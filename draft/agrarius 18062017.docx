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60673" w14:textId="77777777" w:rsidR="00E76807" w:rsidRDefault="00321021">
      <w:pPr>
        <w:spacing w:line="360" w:lineRule="auto"/>
        <w:jc w:val="both"/>
      </w:pPr>
      <w:r w:rsidRPr="00E863F9">
        <w:t>Article type: Original Article</w:t>
      </w:r>
    </w:p>
    <w:p w14:paraId="58724CC2" w14:textId="77777777" w:rsidR="00E76807" w:rsidRDefault="00A465C0">
      <w:pPr>
        <w:spacing w:line="360" w:lineRule="auto"/>
        <w:jc w:val="both"/>
      </w:pPr>
      <w:r w:rsidRPr="00E863F9">
        <w:t xml:space="preserve">Word count for abstract: </w:t>
      </w:r>
    </w:p>
    <w:p w14:paraId="33F7864B" w14:textId="77777777" w:rsidR="00E76807" w:rsidRDefault="00267ADC">
      <w:pPr>
        <w:spacing w:line="360" w:lineRule="auto"/>
        <w:jc w:val="both"/>
      </w:pPr>
      <w:r>
        <w:t xml:space="preserve">Word count for body of the text (exclusive of references section): </w:t>
      </w:r>
    </w:p>
    <w:p w14:paraId="39E7C097" w14:textId="77777777" w:rsidR="00E76807" w:rsidRDefault="00E76807">
      <w:pPr>
        <w:spacing w:line="360" w:lineRule="auto"/>
        <w:jc w:val="center"/>
        <w:rPr>
          <w:b/>
          <w:bCs/>
        </w:rPr>
      </w:pPr>
    </w:p>
    <w:p w14:paraId="0AD4366D" w14:textId="7927C73A" w:rsidR="00E76807" w:rsidRDefault="00267ADC">
      <w:pPr>
        <w:spacing w:line="360" w:lineRule="auto"/>
        <w:jc w:val="center"/>
        <w:rPr>
          <w:b/>
        </w:rPr>
      </w:pPr>
      <w:del w:id="0" w:author="Alice Latinne" w:date="2017-03-26T10:28:00Z">
        <w:r w:rsidDel="00FF46B0">
          <w:rPr>
            <w:b/>
            <w:bCs/>
          </w:rPr>
          <w:delText xml:space="preserve">MITOCHONDRIAL </w:delText>
        </w:r>
      </w:del>
      <w:r>
        <w:rPr>
          <w:b/>
          <w:bCs/>
        </w:rPr>
        <w:t>PHYLOGEOGRAPHY OF THE STRIPED FIELD MOUSE (</w:t>
      </w:r>
      <w:r>
        <w:rPr>
          <w:b/>
          <w:bCs/>
          <w:i/>
          <w:iCs/>
        </w:rPr>
        <w:t>APODEMUS AGRARIUS</w:t>
      </w:r>
      <w:r>
        <w:rPr>
          <w:b/>
          <w:bCs/>
        </w:rPr>
        <w:t>) THROUGHOUT THE PALAEARCTIC REGION</w:t>
      </w:r>
    </w:p>
    <w:p w14:paraId="0A38B7B6" w14:textId="77777777" w:rsidR="00E76807" w:rsidRDefault="00E76807">
      <w:pPr>
        <w:spacing w:line="360" w:lineRule="auto"/>
        <w:jc w:val="both"/>
        <w:rPr>
          <w:bCs/>
        </w:rPr>
      </w:pPr>
    </w:p>
    <w:p w14:paraId="3CEC78DD" w14:textId="580BCFC2" w:rsidR="00E76807" w:rsidRDefault="001C0276">
      <w:pPr>
        <w:spacing w:line="360" w:lineRule="auto"/>
        <w:jc w:val="both"/>
        <w:rPr>
          <w:bCs/>
          <w:vertAlign w:val="superscript"/>
        </w:rPr>
      </w:pPr>
      <w:r>
        <w:rPr>
          <w:bCs/>
        </w:rPr>
        <w:t>Latinne Alice</w:t>
      </w:r>
      <w:r w:rsidRPr="001C0276">
        <w:rPr>
          <w:bCs/>
          <w:vertAlign w:val="superscript"/>
        </w:rPr>
        <w:t>1</w:t>
      </w:r>
      <w:r>
        <w:rPr>
          <w:bCs/>
        </w:rPr>
        <w:t xml:space="preserve">, </w:t>
      </w:r>
      <w:ins w:id="1" w:author="Utilisateur de Microsoft Office" w:date="2017-06-19T12:31:00Z">
        <w:r w:rsidR="000B61AC">
          <w:rPr>
            <w:bCs/>
          </w:rPr>
          <w:t>Navascues M.</w:t>
        </w:r>
        <w:r w:rsidR="000B61AC" w:rsidRPr="000B61AC">
          <w:rPr>
            <w:bCs/>
            <w:vertAlign w:val="superscript"/>
          </w:rPr>
          <w:t xml:space="preserve"> </w:t>
        </w:r>
        <w:r w:rsidR="000B61AC">
          <w:rPr>
            <w:bCs/>
            <w:vertAlign w:val="superscript"/>
          </w:rPr>
          <w:t>3</w:t>
        </w:r>
        <w:r w:rsidR="000B61AC">
          <w:rPr>
            <w:bCs/>
          </w:rPr>
          <w:t xml:space="preserve">, </w:t>
        </w:r>
      </w:ins>
      <w:r w:rsidR="00267ADC">
        <w:t>Pavlenko Marina</w:t>
      </w:r>
      <w:r>
        <w:rPr>
          <w:bCs/>
          <w:vertAlign w:val="superscript"/>
        </w:rPr>
        <w:t>2</w:t>
      </w:r>
      <w:r w:rsidR="00267ADC">
        <w:t>, Kartavtseva Irina</w:t>
      </w:r>
      <w:r>
        <w:rPr>
          <w:bCs/>
          <w:vertAlign w:val="superscript"/>
        </w:rPr>
        <w:t>2</w:t>
      </w:r>
      <w:r w:rsidR="00267ADC">
        <w:t xml:space="preserve">, </w:t>
      </w:r>
      <w:ins w:id="2" w:author="Utilisateur de Microsoft Office" w:date="2017-06-19T12:33:00Z">
        <w:r w:rsidR="000B61AC">
          <w:t xml:space="preserve">Rainer U., </w:t>
        </w:r>
      </w:ins>
      <w:r w:rsidR="00267ADC">
        <w:t>Catteau Gilles</w:t>
      </w:r>
      <w:r w:rsidRPr="001C0276">
        <w:rPr>
          <w:bCs/>
          <w:vertAlign w:val="superscript"/>
        </w:rPr>
        <w:t>1</w:t>
      </w:r>
      <w:r w:rsidR="00267ADC">
        <w:t xml:space="preserve"> </w:t>
      </w:r>
      <w:r>
        <w:t xml:space="preserve">, </w:t>
      </w:r>
      <w:r w:rsidR="00267ADC">
        <w:t>Sakka Hela</w:t>
      </w:r>
      <w:r w:rsidRPr="001C0276">
        <w:rPr>
          <w:bCs/>
          <w:vertAlign w:val="superscript"/>
        </w:rPr>
        <w:t>1</w:t>
      </w:r>
      <w:r w:rsidR="00267ADC">
        <w:t>, Quere jean-Pierre</w:t>
      </w:r>
      <w:r>
        <w:rPr>
          <w:bCs/>
          <w:vertAlign w:val="superscript"/>
        </w:rPr>
        <w:t>3</w:t>
      </w:r>
      <w:r w:rsidR="00267ADC">
        <w:t>, Chelomina Galina</w:t>
      </w:r>
      <w:r w:rsidR="0039476B">
        <w:rPr>
          <w:bCs/>
          <w:vertAlign w:val="superscript"/>
        </w:rPr>
        <w:t>2</w:t>
      </w:r>
      <w:r w:rsidR="00267ADC">
        <w:t>, Bogdanov Aleksey</w:t>
      </w:r>
      <w:r w:rsidR="0086091F">
        <w:rPr>
          <w:bCs/>
          <w:vertAlign w:val="superscript"/>
        </w:rPr>
        <w:t>4</w:t>
      </w:r>
      <w:r w:rsidR="00267ADC">
        <w:t xml:space="preserve">, </w:t>
      </w:r>
      <w:r w:rsidR="00F627A8">
        <w:rPr>
          <w:bCs/>
        </w:rPr>
        <w:t>Stanko Michal</w:t>
      </w:r>
      <w:r w:rsidR="00F627A8">
        <w:rPr>
          <w:bCs/>
          <w:vertAlign w:val="superscript"/>
        </w:rPr>
        <w:t>5</w:t>
      </w:r>
      <w:r w:rsidR="00F627A8">
        <w:t xml:space="preserve">, </w:t>
      </w:r>
      <w:r w:rsidR="00267ADC">
        <w:t>Hang Lee</w:t>
      </w:r>
      <w:r w:rsidR="00F627A8">
        <w:rPr>
          <w:bCs/>
          <w:vertAlign w:val="superscript"/>
        </w:rPr>
        <w:t>6</w:t>
      </w:r>
      <w:r>
        <w:t>,</w:t>
      </w:r>
      <w:r w:rsidR="00267ADC">
        <w:t xml:space="preserve"> Neumann Karsten</w:t>
      </w:r>
      <w:r w:rsidR="0086091F">
        <w:rPr>
          <w:bCs/>
          <w:vertAlign w:val="superscript"/>
        </w:rPr>
        <w:t>7</w:t>
      </w:r>
      <w:r w:rsidR="00BF0FB1">
        <w:rPr>
          <w:bCs/>
          <w:vertAlign w:val="superscript"/>
        </w:rPr>
        <w:t xml:space="preserve"> </w:t>
      </w:r>
      <w:r w:rsidR="00267ADC">
        <w:t xml:space="preserve"> </w:t>
      </w:r>
      <w:r w:rsidR="00BF0FB1">
        <w:t>Henttonen Heikki</w:t>
      </w:r>
      <w:r w:rsidR="00BF0FB1" w:rsidRPr="00BF0FB1">
        <w:rPr>
          <w:vertAlign w:val="superscript"/>
        </w:rPr>
        <w:t>8</w:t>
      </w:r>
      <w:r w:rsidR="00BF0FB1">
        <w:t xml:space="preserve"> </w:t>
      </w:r>
      <w:r w:rsidRPr="009714CD">
        <w:t xml:space="preserve">&amp; </w:t>
      </w:r>
      <w:r w:rsidRPr="009714CD">
        <w:rPr>
          <w:bCs/>
        </w:rPr>
        <w:t>Michaux Johan</w:t>
      </w:r>
      <w:r w:rsidRPr="009714CD">
        <w:rPr>
          <w:bCs/>
          <w:vertAlign w:val="superscript"/>
        </w:rPr>
        <w:t>1</w:t>
      </w:r>
    </w:p>
    <w:p w14:paraId="56E59585" w14:textId="7309FDB0" w:rsidR="006E0362" w:rsidRPr="00305B03" w:rsidDel="000B61AC" w:rsidRDefault="00785ACE">
      <w:pPr>
        <w:spacing w:line="360" w:lineRule="auto"/>
        <w:jc w:val="both"/>
        <w:rPr>
          <w:del w:id="3" w:author="Utilisateur de Microsoft Office" w:date="2017-06-19T12:33:00Z"/>
          <w:lang w:val="fr-BE"/>
        </w:rPr>
      </w:pPr>
      <w:del w:id="4" w:author="Utilisateur de Microsoft Office" w:date="2017-06-19T12:33:00Z">
        <w:r w:rsidRPr="00305B03" w:rsidDel="000B61AC">
          <w:rPr>
            <w:bCs/>
            <w:highlight w:val="yellow"/>
            <w:vertAlign w:val="superscript"/>
            <w:lang w:val="fr-BE"/>
          </w:rPr>
          <w:delText xml:space="preserve">+ Ulrich </w:delText>
        </w:r>
        <w:r w:rsidRPr="00305B03" w:rsidDel="000B61AC">
          <w:rPr>
            <w:highlight w:val="yellow"/>
            <w:lang w:val="fr-BE"/>
          </w:rPr>
          <w:delText>Rainer</w:delText>
        </w:r>
      </w:del>
      <w:ins w:id="5" w:author="Alice Latinne" w:date="2017-03-26T10:25:00Z">
        <w:del w:id="6" w:author="Utilisateur de Microsoft Office" w:date="2017-06-19T12:33:00Z">
          <w:r w:rsidR="00FF46B0" w:rsidDel="000B61AC">
            <w:rPr>
              <w:lang w:val="fr-BE"/>
            </w:rPr>
            <w:delText xml:space="preserve"> </w:delText>
          </w:r>
        </w:del>
        <w:del w:id="7" w:author="Utilisateur de Microsoft Office" w:date="2017-06-19T12:32:00Z">
          <w:r w:rsidR="00FF46B0" w:rsidDel="000B61AC">
            <w:rPr>
              <w:lang w:val="fr-BE"/>
            </w:rPr>
            <w:delText>+ Marie-Laure ?</w:delText>
          </w:r>
        </w:del>
      </w:ins>
      <w:ins w:id="8" w:author="Alice Latinne" w:date="2017-03-30T18:06:00Z">
        <w:del w:id="9" w:author="Utilisateur de Microsoft Office" w:date="2017-06-19T12:32:00Z">
          <w:r w:rsidR="00CF7DF1" w:rsidDel="000B61AC">
            <w:rPr>
              <w:lang w:val="fr-BE"/>
            </w:rPr>
            <w:delText xml:space="preserve"> </w:delText>
          </w:r>
        </w:del>
        <w:del w:id="10" w:author="Utilisateur de Microsoft Office" w:date="2017-06-19T12:33:00Z">
          <w:r w:rsidR="00CF7DF1" w:rsidDel="000B61AC">
            <w:rPr>
              <w:lang w:val="fr-BE"/>
            </w:rPr>
            <w:delText>+ Miguel + ???</w:delText>
          </w:r>
        </w:del>
      </w:ins>
    </w:p>
    <w:p w14:paraId="40A5E3FC" w14:textId="77777777" w:rsidR="00E76807" w:rsidRPr="00305B03" w:rsidRDefault="00E76807">
      <w:pPr>
        <w:spacing w:line="360" w:lineRule="auto"/>
        <w:jc w:val="both"/>
        <w:rPr>
          <w:lang w:val="fr-BE"/>
        </w:rPr>
      </w:pPr>
    </w:p>
    <w:p w14:paraId="37281E21" w14:textId="7973DE03" w:rsidR="001C0276" w:rsidRPr="00305B03" w:rsidRDefault="00785ACE" w:rsidP="009714CD">
      <w:pPr>
        <w:jc w:val="both"/>
        <w:rPr>
          <w:sz w:val="20"/>
          <w:lang w:val="fr-BE"/>
        </w:rPr>
      </w:pPr>
      <w:r w:rsidRPr="00305B03">
        <w:rPr>
          <w:sz w:val="20"/>
          <w:lang w:val="fr-BE"/>
        </w:rPr>
        <w:t>1</w:t>
      </w:r>
      <w:ins w:id="11" w:author="Utilisateur de Microsoft Office" w:date="2017-06-19T12:30:00Z">
        <w:r w:rsidR="000B61AC">
          <w:rPr>
            <w:sz w:val="20"/>
            <w:lang w:val="fr-BE"/>
          </w:rPr>
          <w:t xml:space="preserve"> Laboratoire</w:t>
        </w:r>
      </w:ins>
      <w:del w:id="12" w:author="Utilisateur de Microsoft Office" w:date="2017-06-19T12:30:00Z">
        <w:r w:rsidRPr="00305B03" w:rsidDel="000B61AC">
          <w:rPr>
            <w:sz w:val="20"/>
            <w:lang w:val="fr-BE"/>
          </w:rPr>
          <w:delText xml:space="preserve"> Unité</w:delText>
        </w:r>
      </w:del>
      <w:r w:rsidRPr="00305B03">
        <w:rPr>
          <w:sz w:val="20"/>
          <w:lang w:val="fr-BE"/>
        </w:rPr>
        <w:t xml:space="preserve"> de génétique de la conservation, Institut de Botanique, Boulevard du rectorat, 27, 4000 Liège, Belgium.</w:t>
      </w:r>
    </w:p>
    <w:p w14:paraId="19189AD4" w14:textId="77777777" w:rsidR="005D7049" w:rsidRDefault="005D7049" w:rsidP="009714CD">
      <w:pPr>
        <w:jc w:val="both"/>
        <w:rPr>
          <w:sz w:val="20"/>
        </w:rPr>
      </w:pPr>
      <w:r>
        <w:rPr>
          <w:sz w:val="20"/>
        </w:rPr>
        <w:t>2</w:t>
      </w:r>
      <w:r w:rsidRPr="00BF0FB1">
        <w:rPr>
          <w:sz w:val="20"/>
        </w:rPr>
        <w:t xml:space="preserve"> Institute of Biology and Soil Science, Far East Branch of Russian Academy of Sciences, Vladivostok, 690022, Russia.</w:t>
      </w:r>
    </w:p>
    <w:p w14:paraId="5FF86B64" w14:textId="77777777" w:rsidR="001C0276" w:rsidRPr="00305B03" w:rsidRDefault="00785ACE" w:rsidP="009714CD">
      <w:pPr>
        <w:jc w:val="both"/>
        <w:rPr>
          <w:sz w:val="20"/>
          <w:lang w:val="fr-BE"/>
        </w:rPr>
      </w:pPr>
      <w:r w:rsidRPr="00305B03">
        <w:rPr>
          <w:sz w:val="20"/>
          <w:lang w:val="fr-BE"/>
        </w:rPr>
        <w:t>3 INRA, UMR1062 CBGP, Campus international de Baillarguet, Montferrier-sur-Lez, France.</w:t>
      </w:r>
    </w:p>
    <w:p w14:paraId="583CB3E4" w14:textId="77777777" w:rsidR="0086091F" w:rsidRPr="00BF0FB1" w:rsidRDefault="0086091F" w:rsidP="009714CD">
      <w:pPr>
        <w:jc w:val="both"/>
        <w:rPr>
          <w:sz w:val="20"/>
        </w:rPr>
      </w:pPr>
      <w:r w:rsidRPr="00BF0FB1">
        <w:rPr>
          <w:sz w:val="20"/>
        </w:rPr>
        <w:t>4 Institute of developmental biology RAS, Vavilov str., 26, 119334 Moscow, Russia</w:t>
      </w:r>
    </w:p>
    <w:p w14:paraId="2BCE267E" w14:textId="77777777" w:rsidR="00F627A8" w:rsidRPr="00BF0FB1" w:rsidRDefault="00F627A8" w:rsidP="009714CD">
      <w:pPr>
        <w:jc w:val="both"/>
        <w:rPr>
          <w:sz w:val="20"/>
        </w:rPr>
      </w:pPr>
      <w:r w:rsidRPr="00BF0FB1">
        <w:rPr>
          <w:sz w:val="20"/>
        </w:rPr>
        <w:t>5 Slovak Academy of Sciences, Dept. of Vector-Borne Diseases, Slovakia.</w:t>
      </w:r>
    </w:p>
    <w:p w14:paraId="1EA7827F" w14:textId="77777777" w:rsidR="00F627A8" w:rsidRPr="00BF0FB1" w:rsidRDefault="00F627A8" w:rsidP="009714CD">
      <w:pPr>
        <w:jc w:val="both"/>
        <w:rPr>
          <w:sz w:val="20"/>
        </w:rPr>
      </w:pPr>
      <w:r w:rsidRPr="00BF0FB1">
        <w:rPr>
          <w:sz w:val="20"/>
        </w:rPr>
        <w:t>6 Program for Veterinary Science, Seoul National University.</w:t>
      </w:r>
    </w:p>
    <w:p w14:paraId="1B4609FF" w14:textId="77777777" w:rsidR="0086091F" w:rsidRPr="00BF0FB1" w:rsidRDefault="0086091F" w:rsidP="009714CD">
      <w:pPr>
        <w:jc w:val="both"/>
        <w:rPr>
          <w:sz w:val="20"/>
        </w:rPr>
      </w:pPr>
      <w:r w:rsidRPr="00BF0FB1">
        <w:rPr>
          <w:sz w:val="20"/>
        </w:rPr>
        <w:t>7 Institute of Zoology, Martin-Luther-University Halle-Wittenberg, Domplatz 4, D-06108 Halle (Saale), Germany</w:t>
      </w:r>
      <w:r w:rsidR="00BF0FB1" w:rsidRPr="00BF0FB1">
        <w:rPr>
          <w:sz w:val="20"/>
        </w:rPr>
        <w:t>.</w:t>
      </w:r>
    </w:p>
    <w:p w14:paraId="68FA3687" w14:textId="77777777" w:rsidR="00BF0FB1" w:rsidRPr="00305B03" w:rsidRDefault="00BF0FB1" w:rsidP="00BF0FB1">
      <w:pPr>
        <w:widowControl w:val="0"/>
        <w:autoSpaceDE w:val="0"/>
        <w:autoSpaceDN w:val="0"/>
        <w:adjustRightInd w:val="0"/>
        <w:rPr>
          <w:rFonts w:cs="Arial"/>
          <w:sz w:val="20"/>
          <w:szCs w:val="22"/>
          <w:lang w:val="en-US"/>
        </w:rPr>
      </w:pPr>
      <w:r w:rsidRPr="00BF0FB1">
        <w:rPr>
          <w:sz w:val="20"/>
        </w:rPr>
        <w:t xml:space="preserve">8 </w:t>
      </w:r>
      <w:r w:rsidR="00785ACE" w:rsidRPr="00305B03">
        <w:rPr>
          <w:rFonts w:cs="Arial"/>
          <w:sz w:val="20"/>
          <w:szCs w:val="22"/>
          <w:lang w:val="en-US"/>
        </w:rPr>
        <w:t>The Finnish Forest Research Institute, Box 18 (Jokiniemenkuja 1), FI-01301 Vantaa, Finland.</w:t>
      </w:r>
    </w:p>
    <w:p w14:paraId="111B8A5A" w14:textId="50DB091F" w:rsidR="000B61AC" w:rsidRPr="000B61AC" w:rsidRDefault="000B61AC" w:rsidP="000B61AC">
      <w:pPr>
        <w:rPr>
          <w:ins w:id="13" w:author="Utilisateur de Microsoft Office" w:date="2017-06-19T12:34:00Z"/>
          <w:rFonts w:eastAsia="Times New Roman"/>
          <w:sz w:val="20"/>
          <w:szCs w:val="20"/>
          <w:rPrChange w:id="14" w:author="Utilisateur de Microsoft Office" w:date="2017-06-19T12:35:00Z">
            <w:rPr>
              <w:ins w:id="15" w:author="Utilisateur de Microsoft Office" w:date="2017-06-19T12:34:00Z"/>
              <w:rFonts w:eastAsia="Times New Roman"/>
            </w:rPr>
          </w:rPrChange>
        </w:rPr>
      </w:pPr>
      <w:ins w:id="16" w:author="Utilisateur de Microsoft Office" w:date="2017-06-19T12:34:00Z">
        <w:r w:rsidRPr="000B61AC">
          <w:rPr>
            <w:sz w:val="20"/>
            <w:szCs w:val="20"/>
          </w:rPr>
          <w:t xml:space="preserve">9 </w:t>
        </w:r>
        <w:r w:rsidRPr="000B61AC">
          <w:rPr>
            <w:rFonts w:eastAsia="Times New Roman"/>
            <w:sz w:val="20"/>
            <w:szCs w:val="20"/>
            <w:rPrChange w:id="17" w:author="Utilisateur de Microsoft Office" w:date="2017-06-19T12:35:00Z">
              <w:rPr>
                <w:rFonts w:eastAsia="Times New Roman"/>
              </w:rPr>
            </w:rPrChange>
          </w:rPr>
          <w:t>Friedrich-Loeffler-Institut, Bundesforschungsinstitut für Tiergesundheit, Federal Research Institute for Animal Health, Südufer 10 | 17493 Greifswald - Insel Riems</w:t>
        </w:r>
      </w:ins>
    </w:p>
    <w:p w14:paraId="620AD067" w14:textId="582E2FF3" w:rsidR="001C0276" w:rsidRPr="009714CD" w:rsidRDefault="001C0276" w:rsidP="009714CD">
      <w:pPr>
        <w:jc w:val="both"/>
        <w:rPr>
          <w:sz w:val="20"/>
        </w:rPr>
      </w:pPr>
    </w:p>
    <w:p w14:paraId="53E9E6D1" w14:textId="77777777" w:rsidR="00E76807" w:rsidRDefault="00E76807">
      <w:pPr>
        <w:spacing w:line="360" w:lineRule="auto"/>
        <w:jc w:val="both"/>
      </w:pPr>
    </w:p>
    <w:p w14:paraId="4F48D33D" w14:textId="77777777" w:rsidR="00E76807" w:rsidRDefault="00E76807">
      <w:pPr>
        <w:spacing w:line="360" w:lineRule="auto"/>
        <w:jc w:val="both"/>
      </w:pPr>
    </w:p>
    <w:p w14:paraId="37DCB9E8" w14:textId="7BE9E7B7" w:rsidR="00E76807" w:rsidRDefault="00785ACE">
      <w:pPr>
        <w:spacing w:line="360" w:lineRule="auto"/>
        <w:jc w:val="both"/>
        <w:outlineLvl w:val="0"/>
      </w:pPr>
      <w:r w:rsidRPr="00305B03">
        <w:rPr>
          <w:lang w:val="fr-BE"/>
        </w:rPr>
        <w:t xml:space="preserve">Correspondance to: Johan Michaux, </w:t>
      </w:r>
      <w:r w:rsidR="00842FD0">
        <w:rPr>
          <w:lang w:val="fr-BE"/>
        </w:rPr>
        <w:t>laboratoire</w:t>
      </w:r>
      <w:r w:rsidRPr="00305B03">
        <w:rPr>
          <w:lang w:val="fr-BE"/>
        </w:rPr>
        <w:t xml:space="preserve"> de génétique de la conservation, Institut de Botanique, Boulevard du rectorat, 27, 4000 Liège, Belgium. </w:t>
      </w:r>
      <w:r w:rsidR="00267ADC">
        <w:t>Email: Johan.Michaux@ulg.ac.be.</w:t>
      </w:r>
    </w:p>
    <w:p w14:paraId="29D4BE97" w14:textId="77777777" w:rsidR="00E76807" w:rsidRDefault="00E76807">
      <w:pPr>
        <w:spacing w:line="360" w:lineRule="auto"/>
        <w:jc w:val="both"/>
        <w:rPr>
          <w:b/>
        </w:rPr>
      </w:pPr>
    </w:p>
    <w:p w14:paraId="61A0815E" w14:textId="77777777" w:rsidR="00E76807" w:rsidRDefault="00267ADC">
      <w:pPr>
        <w:spacing w:line="360" w:lineRule="auto"/>
        <w:jc w:val="both"/>
        <w:rPr>
          <w:b/>
          <w:sz w:val="28"/>
          <w:szCs w:val="28"/>
          <w:u w:val="single"/>
        </w:rPr>
      </w:pPr>
      <w:r>
        <w:t xml:space="preserve">Running head: Phylogeography of </w:t>
      </w:r>
      <w:r>
        <w:rPr>
          <w:i/>
        </w:rPr>
        <w:t>Apodemus agrarius</w:t>
      </w:r>
    </w:p>
    <w:p w14:paraId="658FDD2C" w14:textId="77777777" w:rsidR="00E76807" w:rsidRDefault="00E76807">
      <w:pPr>
        <w:spacing w:line="360" w:lineRule="auto"/>
        <w:jc w:val="both"/>
        <w:rPr>
          <w:b/>
        </w:rPr>
      </w:pPr>
    </w:p>
    <w:p w14:paraId="5B24BBA5" w14:textId="77777777" w:rsidR="00E76807" w:rsidRDefault="00E76807">
      <w:pPr>
        <w:spacing w:line="360" w:lineRule="auto"/>
        <w:jc w:val="both"/>
        <w:rPr>
          <w:b/>
        </w:rPr>
      </w:pPr>
    </w:p>
    <w:p w14:paraId="2B3FA0E7" w14:textId="77777777" w:rsidR="00E76807" w:rsidRDefault="00E76807">
      <w:pPr>
        <w:spacing w:line="360" w:lineRule="auto"/>
        <w:jc w:val="both"/>
        <w:rPr>
          <w:b/>
        </w:rPr>
      </w:pPr>
    </w:p>
    <w:p w14:paraId="430C9057" w14:textId="77777777" w:rsidR="00E76807" w:rsidRDefault="00E76807">
      <w:pPr>
        <w:spacing w:line="360" w:lineRule="auto"/>
        <w:jc w:val="both"/>
        <w:rPr>
          <w:b/>
        </w:rPr>
      </w:pPr>
    </w:p>
    <w:p w14:paraId="540A2BF3" w14:textId="77777777" w:rsidR="00E76807" w:rsidRDefault="00F627A8">
      <w:pPr>
        <w:spacing w:line="360" w:lineRule="auto"/>
        <w:jc w:val="both"/>
        <w:rPr>
          <w:b/>
        </w:rPr>
      </w:pPr>
      <w:r>
        <w:rPr>
          <w:b/>
        </w:rPr>
        <w:br w:type="column"/>
      </w:r>
    </w:p>
    <w:p w14:paraId="2544FB05" w14:textId="77777777" w:rsidR="00E76807" w:rsidRDefault="00267ADC">
      <w:pPr>
        <w:spacing w:line="360" w:lineRule="auto"/>
        <w:jc w:val="both"/>
        <w:rPr>
          <w:b/>
        </w:rPr>
      </w:pPr>
      <w:r>
        <w:rPr>
          <w:b/>
        </w:rPr>
        <w:t>ABSTRACT</w:t>
      </w:r>
    </w:p>
    <w:p w14:paraId="625EBE50" w14:textId="77777777" w:rsidR="00E76807" w:rsidRDefault="00267ADC">
      <w:pPr>
        <w:spacing w:line="360" w:lineRule="auto"/>
        <w:jc w:val="both"/>
        <w:rPr>
          <w:b/>
        </w:rPr>
      </w:pPr>
      <w:r>
        <w:rPr>
          <w:b/>
        </w:rPr>
        <w:t>Aim</w:t>
      </w:r>
    </w:p>
    <w:p w14:paraId="67B7F88C" w14:textId="77777777" w:rsidR="00E76807" w:rsidRDefault="00267ADC">
      <w:pPr>
        <w:autoSpaceDE w:val="0"/>
        <w:autoSpaceDN w:val="0"/>
        <w:adjustRightInd w:val="0"/>
        <w:spacing w:line="360" w:lineRule="auto"/>
        <w:jc w:val="both"/>
        <w:rPr>
          <w:rStyle w:val="Emphase"/>
        </w:rPr>
      </w:pPr>
      <w:r w:rsidRPr="00267ADC">
        <w:t xml:space="preserve">The aim of this study is to infer the genetic phylogeography of the stripped field mouse, </w:t>
      </w:r>
      <w:r w:rsidRPr="00267ADC">
        <w:rPr>
          <w:i/>
        </w:rPr>
        <w:t>Apodemus agrarius</w:t>
      </w:r>
      <w:r w:rsidRPr="00267ADC">
        <w:t xml:space="preserve">. </w:t>
      </w:r>
    </w:p>
    <w:p w14:paraId="17C70BDF" w14:textId="77777777" w:rsidR="00E76807" w:rsidRDefault="00267ADC">
      <w:pPr>
        <w:spacing w:line="360" w:lineRule="auto"/>
        <w:jc w:val="both"/>
        <w:rPr>
          <w:rStyle w:val="Emphase"/>
        </w:rPr>
      </w:pPr>
      <w:r>
        <w:rPr>
          <w:rStyle w:val="Emphase"/>
          <w:b/>
          <w:i w:val="0"/>
        </w:rPr>
        <w:t>Location</w:t>
      </w:r>
    </w:p>
    <w:p w14:paraId="4A1F2AE6" w14:textId="77777777" w:rsidR="00E76807" w:rsidRDefault="00267ADC">
      <w:pPr>
        <w:spacing w:line="360" w:lineRule="auto"/>
        <w:jc w:val="both"/>
        <w:rPr>
          <w:rStyle w:val="Emphase"/>
        </w:rPr>
      </w:pPr>
      <w:r>
        <w:rPr>
          <w:rStyle w:val="Emphase"/>
          <w:b/>
          <w:i w:val="0"/>
        </w:rPr>
        <w:t>Methods</w:t>
      </w:r>
    </w:p>
    <w:p w14:paraId="28BD9EEF" w14:textId="77777777" w:rsidR="00E76807" w:rsidRDefault="00267ADC">
      <w:pPr>
        <w:spacing w:line="360" w:lineRule="auto"/>
        <w:jc w:val="both"/>
        <w:rPr>
          <w:rStyle w:val="Emphase"/>
        </w:rPr>
      </w:pPr>
      <w:r>
        <w:rPr>
          <w:rStyle w:val="Emphase"/>
          <w:b/>
          <w:i w:val="0"/>
        </w:rPr>
        <w:t>Results</w:t>
      </w:r>
    </w:p>
    <w:p w14:paraId="0D870773" w14:textId="77777777" w:rsidR="00E76807" w:rsidRDefault="00267ADC">
      <w:pPr>
        <w:spacing w:line="360" w:lineRule="auto"/>
        <w:jc w:val="both"/>
        <w:rPr>
          <w:rStyle w:val="Emphase"/>
        </w:rPr>
      </w:pPr>
      <w:r>
        <w:rPr>
          <w:rStyle w:val="Emphase"/>
          <w:b/>
          <w:i w:val="0"/>
        </w:rPr>
        <w:t>Main Conclusions</w:t>
      </w:r>
    </w:p>
    <w:p w14:paraId="10358B57" w14:textId="77777777" w:rsidR="00E76807" w:rsidRDefault="00E76807">
      <w:pPr>
        <w:autoSpaceDE w:val="0"/>
        <w:autoSpaceDN w:val="0"/>
        <w:adjustRightInd w:val="0"/>
        <w:spacing w:line="360" w:lineRule="auto"/>
        <w:rPr>
          <w:b/>
          <w:u w:val="single"/>
        </w:rPr>
      </w:pPr>
    </w:p>
    <w:p w14:paraId="712F43CC" w14:textId="77777777" w:rsidR="00E76807" w:rsidRDefault="00267ADC">
      <w:pPr>
        <w:autoSpaceDE w:val="0"/>
        <w:autoSpaceDN w:val="0"/>
        <w:adjustRightInd w:val="0"/>
        <w:spacing w:line="360" w:lineRule="auto"/>
        <w:rPr>
          <w:b/>
        </w:rPr>
      </w:pPr>
      <w:r w:rsidRPr="00267ADC">
        <w:rPr>
          <w:b/>
        </w:rPr>
        <w:t>Keywords</w:t>
      </w:r>
    </w:p>
    <w:p w14:paraId="3D48D5FB" w14:textId="77777777" w:rsidR="00E76807" w:rsidRDefault="00267ADC">
      <w:pPr>
        <w:autoSpaceDE w:val="0"/>
        <w:autoSpaceDN w:val="0"/>
        <w:adjustRightInd w:val="0"/>
        <w:spacing w:line="360" w:lineRule="auto"/>
        <w:rPr>
          <w:i/>
        </w:rPr>
      </w:pPr>
      <w:r w:rsidRPr="00267ADC">
        <w:rPr>
          <w:i/>
        </w:rPr>
        <w:t xml:space="preserve">glacial refugia, Palearctic region, Apodemus agrarius, mitochondrial DNA, phylogeography. </w:t>
      </w:r>
    </w:p>
    <w:p w14:paraId="2E45D52D" w14:textId="77777777" w:rsidR="00E76807" w:rsidRDefault="00E76807">
      <w:pPr>
        <w:spacing w:line="360" w:lineRule="auto"/>
        <w:jc w:val="both"/>
        <w:rPr>
          <w:rStyle w:val="Emphase"/>
        </w:rPr>
      </w:pPr>
    </w:p>
    <w:p w14:paraId="480FF4C4" w14:textId="77777777" w:rsidR="00E76807" w:rsidRDefault="00E76807">
      <w:pPr>
        <w:spacing w:line="360" w:lineRule="auto"/>
        <w:jc w:val="both"/>
        <w:rPr>
          <w:b/>
          <w:sz w:val="28"/>
          <w:szCs w:val="28"/>
        </w:rPr>
      </w:pPr>
    </w:p>
    <w:p w14:paraId="272DDFBE" w14:textId="77777777" w:rsidR="00E76807" w:rsidRDefault="00267ADC">
      <w:pPr>
        <w:spacing w:line="360" w:lineRule="auto"/>
        <w:jc w:val="both"/>
        <w:rPr>
          <w:b/>
        </w:rPr>
      </w:pPr>
      <w:r w:rsidRPr="00267ADC">
        <w:rPr>
          <w:b/>
          <w:sz w:val="28"/>
          <w:szCs w:val="28"/>
        </w:rPr>
        <w:br w:type="page"/>
      </w:r>
      <w:r w:rsidRPr="00267ADC">
        <w:rPr>
          <w:b/>
        </w:rPr>
        <w:lastRenderedPageBreak/>
        <w:t>INTRODUCTION</w:t>
      </w:r>
    </w:p>
    <w:p w14:paraId="25ED3C04" w14:textId="77777777" w:rsidR="00E76807" w:rsidRDefault="00E76807">
      <w:pPr>
        <w:spacing w:line="360" w:lineRule="auto"/>
        <w:jc w:val="both"/>
        <w:rPr>
          <w:b/>
        </w:rPr>
      </w:pPr>
    </w:p>
    <w:p w14:paraId="19241D94" w14:textId="31754ADD" w:rsidR="00E76807" w:rsidDel="003C5C8D" w:rsidRDefault="00267ADC">
      <w:pPr>
        <w:shd w:val="clear" w:color="auto" w:fill="FFFFFF"/>
        <w:spacing w:line="360" w:lineRule="auto"/>
        <w:ind w:firstLine="720"/>
        <w:jc w:val="both"/>
        <w:rPr>
          <w:del w:id="18" w:author="Utilisateur de Microsoft Office" w:date="2017-06-19T15:04:00Z"/>
        </w:rPr>
      </w:pPr>
      <w:r w:rsidRPr="00267ADC">
        <w:t>Quaternary climatic oscillations have played a major role in shaping the present geographical distribution of both species and their genetic diversity. In the northern hemisphere, this resulted in extinction</w:t>
      </w:r>
      <w:del w:id="19" w:author="Alice Latinne" w:date="2017-04-02T10:48:00Z">
        <w:r w:rsidRPr="00267ADC" w:rsidDel="005674FE">
          <w:delText>s</w:delText>
        </w:r>
      </w:del>
      <w:r w:rsidRPr="00267ADC">
        <w:t xml:space="preserve"> of the northern populations during ice ages followed by subsequent northward expansion</w:t>
      </w:r>
      <w:del w:id="20" w:author="Alice Latinne" w:date="2017-04-02T10:48:00Z">
        <w:r w:rsidRPr="00267ADC" w:rsidDel="005674FE">
          <w:delText>s</w:delText>
        </w:r>
      </w:del>
      <w:r w:rsidRPr="00267ADC">
        <w:t xml:space="preserve"> from refugia during interglacials (Hewitt, 1996, 1999, 2000; Taberlet </w:t>
      </w:r>
      <w:r w:rsidRPr="00267ADC">
        <w:rPr>
          <w:i/>
        </w:rPr>
        <w:t>et al</w:t>
      </w:r>
      <w:r w:rsidRPr="00267ADC">
        <w:t xml:space="preserve">., 1998). </w:t>
      </w:r>
      <w:del w:id="21" w:author="Alice Latinne" w:date="2017-03-25T15:15:00Z">
        <w:r w:rsidRPr="00267ADC" w:rsidDel="00E22D78">
          <w:delText>Recent phylogeographic studies evidenced that t</w:delText>
        </w:r>
      </w:del>
      <w:ins w:id="22" w:author="Alice Latinne" w:date="2017-03-25T15:15:00Z">
        <w:r w:rsidR="00E22D78">
          <w:t>T</w:t>
        </w:r>
      </w:ins>
      <w:r w:rsidRPr="00267ADC">
        <w:t>he refuges for European small temperate mammals were mainly located in the Mediterranean, the Urals and the Caucasus/Carpathian region</w:t>
      </w:r>
      <w:ins w:id="23" w:author="Alice Latinne" w:date="2017-03-25T15:15:00Z">
        <w:r w:rsidR="00E22D78">
          <w:t>s</w:t>
        </w:r>
      </w:ins>
      <w:r w:rsidRPr="00267ADC">
        <w:t xml:space="preserve"> (</w:t>
      </w:r>
      <w:commentRangeStart w:id="24"/>
      <w:r w:rsidRPr="00267ADC">
        <w:t xml:space="preserve">Michaux et al., 2003, 2005; Deffontaine et al., 2005, </w:t>
      </w:r>
      <w:commentRangeStart w:id="25"/>
      <w:r w:rsidRPr="00267ADC">
        <w:t>2009</w:t>
      </w:r>
      <w:commentRangeEnd w:id="24"/>
      <w:r w:rsidR="007D7C0E">
        <w:rPr>
          <w:rStyle w:val="Marquedecommentaire"/>
        </w:rPr>
        <w:commentReference w:id="24"/>
      </w:r>
      <w:commentRangeEnd w:id="25"/>
      <w:r w:rsidR="008A0C2C">
        <w:rPr>
          <w:rStyle w:val="Marquedecommentaire"/>
          <w:rFonts w:eastAsia="Times New Roman"/>
          <w:lang w:val="en-GB"/>
        </w:rPr>
        <w:commentReference w:id="25"/>
      </w:r>
      <w:r w:rsidRPr="00267ADC">
        <w:t xml:space="preserve">). However, some other studies also proposed that much more Nordic regions such as Western Scandinavia, Southern Great Britain or the Baltic area would have also played the role of additional refuges for some boreal but also temperate mammal species (e.g. lemming, </w:t>
      </w:r>
      <w:r w:rsidRPr="00267ADC">
        <w:rPr>
          <w:i/>
        </w:rPr>
        <w:t>Lemmus lemmus</w:t>
      </w:r>
      <w:r w:rsidRPr="00267ADC">
        <w:t xml:space="preserve">; red squirrel </w:t>
      </w:r>
      <w:r w:rsidRPr="00267ADC">
        <w:rPr>
          <w:i/>
        </w:rPr>
        <w:t>Sciurus vulgaris</w:t>
      </w:r>
      <w:r w:rsidRPr="00267ADC">
        <w:t>) (Stewart &amp; Lister, 2001; Fedorov &amp; Stenseth, 2001; Stewart and Danel, 2008). This hypothesis is based on the absence of signal of post glacial recolonisation</w:t>
      </w:r>
      <w:del w:id="26" w:author="Alice Latinne" w:date="2017-04-02T10:49:00Z">
        <w:r w:rsidRPr="00267ADC" w:rsidDel="005674FE">
          <w:delText>s</w:delText>
        </w:r>
      </w:del>
      <w:r w:rsidRPr="00267ADC">
        <w:t xml:space="preserve"> for these species or by the discovery of fossil records dated from the last glacial period.</w:t>
      </w:r>
      <w:del w:id="27" w:author="Utilisateur de Microsoft Office" w:date="2017-06-19T14:48:00Z">
        <w:r w:rsidRPr="00267ADC" w:rsidDel="0027132D">
          <w:delText xml:space="preserve"> </w:delText>
        </w:r>
        <w:commentRangeStart w:id="28"/>
        <w:r w:rsidRPr="00267ADC" w:rsidDel="0027132D">
          <w:delText>However, these data were highly discussed and criticised and until now, no clear phylogeographic patterns confirm such hypothesis. More deep studies developed on boreal but also temperate species would probably help to better understand the existence of such northern glacial refuges</w:delText>
        </w:r>
        <w:commentRangeEnd w:id="28"/>
        <w:r w:rsidR="005738C2" w:rsidDel="0027132D">
          <w:rPr>
            <w:rStyle w:val="Marquedecommentaire"/>
          </w:rPr>
          <w:commentReference w:id="28"/>
        </w:r>
      </w:del>
      <w:del w:id="29" w:author="Utilisateur de Microsoft Office" w:date="2017-06-19T14:53:00Z">
        <w:r w:rsidRPr="00267ADC" w:rsidDel="00CD68B7">
          <w:delText>.</w:delText>
        </w:r>
      </w:del>
      <w:r w:rsidRPr="00267ADC">
        <w:t xml:space="preserve"> </w:t>
      </w:r>
    </w:p>
    <w:p w14:paraId="198F6C1E" w14:textId="304DF5E8" w:rsidR="00E76807" w:rsidRDefault="00267ADC">
      <w:pPr>
        <w:shd w:val="clear" w:color="auto" w:fill="FFFFFF"/>
        <w:spacing w:line="360" w:lineRule="auto"/>
        <w:ind w:firstLine="720"/>
        <w:jc w:val="both"/>
        <w:pPrChange w:id="30" w:author="Utilisateur de Microsoft Office" w:date="2017-06-19T15:04:00Z">
          <w:pPr>
            <w:spacing w:line="360" w:lineRule="auto"/>
            <w:ind w:firstLine="720"/>
            <w:jc w:val="both"/>
          </w:pPr>
        </w:pPrChange>
      </w:pPr>
      <w:r w:rsidRPr="00267ADC">
        <w:t xml:space="preserve">Other studies also proposed that Europe was recolonised by mammal populations that survived in Central Asian refuges during the last glacial maximum (i.e. the voles </w:t>
      </w:r>
      <w:r>
        <w:rPr>
          <w:i/>
          <w:iCs/>
        </w:rPr>
        <w:t>Myodes glareolus</w:t>
      </w:r>
      <w:r w:rsidRPr="00267ADC">
        <w:t xml:space="preserve">, Deffontaine </w:t>
      </w:r>
      <w:r w:rsidRPr="00267ADC">
        <w:rPr>
          <w:i/>
        </w:rPr>
        <w:t>et al</w:t>
      </w:r>
      <w:r w:rsidRPr="00267ADC">
        <w:t xml:space="preserve">., 2005; </w:t>
      </w:r>
      <w:r>
        <w:rPr>
          <w:i/>
          <w:iCs/>
        </w:rPr>
        <w:t>Microtus agrestis</w:t>
      </w:r>
      <w:r w:rsidRPr="00267ADC">
        <w:t xml:space="preserve">, Jaarola &amp; Searle, 2002; </w:t>
      </w:r>
      <w:r>
        <w:rPr>
          <w:i/>
          <w:iCs/>
        </w:rPr>
        <w:t>M. oeconomus</w:t>
      </w:r>
      <w:r w:rsidRPr="00267ADC">
        <w:t xml:space="preserve">, Brunhoff </w:t>
      </w:r>
      <w:r w:rsidRPr="00267ADC">
        <w:rPr>
          <w:i/>
        </w:rPr>
        <w:t>et al</w:t>
      </w:r>
      <w:r w:rsidRPr="00267ADC">
        <w:t xml:space="preserve">., 2003; </w:t>
      </w:r>
      <w:del w:id="31" w:author="Alice Latinne" w:date="2017-03-25T15:17:00Z">
        <w:r w:rsidRPr="00267ADC" w:rsidDel="00E22D78">
          <w:delText xml:space="preserve"> </w:delText>
        </w:r>
      </w:del>
      <w:r>
        <w:rPr>
          <w:i/>
          <w:iCs/>
        </w:rPr>
        <w:t xml:space="preserve">Microtus arvalis </w:t>
      </w:r>
      <w:r w:rsidRPr="00267ADC">
        <w:t xml:space="preserve">, Haynes </w:t>
      </w:r>
      <w:r w:rsidRPr="00267ADC">
        <w:rPr>
          <w:i/>
        </w:rPr>
        <w:t>et al.,</w:t>
      </w:r>
      <w:r w:rsidRPr="00267ADC">
        <w:t xml:space="preserve"> 2003; the arctic fox, </w:t>
      </w:r>
      <w:r w:rsidRPr="00267ADC">
        <w:rPr>
          <w:i/>
        </w:rPr>
        <w:t>Alopex lagopus</w:t>
      </w:r>
      <w:r w:rsidRPr="00267ADC">
        <w:t xml:space="preserve">, Dalen </w:t>
      </w:r>
      <w:r w:rsidRPr="00267ADC">
        <w:rPr>
          <w:i/>
        </w:rPr>
        <w:t>et al</w:t>
      </w:r>
      <w:r w:rsidRPr="00267ADC">
        <w:t xml:space="preserve">. 2007 or the lemming, </w:t>
      </w:r>
      <w:r w:rsidRPr="00267ADC">
        <w:rPr>
          <w:i/>
        </w:rPr>
        <w:t>Myopus schisticolor</w:t>
      </w:r>
      <w:r w:rsidRPr="00267ADC">
        <w:t xml:space="preserve">, Fedorov </w:t>
      </w:r>
      <w:r w:rsidRPr="00267ADC">
        <w:rPr>
          <w:i/>
        </w:rPr>
        <w:t>et al</w:t>
      </w:r>
      <w:r w:rsidRPr="00267ADC">
        <w:t>. 2008). Generally, these species were characterised by a lack of phylogeographic structure and a signal of population expansion suggesting their survival in a low number of refuge area</w:t>
      </w:r>
      <w:r w:rsidR="005D7049">
        <w:t>s</w:t>
      </w:r>
      <w:r w:rsidRPr="00267ADC">
        <w:t xml:space="preserve"> followed by expansion</w:t>
      </w:r>
      <w:r w:rsidR="005D7049">
        <w:t>s</w:t>
      </w:r>
      <w:r w:rsidRPr="00267ADC">
        <w:t xml:space="preserve"> </w:t>
      </w:r>
      <w:del w:id="32" w:author="Alice Latinne" w:date="2017-03-25T15:26:00Z">
        <w:r w:rsidRPr="00267ADC" w:rsidDel="000A1846">
          <w:delText>in a</w:delText>
        </w:r>
      </w:del>
      <w:ins w:id="33" w:author="Alice Latinne" w:date="2017-03-25T15:26:00Z">
        <w:r w:rsidR="000A1846">
          <w:t>at</w:t>
        </w:r>
      </w:ins>
      <w:r w:rsidRPr="00267ADC">
        <w:t xml:space="preserve"> continental scale.</w:t>
      </w:r>
    </w:p>
    <w:p w14:paraId="2E337AF7" w14:textId="079E83C9" w:rsidR="00E76807" w:rsidRDefault="00267ADC">
      <w:pPr>
        <w:spacing w:line="360" w:lineRule="auto"/>
        <w:ind w:firstLine="720"/>
        <w:jc w:val="both"/>
      </w:pPr>
      <w:r w:rsidRPr="00267ADC">
        <w:t xml:space="preserve">Finally, recent studies suggested that some mammal species colonised Europe from much more far regions, like the Far East of Russia or China (e.g. the common hamster, </w:t>
      </w:r>
      <w:r w:rsidRPr="00267ADC">
        <w:rPr>
          <w:i/>
        </w:rPr>
        <w:t>Cricetus cricetus</w:t>
      </w:r>
      <w:r w:rsidRPr="00267ADC">
        <w:t xml:space="preserve">, Neumann et al. 2005 and the Harvest mouse, </w:t>
      </w:r>
      <w:r w:rsidRPr="00267ADC">
        <w:rPr>
          <w:i/>
        </w:rPr>
        <w:t>Micromys minutus</w:t>
      </w:r>
      <w:r w:rsidRPr="00267ADC">
        <w:t xml:space="preserve">, Yasuda et al., 2005). However, these studies were generally developed on a weak sampling, particularly for the oriental populations and many questions still remain concerning </w:t>
      </w:r>
      <w:r w:rsidRPr="00267ADC">
        <w:rPr>
          <w:bCs/>
        </w:rPr>
        <w:t>the relationships between populations from the Eastern and the Western</w:t>
      </w:r>
      <w:r w:rsidRPr="00267ADC">
        <w:t xml:space="preserve"> </w:t>
      </w:r>
      <w:r w:rsidRPr="00267ADC">
        <w:rPr>
          <w:bCs/>
        </w:rPr>
        <w:t>Palearctic areas: where did they survive during the Quaternary glaciations</w:t>
      </w:r>
      <w:r w:rsidRPr="00267ADC">
        <w:t xml:space="preserve">? </w:t>
      </w:r>
      <w:r w:rsidR="00706128">
        <w:t xml:space="preserve">How and </w:t>
      </w:r>
      <w:r w:rsidR="00706128">
        <w:rPr>
          <w:bCs/>
        </w:rPr>
        <w:t>w</w:t>
      </w:r>
      <w:r w:rsidRPr="00267ADC">
        <w:rPr>
          <w:bCs/>
        </w:rPr>
        <w:t xml:space="preserve">hen </w:t>
      </w:r>
      <w:r w:rsidR="00706128">
        <w:rPr>
          <w:bCs/>
        </w:rPr>
        <w:t xml:space="preserve">did </w:t>
      </w:r>
      <w:r w:rsidRPr="00267ADC">
        <w:rPr>
          <w:bCs/>
        </w:rPr>
        <w:t>the oriental populations colonise the western regions?</w:t>
      </w:r>
      <w:r w:rsidRPr="00267ADC">
        <w:t xml:space="preserve"> </w:t>
      </w:r>
      <w:r w:rsidRPr="00267ADC">
        <w:rPr>
          <w:bCs/>
        </w:rPr>
        <w:t xml:space="preserve">During which climatic periods (glaciations? </w:t>
      </w:r>
      <w:del w:id="34" w:author="Utilisateur de Microsoft Office" w:date="2017-06-19T15:06:00Z">
        <w:r w:rsidRPr="00267ADC" w:rsidDel="009E6C99">
          <w:rPr>
            <w:bCs/>
          </w:rPr>
          <w:delText xml:space="preserve"> </w:delText>
        </w:r>
      </w:del>
      <w:r w:rsidRPr="00267ADC">
        <w:rPr>
          <w:bCs/>
        </w:rPr>
        <w:t>Interglacials?)</w:t>
      </w:r>
      <w:r w:rsidRPr="00267ADC">
        <w:t>? Are they characterised by particular ecological habits allowing them to colonise large areas?</w:t>
      </w:r>
    </w:p>
    <w:p w14:paraId="080114D3" w14:textId="77777777" w:rsidR="00E76807" w:rsidRDefault="00E76807">
      <w:pPr>
        <w:spacing w:line="360" w:lineRule="auto"/>
        <w:ind w:firstLine="720"/>
        <w:jc w:val="both"/>
      </w:pPr>
    </w:p>
    <w:p w14:paraId="2C8893E2" w14:textId="77777777" w:rsidR="00E76807" w:rsidRDefault="00267ADC">
      <w:pPr>
        <w:spacing w:line="360" w:lineRule="auto"/>
        <w:ind w:firstLine="720"/>
        <w:jc w:val="both"/>
      </w:pPr>
      <w:r w:rsidRPr="00267ADC">
        <w:t xml:space="preserve">In order to better understand such questions, we propose to study the striped field mouse, </w:t>
      </w:r>
      <w:r w:rsidRPr="00267ADC">
        <w:rPr>
          <w:i/>
        </w:rPr>
        <w:t xml:space="preserve">Apodemus agrarius </w:t>
      </w:r>
      <w:r w:rsidRPr="00267ADC">
        <w:t xml:space="preserve">throughout its distribution area. Indeed, this species appears to be a particularly good candidate to better understand the genetic structure of oriental newcomers in Europe. </w:t>
      </w:r>
    </w:p>
    <w:p w14:paraId="0E9E058B" w14:textId="77777777" w:rsidR="00E76807" w:rsidRDefault="00267ADC">
      <w:pPr>
        <w:spacing w:line="360" w:lineRule="auto"/>
        <w:jc w:val="both"/>
        <w:rPr>
          <w:rFonts w:ascii="Times-Roman" w:hAnsi="Times-Roman" w:cs="Times-Roman"/>
          <w:szCs w:val="22"/>
          <w:lang w:eastAsia="en-US"/>
        </w:rPr>
      </w:pPr>
      <w:r w:rsidRPr="00267ADC">
        <w:t>It is</w:t>
      </w:r>
      <w:r w:rsidRPr="00267ADC">
        <w:rPr>
          <w:bCs/>
        </w:rPr>
        <w:t xml:space="preserve"> widely distributed all over the Palearctic region, </w:t>
      </w:r>
      <w:r w:rsidRPr="00267ADC">
        <w:rPr>
          <w:rFonts w:ascii="Times-Roman" w:hAnsi="Times-Roman" w:cs="Times-Roman"/>
          <w:szCs w:val="22"/>
          <w:lang w:eastAsia="en-US"/>
        </w:rPr>
        <w:t>from Central Europe to the Korean Peninsula and the Russian Far East. However, its range is divided into two extended isolated fragments (European–Siberian and Far Eastern–Chinese), which are about 600–700 km apart, the disjunction zone running along Transbaikalia and Mongolia</w:t>
      </w:r>
      <w:r w:rsidR="00706128">
        <w:rPr>
          <w:rFonts w:ascii="Times-Roman" w:hAnsi="Times-Roman" w:cs="Times-Roman"/>
          <w:szCs w:val="22"/>
          <w:lang w:eastAsia="en-US"/>
        </w:rPr>
        <w:t xml:space="preserve"> (Fig. 1)</w:t>
      </w:r>
      <w:r w:rsidRPr="00267ADC">
        <w:rPr>
          <w:rFonts w:ascii="Times-Roman" w:hAnsi="Times-Roman" w:cs="Times-Roman"/>
          <w:szCs w:val="22"/>
          <w:lang w:eastAsia="en-US"/>
        </w:rPr>
        <w:t xml:space="preserve">. </w:t>
      </w:r>
    </w:p>
    <w:p w14:paraId="5F476110" w14:textId="20EC6897" w:rsidR="00E76807" w:rsidDel="002E5FA3" w:rsidRDefault="00FE0A18">
      <w:pPr>
        <w:spacing w:line="360" w:lineRule="auto"/>
        <w:jc w:val="both"/>
        <w:rPr>
          <w:del w:id="35" w:author="Alice Latinne" w:date="2017-03-25T16:40:00Z"/>
          <w:rFonts w:ascii="Times-Roman" w:hAnsi="Times-Roman" w:cs="Times-Roman"/>
          <w:szCs w:val="22"/>
          <w:lang w:eastAsia="en-US"/>
        </w:rPr>
      </w:pPr>
      <w:ins w:id="36" w:author="Alice Latinne" w:date="2017-03-25T15:28:00Z">
        <w:r>
          <w:rPr>
            <w:rFonts w:ascii="Times-Roman" w:hAnsi="Times-Roman" w:cs="Times-Roman"/>
            <w:szCs w:val="22"/>
            <w:lang w:eastAsia="en-US"/>
          </w:rPr>
          <w:t xml:space="preserve">Phylogeographic </w:t>
        </w:r>
      </w:ins>
      <w:ins w:id="37" w:author="Alice Latinne" w:date="2017-04-02T10:55:00Z">
        <w:r>
          <w:rPr>
            <w:rFonts w:ascii="Times-Roman" w:hAnsi="Times-Roman" w:cs="Times-Roman"/>
            <w:szCs w:val="22"/>
            <w:lang w:eastAsia="en-US"/>
          </w:rPr>
          <w:t>i</w:t>
        </w:r>
      </w:ins>
      <w:del w:id="38" w:author="Alice Latinne" w:date="2017-04-02T10:55:00Z">
        <w:r w:rsidR="00706128" w:rsidDel="00FE0A18">
          <w:rPr>
            <w:rFonts w:ascii="Times-Roman" w:hAnsi="Times-Roman" w:cs="Times-Roman"/>
            <w:szCs w:val="22"/>
            <w:lang w:eastAsia="en-US"/>
          </w:rPr>
          <w:delText>I</w:delText>
        </w:r>
      </w:del>
      <w:r w:rsidR="00267ADC" w:rsidRPr="00267ADC">
        <w:rPr>
          <w:rFonts w:ascii="Times-Roman" w:hAnsi="Times-Roman" w:cs="Times-Roman"/>
          <w:szCs w:val="22"/>
          <w:lang w:eastAsia="en-US"/>
        </w:rPr>
        <w:t>nformation</w:t>
      </w:r>
      <w:del w:id="39" w:author="Alice Latinne" w:date="2017-04-02T10:55:00Z">
        <w:r w:rsidR="00267ADC" w:rsidRPr="00267ADC" w:rsidDel="00FE0A18">
          <w:rPr>
            <w:rFonts w:ascii="Times-Roman" w:hAnsi="Times-Roman" w:cs="Times-Roman"/>
            <w:szCs w:val="22"/>
            <w:lang w:eastAsia="en-US"/>
          </w:rPr>
          <w:delText>s</w:delText>
        </w:r>
      </w:del>
      <w:r w:rsidR="00267ADC" w:rsidRPr="00267ADC">
        <w:rPr>
          <w:rFonts w:ascii="Times-Roman" w:hAnsi="Times-Roman" w:cs="Times-Roman"/>
          <w:szCs w:val="22"/>
          <w:lang w:eastAsia="en-US"/>
        </w:rPr>
        <w:t xml:space="preserve"> based on allozymes (Bogdanov, 2002), karyotype variations (Kartavtseva and Pavlenko, 2000) and RAPD markers (Atopkin </w:t>
      </w:r>
      <w:r w:rsidR="00267ADC" w:rsidRPr="00267ADC">
        <w:rPr>
          <w:rFonts w:ascii="Times-Roman" w:hAnsi="Times-Roman" w:cs="Times-Roman"/>
          <w:i/>
          <w:szCs w:val="22"/>
          <w:lang w:eastAsia="en-US"/>
        </w:rPr>
        <w:t>et al</w:t>
      </w:r>
      <w:r w:rsidR="00267ADC" w:rsidRPr="00267ADC">
        <w:rPr>
          <w:rFonts w:ascii="Times-Roman" w:hAnsi="Times-Roman" w:cs="Times-Roman"/>
          <w:szCs w:val="22"/>
          <w:lang w:eastAsia="en-US"/>
        </w:rPr>
        <w:t>., 2007) show</w:t>
      </w:r>
      <w:r w:rsidR="00706128">
        <w:rPr>
          <w:rFonts w:ascii="Times-Roman" w:hAnsi="Times-Roman" w:cs="Times-Roman"/>
          <w:szCs w:val="22"/>
          <w:lang w:eastAsia="en-US"/>
        </w:rPr>
        <w:t>ed</w:t>
      </w:r>
      <w:r w:rsidR="00267ADC" w:rsidRPr="00267ADC">
        <w:rPr>
          <w:rFonts w:ascii="Times-Roman" w:hAnsi="Times-Roman" w:cs="Times-Roman"/>
          <w:szCs w:val="22"/>
          <w:lang w:eastAsia="en-US"/>
        </w:rPr>
        <w:t xml:space="preserve"> very weak genetic differences among animals from the two main populations groups, only evidencing that the Far Eastern group seems to be more heterogeneous as compared to the European-Siberian one. </w:t>
      </w:r>
      <w:r w:rsidR="005D7049">
        <w:rPr>
          <w:rFonts w:ascii="Times-Roman" w:hAnsi="Times-Roman" w:cs="Times-Roman"/>
          <w:szCs w:val="22"/>
          <w:lang w:eastAsia="en-US"/>
        </w:rPr>
        <w:t xml:space="preserve">These hypotheses </w:t>
      </w:r>
      <w:r w:rsidR="00D663D4">
        <w:rPr>
          <w:rFonts w:ascii="Times-Roman" w:hAnsi="Times-Roman" w:cs="Times-Roman"/>
          <w:szCs w:val="22"/>
          <w:lang w:eastAsia="en-US"/>
        </w:rPr>
        <w:t>we</w:t>
      </w:r>
      <w:r w:rsidR="0029461E">
        <w:rPr>
          <w:rFonts w:ascii="Times-Roman" w:hAnsi="Times-Roman" w:cs="Times-Roman"/>
          <w:szCs w:val="22"/>
          <w:lang w:eastAsia="en-US"/>
        </w:rPr>
        <w:t>re</w:t>
      </w:r>
      <w:r w:rsidR="005D7049">
        <w:rPr>
          <w:rFonts w:ascii="Times-Roman" w:hAnsi="Times-Roman" w:cs="Times-Roman"/>
          <w:szCs w:val="22"/>
          <w:lang w:eastAsia="en-US"/>
        </w:rPr>
        <w:t xml:space="preserve"> confirmed by a recent study based on</w:t>
      </w:r>
      <w:r w:rsidR="00D5677B">
        <w:rPr>
          <w:rFonts w:ascii="Times-Roman" w:hAnsi="Times-Roman" w:cs="Times-Roman"/>
          <w:szCs w:val="22"/>
          <w:lang w:eastAsia="en-US"/>
        </w:rPr>
        <w:t xml:space="preserve"> sequences of</w:t>
      </w:r>
      <w:r w:rsidR="005D7049">
        <w:rPr>
          <w:rFonts w:ascii="Times-Roman" w:hAnsi="Times-Roman" w:cs="Times-Roman"/>
          <w:szCs w:val="22"/>
          <w:lang w:eastAsia="en-US"/>
        </w:rPr>
        <w:t xml:space="preserve"> the mitochondrial cytochrome b (Sakka </w:t>
      </w:r>
      <w:r w:rsidR="00785ACE" w:rsidRPr="00305B03">
        <w:rPr>
          <w:rFonts w:ascii="Times-Roman" w:hAnsi="Times-Roman" w:cs="Times-Roman"/>
          <w:i/>
          <w:szCs w:val="22"/>
          <w:lang w:eastAsia="en-US"/>
        </w:rPr>
        <w:t>et al.,</w:t>
      </w:r>
      <w:r w:rsidR="005D7049">
        <w:rPr>
          <w:rFonts w:ascii="Times-Roman" w:hAnsi="Times-Roman" w:cs="Times-Roman"/>
          <w:szCs w:val="22"/>
          <w:lang w:eastAsia="en-US"/>
        </w:rPr>
        <w:t xml:space="preserve"> </w:t>
      </w:r>
      <w:r w:rsidR="003814A7">
        <w:rPr>
          <w:rFonts w:ascii="Times-Roman" w:hAnsi="Times-Roman" w:cs="Times-Roman"/>
          <w:szCs w:val="22"/>
          <w:lang w:eastAsia="en-US"/>
        </w:rPr>
        <w:t xml:space="preserve">2010). </w:t>
      </w:r>
      <w:r w:rsidR="00267ADC" w:rsidRPr="00267ADC">
        <w:rPr>
          <w:rFonts w:ascii="Times-Roman" w:hAnsi="Times-Roman" w:cs="Times-Roman"/>
          <w:szCs w:val="22"/>
          <w:lang w:eastAsia="en-US"/>
        </w:rPr>
        <w:t>Moreover, the low karyotype and allozyme differentiation in striped field mouse also suggest</w:t>
      </w:r>
      <w:ins w:id="40" w:author="Alice Latinne" w:date="2017-03-25T15:29:00Z">
        <w:r w:rsidR="000A1846">
          <w:rPr>
            <w:rFonts w:ascii="Times-Roman" w:hAnsi="Times-Roman" w:cs="Times-Roman"/>
            <w:szCs w:val="22"/>
            <w:lang w:eastAsia="en-US"/>
          </w:rPr>
          <w:t>s</w:t>
        </w:r>
      </w:ins>
      <w:r w:rsidR="00267ADC" w:rsidRPr="00267ADC">
        <w:rPr>
          <w:rFonts w:ascii="Times-Roman" w:hAnsi="Times-Roman" w:cs="Times-Roman"/>
          <w:szCs w:val="22"/>
          <w:lang w:eastAsia="en-US"/>
        </w:rPr>
        <w:t xml:space="preserve"> a recent and rapid spreading of the species from the East to the West Palearctic. According to Pavlenko (2000), this spreading occurred after the last glaciation, during the humid and warm ecological Holocene optimum (7000–4500 years ago), accompanied by a strong development and growth of forests. However, this assumption is not supported by recent paleontological data </w:t>
      </w:r>
      <w:del w:id="41" w:author="Alice Latinne" w:date="2017-03-25T16:39:00Z">
        <w:r w:rsidR="00267ADC" w:rsidRPr="00267ADC" w:rsidDel="002E5FA3">
          <w:rPr>
            <w:rFonts w:ascii="Times-Roman" w:hAnsi="Times-Roman" w:cs="Times-Roman"/>
            <w:szCs w:val="22"/>
            <w:lang w:eastAsia="en-US"/>
          </w:rPr>
          <w:delText xml:space="preserve">(Aguilar et al. 2008) </w:delText>
        </w:r>
      </w:del>
      <w:r w:rsidR="00267ADC" w:rsidRPr="00267ADC">
        <w:rPr>
          <w:rFonts w:ascii="Times-Roman" w:hAnsi="Times-Roman" w:cs="Times-Roman"/>
          <w:szCs w:val="22"/>
          <w:lang w:eastAsia="en-US"/>
        </w:rPr>
        <w:t xml:space="preserve">which evidenced that </w:t>
      </w:r>
      <w:r w:rsidR="00267ADC" w:rsidRPr="00267ADC">
        <w:rPr>
          <w:rFonts w:ascii="Times-Roman" w:hAnsi="Times-Roman" w:cs="Times-Roman"/>
          <w:i/>
          <w:szCs w:val="22"/>
          <w:lang w:eastAsia="en-US"/>
        </w:rPr>
        <w:t>A. agrarius</w:t>
      </w:r>
      <w:r w:rsidR="00267ADC" w:rsidRPr="00267ADC">
        <w:rPr>
          <w:rFonts w:ascii="Times-Roman" w:hAnsi="Times-Roman" w:cs="Times-Roman"/>
          <w:szCs w:val="22"/>
          <w:lang w:eastAsia="en-US"/>
        </w:rPr>
        <w:t xml:space="preserve"> was already present in South-Western France during the Late Pleistocene (19000 years BP)</w:t>
      </w:r>
      <w:ins w:id="42" w:author="Alice Latinne" w:date="2017-03-25T16:39:00Z">
        <w:r w:rsidR="002E5FA3" w:rsidRPr="002E5FA3">
          <w:rPr>
            <w:rFonts w:ascii="Times-Roman" w:hAnsi="Times-Roman" w:cs="Times-Roman"/>
            <w:szCs w:val="22"/>
            <w:lang w:eastAsia="en-US"/>
          </w:rPr>
          <w:t xml:space="preserve"> </w:t>
        </w:r>
        <w:r w:rsidR="002E5FA3" w:rsidRPr="00267ADC">
          <w:rPr>
            <w:rFonts w:ascii="Times-Roman" w:hAnsi="Times-Roman" w:cs="Times-Roman"/>
            <w:szCs w:val="22"/>
            <w:lang w:eastAsia="en-US"/>
          </w:rPr>
          <w:t>(Aguilar et al. 2008)</w:t>
        </w:r>
      </w:ins>
      <w:r w:rsidR="00267ADC" w:rsidRPr="00267ADC">
        <w:rPr>
          <w:rFonts w:ascii="Times-Roman" w:hAnsi="Times-Roman" w:cs="Times-Roman"/>
          <w:szCs w:val="22"/>
          <w:lang w:eastAsia="en-US"/>
        </w:rPr>
        <w:t xml:space="preserve">. Estimation of expansion periods based on molecular markers and analysed following recent statistical methods based on the coalescent theory </w:t>
      </w:r>
      <w:r w:rsidR="007F12EB">
        <w:rPr>
          <w:rStyle w:val="Marquedecommentaire"/>
          <w:vanish/>
        </w:rPr>
        <w:commentReference w:id="43"/>
      </w:r>
      <w:r w:rsidR="00267ADC" w:rsidRPr="00267ADC">
        <w:rPr>
          <w:rFonts w:ascii="Times-Roman" w:hAnsi="Times-Roman" w:cs="Times-Roman"/>
          <w:szCs w:val="22"/>
          <w:lang w:eastAsia="en-US"/>
        </w:rPr>
        <w:t>would be extremely useful to better understand the demographic and expansion history of this species.</w:t>
      </w:r>
    </w:p>
    <w:p w14:paraId="50638C29" w14:textId="77777777" w:rsidR="00E76807" w:rsidRDefault="00E76807">
      <w:pPr>
        <w:spacing w:line="360" w:lineRule="auto"/>
        <w:jc w:val="both"/>
        <w:rPr>
          <w:rFonts w:ascii="Times-Roman" w:hAnsi="Times-Roman" w:cs="Times-Roman"/>
          <w:szCs w:val="22"/>
          <w:lang w:eastAsia="en-US"/>
        </w:rPr>
      </w:pPr>
    </w:p>
    <w:p w14:paraId="1604E992" w14:textId="77777777" w:rsidR="00E76807" w:rsidRDefault="00267ADC">
      <w:pPr>
        <w:spacing w:line="360" w:lineRule="auto"/>
        <w:jc w:val="both"/>
        <w:rPr>
          <w:rFonts w:ascii="Times-Roman" w:hAnsi="Times-Roman" w:cs="Times-Roman"/>
          <w:szCs w:val="22"/>
          <w:lang w:eastAsia="en-US"/>
        </w:rPr>
      </w:pPr>
      <w:r w:rsidRPr="00267ADC">
        <w:rPr>
          <w:rFonts w:ascii="Times-Roman" w:hAnsi="Times-Roman" w:cs="Times-Roman"/>
          <w:szCs w:val="22"/>
          <w:lang w:eastAsia="en-US"/>
        </w:rPr>
        <w:t xml:space="preserve">According to Atopkin </w:t>
      </w:r>
      <w:r w:rsidRPr="00267ADC">
        <w:rPr>
          <w:rFonts w:ascii="Times-Roman" w:hAnsi="Times-Roman" w:cs="Times-Roman"/>
          <w:i/>
          <w:szCs w:val="22"/>
          <w:lang w:eastAsia="en-US"/>
        </w:rPr>
        <w:t>et al</w:t>
      </w:r>
      <w:r w:rsidRPr="00267ADC">
        <w:rPr>
          <w:rFonts w:ascii="Times-Roman" w:hAnsi="Times-Roman" w:cs="Times-Roman"/>
          <w:szCs w:val="22"/>
          <w:lang w:eastAsia="en-US"/>
        </w:rPr>
        <w:t xml:space="preserve">. (2007), the disjunction of the </w:t>
      </w:r>
      <w:r>
        <w:rPr>
          <w:rFonts w:ascii="Times-Roman" w:hAnsi="Times-Roman" w:cs="Times-Roman"/>
          <w:i/>
          <w:iCs/>
          <w:szCs w:val="22"/>
          <w:lang w:eastAsia="en-US"/>
        </w:rPr>
        <w:t xml:space="preserve">A. agrarius </w:t>
      </w:r>
      <w:r w:rsidRPr="00267ADC">
        <w:rPr>
          <w:rFonts w:ascii="Times-Roman" w:hAnsi="Times-Roman" w:cs="Times-Roman"/>
          <w:szCs w:val="22"/>
          <w:lang w:eastAsia="en-US"/>
        </w:rPr>
        <w:t xml:space="preserve">range in Transbaikalia occurred later, during the Holocene, and was associated to a strong dryness period in this region, which caused rarefaction, and in some cases disappearance, of trees and shrubs. However, </w:t>
      </w:r>
      <w:r w:rsidR="005D7049">
        <w:rPr>
          <w:rFonts w:ascii="Times-Roman" w:hAnsi="Times-Roman" w:cs="Times-Roman"/>
          <w:szCs w:val="22"/>
          <w:lang w:eastAsia="en-US"/>
        </w:rPr>
        <w:t>this</w:t>
      </w:r>
      <w:r w:rsidR="005D7049" w:rsidRPr="00267ADC">
        <w:rPr>
          <w:rFonts w:ascii="Times-Roman" w:hAnsi="Times-Roman" w:cs="Times-Roman"/>
          <w:szCs w:val="22"/>
          <w:lang w:eastAsia="en-US"/>
        </w:rPr>
        <w:t xml:space="preserve"> </w:t>
      </w:r>
      <w:r w:rsidRPr="00267ADC">
        <w:rPr>
          <w:rFonts w:ascii="Times-Roman" w:hAnsi="Times-Roman" w:cs="Times-Roman"/>
          <w:szCs w:val="22"/>
          <w:lang w:eastAsia="en-US"/>
        </w:rPr>
        <w:t>hypothesis must absolutely be confirmed by a better sampling throughout the distribution range of the species as well as by the use of more sensitive genetic methods based on rapid</w:t>
      </w:r>
      <w:r w:rsidR="00100C6F">
        <w:rPr>
          <w:rFonts w:ascii="Times-Roman" w:hAnsi="Times-Roman" w:cs="Times-Roman"/>
          <w:szCs w:val="22"/>
          <w:lang w:eastAsia="en-US"/>
        </w:rPr>
        <w:t>ly</w:t>
      </w:r>
      <w:r w:rsidRPr="00267ADC">
        <w:rPr>
          <w:rFonts w:ascii="Times-Roman" w:hAnsi="Times-Roman" w:cs="Times-Roman"/>
          <w:szCs w:val="22"/>
          <w:lang w:eastAsia="en-US"/>
        </w:rPr>
        <w:t xml:space="preserve"> evolving genes.</w:t>
      </w:r>
    </w:p>
    <w:p w14:paraId="5581565C" w14:textId="43966AFF" w:rsidR="00E76807" w:rsidDel="002E5FA3" w:rsidRDefault="00267ADC">
      <w:pPr>
        <w:spacing w:line="360" w:lineRule="auto"/>
        <w:ind w:firstLine="720"/>
        <w:jc w:val="both"/>
        <w:rPr>
          <w:del w:id="44" w:author="Alice Latinne" w:date="2017-03-25T16:41:00Z"/>
          <w:rFonts w:ascii="Times-Roman" w:hAnsi="Times-Roman" w:cs="Times-Roman"/>
          <w:szCs w:val="22"/>
          <w:lang w:eastAsia="en-US"/>
        </w:rPr>
      </w:pPr>
      <w:r w:rsidRPr="00267ADC">
        <w:t>On the taxonomic point of view, m</w:t>
      </w:r>
      <w:r w:rsidRPr="00267ADC">
        <w:rPr>
          <w:rFonts w:ascii="Times-Roman" w:hAnsi="Times-Roman" w:cs="Times-Roman"/>
          <w:szCs w:val="22"/>
          <w:lang w:eastAsia="en-US"/>
        </w:rPr>
        <w:t>ore than 2</w:t>
      </w:r>
      <w:r w:rsidR="008C6B22">
        <w:rPr>
          <w:rFonts w:ascii="Times-Roman" w:hAnsi="Times-Roman" w:cs="Times-Roman"/>
          <w:szCs w:val="22"/>
          <w:lang w:eastAsia="en-US"/>
        </w:rPr>
        <w:t>5</w:t>
      </w:r>
      <w:r w:rsidRPr="00267ADC">
        <w:rPr>
          <w:rFonts w:ascii="Times-Roman" w:hAnsi="Times-Roman" w:cs="Times-Roman"/>
          <w:szCs w:val="22"/>
          <w:lang w:eastAsia="en-US"/>
        </w:rPr>
        <w:t xml:space="preserve"> subspecies of striped field mouse have been described</w:t>
      </w:r>
      <w:r w:rsidR="00100C6F">
        <w:rPr>
          <w:rFonts w:ascii="Times-Roman" w:hAnsi="Times-Roman" w:cs="Times-Roman"/>
          <w:szCs w:val="22"/>
          <w:lang w:eastAsia="en-US"/>
        </w:rPr>
        <w:t>,</w:t>
      </w:r>
      <w:r w:rsidRPr="00267ADC">
        <w:rPr>
          <w:rFonts w:ascii="Times-Roman" w:hAnsi="Times-Roman" w:cs="Times-Roman"/>
          <w:szCs w:val="22"/>
          <w:lang w:eastAsia="en-US"/>
        </w:rPr>
        <w:t xml:space="preserve"> mainly </w:t>
      </w:r>
      <w:r w:rsidR="005D7049">
        <w:rPr>
          <w:rFonts w:ascii="Times-Roman" w:hAnsi="Times-Roman" w:cs="Times-Roman"/>
          <w:szCs w:val="22"/>
          <w:lang w:eastAsia="en-US"/>
        </w:rPr>
        <w:t xml:space="preserve">based on </w:t>
      </w:r>
      <w:r w:rsidRPr="00267ADC">
        <w:rPr>
          <w:rFonts w:ascii="Times-Roman" w:hAnsi="Times-Roman" w:cs="Times-Roman"/>
          <w:szCs w:val="22"/>
          <w:lang w:eastAsia="en-US"/>
        </w:rPr>
        <w:t>body size and coat color</w:t>
      </w:r>
      <w:r w:rsidR="008C6B22">
        <w:rPr>
          <w:rFonts w:ascii="Times-Roman" w:hAnsi="Times-Roman" w:cs="Times-Roman"/>
          <w:szCs w:val="22"/>
          <w:lang w:eastAsia="en-US"/>
        </w:rPr>
        <w:t xml:space="preserve"> (Musser &amp; Carleton, 2005)</w:t>
      </w:r>
      <w:r w:rsidRPr="00267ADC">
        <w:rPr>
          <w:rFonts w:ascii="Times-Roman" w:hAnsi="Times-Roman" w:cs="Times-Roman"/>
          <w:szCs w:val="22"/>
          <w:lang w:eastAsia="en-US"/>
        </w:rPr>
        <w:t xml:space="preserve">. However, variations in these traits are </w:t>
      </w:r>
      <w:ins w:id="45" w:author="Alice Latinne" w:date="2017-03-25T16:42:00Z">
        <w:r w:rsidR="002E5FA3" w:rsidRPr="00267ADC">
          <w:rPr>
            <w:rFonts w:ascii="Times-Roman" w:hAnsi="Times-Roman" w:cs="Times-Roman"/>
            <w:szCs w:val="22"/>
            <w:lang w:eastAsia="en-US"/>
          </w:rPr>
          <w:t>primarily</w:t>
        </w:r>
        <w:r w:rsidR="002E5FA3" w:rsidRPr="00267ADC" w:rsidDel="002E5FA3">
          <w:rPr>
            <w:rFonts w:ascii="Times-Roman" w:hAnsi="Times-Roman" w:cs="Times-Roman"/>
            <w:szCs w:val="22"/>
            <w:lang w:eastAsia="en-US"/>
          </w:rPr>
          <w:t xml:space="preserve"> </w:t>
        </w:r>
      </w:ins>
      <w:del w:id="46" w:author="Alice Latinne" w:date="2017-03-25T16:42:00Z">
        <w:r w:rsidRPr="00267ADC" w:rsidDel="002E5FA3">
          <w:rPr>
            <w:rFonts w:ascii="Times-Roman" w:hAnsi="Times-Roman" w:cs="Times-Roman"/>
            <w:szCs w:val="22"/>
            <w:lang w:eastAsia="en-US"/>
          </w:rPr>
          <w:delText xml:space="preserve">low being </w:delText>
        </w:r>
      </w:del>
      <w:r w:rsidRPr="00267ADC">
        <w:rPr>
          <w:rFonts w:ascii="Times-Roman" w:hAnsi="Times-Roman" w:cs="Times-Roman"/>
          <w:szCs w:val="22"/>
          <w:lang w:eastAsia="en-US"/>
        </w:rPr>
        <w:t xml:space="preserve">determined </w:t>
      </w:r>
      <w:del w:id="47" w:author="Alice Latinne" w:date="2017-03-25T16:42:00Z">
        <w:r w:rsidRPr="00267ADC" w:rsidDel="002E5FA3">
          <w:rPr>
            <w:rFonts w:ascii="Times-Roman" w:hAnsi="Times-Roman" w:cs="Times-Roman"/>
            <w:szCs w:val="22"/>
            <w:lang w:eastAsia="en-US"/>
          </w:rPr>
          <w:delText xml:space="preserve">primarily </w:delText>
        </w:r>
      </w:del>
      <w:r w:rsidRPr="00267ADC">
        <w:rPr>
          <w:rFonts w:ascii="Times-Roman" w:hAnsi="Times-Roman" w:cs="Times-Roman"/>
          <w:szCs w:val="22"/>
          <w:lang w:eastAsia="en-US"/>
        </w:rPr>
        <w:t xml:space="preserve">by landscape and (or) microclimatic conditions </w:t>
      </w:r>
      <w:r w:rsidRPr="00267ADC">
        <w:rPr>
          <w:rFonts w:ascii="Times-Roman" w:hAnsi="Times-Roman" w:cs="Times-Roman"/>
          <w:szCs w:val="22"/>
          <w:lang w:eastAsia="en-US"/>
        </w:rPr>
        <w:lastRenderedPageBreak/>
        <w:t xml:space="preserve">of the population environment. </w:t>
      </w:r>
      <w:r w:rsidR="005D7049">
        <w:rPr>
          <w:rFonts w:ascii="Times-Roman" w:hAnsi="Times-Roman" w:cs="Times-Roman"/>
          <w:szCs w:val="22"/>
          <w:lang w:eastAsia="en-US"/>
        </w:rPr>
        <w:t>Therefore</w:t>
      </w:r>
      <w:r w:rsidRPr="00267ADC">
        <w:rPr>
          <w:rFonts w:ascii="Times-Roman" w:hAnsi="Times-Roman" w:cs="Times-Roman"/>
          <w:szCs w:val="22"/>
          <w:lang w:eastAsia="en-US"/>
        </w:rPr>
        <w:t>, many authors consider most striped field mouse subspecies as non-valid, restricting their number to two to ten for this species</w:t>
      </w:r>
      <w:r w:rsidR="008C6B22">
        <w:rPr>
          <w:rFonts w:ascii="Times-Roman" w:hAnsi="Times-Roman" w:cs="Times-Roman"/>
          <w:szCs w:val="22"/>
          <w:lang w:eastAsia="en-US"/>
        </w:rPr>
        <w:t xml:space="preserve"> (Koh et al. 2014)</w:t>
      </w:r>
      <w:r w:rsidRPr="00267ADC">
        <w:rPr>
          <w:rFonts w:ascii="Times-Roman" w:hAnsi="Times-Roman" w:cs="Times-Roman"/>
          <w:szCs w:val="22"/>
          <w:lang w:eastAsia="en-US"/>
        </w:rPr>
        <w:t xml:space="preserve">. A deep taxonomic revision appears </w:t>
      </w:r>
      <w:r w:rsidR="005D7049">
        <w:rPr>
          <w:rFonts w:ascii="Times-Roman" w:hAnsi="Times-Roman" w:cs="Times-Roman"/>
          <w:szCs w:val="22"/>
          <w:lang w:eastAsia="en-US"/>
        </w:rPr>
        <w:t>nevertheless</w:t>
      </w:r>
      <w:r w:rsidR="005D7049" w:rsidRPr="00267ADC">
        <w:rPr>
          <w:rFonts w:ascii="Times-Roman" w:hAnsi="Times-Roman" w:cs="Times-Roman"/>
          <w:szCs w:val="22"/>
          <w:lang w:eastAsia="en-US"/>
        </w:rPr>
        <w:t xml:space="preserve"> </w:t>
      </w:r>
      <w:r w:rsidRPr="00267ADC">
        <w:rPr>
          <w:rFonts w:ascii="Times-Roman" w:hAnsi="Times-Roman" w:cs="Times-Roman"/>
          <w:szCs w:val="22"/>
          <w:lang w:eastAsia="en-US"/>
        </w:rPr>
        <w:t xml:space="preserve">essential with the use of a set of diagnostic traits, including genetic ones. </w:t>
      </w:r>
    </w:p>
    <w:p w14:paraId="3522696C" w14:textId="77777777" w:rsidR="00E76807" w:rsidRDefault="00E76807" w:rsidP="002E5FA3">
      <w:pPr>
        <w:spacing w:line="360" w:lineRule="auto"/>
        <w:ind w:firstLine="720"/>
        <w:jc w:val="both"/>
        <w:rPr>
          <w:rFonts w:ascii="Times-Roman" w:hAnsi="Times-Roman" w:cs="Times-Roman"/>
          <w:szCs w:val="22"/>
          <w:lang w:eastAsia="en-US"/>
        </w:rPr>
      </w:pPr>
    </w:p>
    <w:p w14:paraId="0433193F" w14:textId="7FED92C0" w:rsidR="00E76807" w:rsidRDefault="00267ADC">
      <w:pPr>
        <w:spacing w:line="360" w:lineRule="auto"/>
        <w:ind w:firstLine="720"/>
        <w:jc w:val="both"/>
        <w:rPr>
          <w:rFonts w:ascii="Times-Roman" w:hAnsi="Times-Roman" w:cs="Times-Roman"/>
          <w:szCs w:val="22"/>
          <w:lang w:eastAsia="en-US"/>
        </w:rPr>
      </w:pPr>
      <w:r w:rsidRPr="00267ADC">
        <w:rPr>
          <w:rFonts w:ascii="Times-Roman" w:hAnsi="Times-Roman" w:cs="Times-Roman"/>
          <w:szCs w:val="22"/>
          <w:lang w:eastAsia="en-US"/>
        </w:rPr>
        <w:t xml:space="preserve">The aim of the present study </w:t>
      </w:r>
      <w:del w:id="48" w:author="Alice Latinne" w:date="2017-03-25T16:42:00Z">
        <w:r w:rsidRPr="00267ADC" w:rsidDel="002E5FA3">
          <w:rPr>
            <w:rFonts w:ascii="Times-Roman" w:hAnsi="Times-Roman" w:cs="Times-Roman"/>
            <w:szCs w:val="22"/>
            <w:lang w:eastAsia="en-US"/>
          </w:rPr>
          <w:delText>will be</w:delText>
        </w:r>
      </w:del>
      <w:ins w:id="49" w:author="Alice Latinne" w:date="2017-03-25T16:42:00Z">
        <w:r w:rsidR="002E5FA3">
          <w:rPr>
            <w:rFonts w:ascii="Times-Roman" w:hAnsi="Times-Roman" w:cs="Times-Roman"/>
            <w:szCs w:val="22"/>
            <w:lang w:eastAsia="en-US"/>
          </w:rPr>
          <w:t>is</w:t>
        </w:r>
      </w:ins>
      <w:r w:rsidRPr="00267ADC">
        <w:rPr>
          <w:rFonts w:ascii="Times-Roman" w:hAnsi="Times-Roman" w:cs="Times-Roman"/>
          <w:szCs w:val="22"/>
          <w:lang w:eastAsia="en-US"/>
        </w:rPr>
        <w:t xml:space="preserve"> to better understand the genetic and phylogeographic structure of the striped field mouse using biological material from the </w:t>
      </w:r>
      <w:r w:rsidR="00100C6F">
        <w:rPr>
          <w:rFonts w:ascii="Times-Roman" w:hAnsi="Times-Roman" w:cs="Times-Roman"/>
          <w:szCs w:val="22"/>
          <w:lang w:eastAsia="en-US"/>
        </w:rPr>
        <w:t>two</w:t>
      </w:r>
      <w:r w:rsidR="00100C6F" w:rsidRPr="00267ADC">
        <w:rPr>
          <w:rFonts w:ascii="Times-Roman" w:hAnsi="Times-Roman" w:cs="Times-Roman"/>
          <w:szCs w:val="22"/>
          <w:lang w:eastAsia="en-US"/>
        </w:rPr>
        <w:t xml:space="preserve"> </w:t>
      </w:r>
      <w:r w:rsidRPr="00267ADC">
        <w:rPr>
          <w:rFonts w:ascii="Times-Roman" w:hAnsi="Times-Roman" w:cs="Times-Roman"/>
          <w:szCs w:val="22"/>
          <w:lang w:eastAsia="en-US"/>
        </w:rPr>
        <w:t xml:space="preserve">main </w:t>
      </w:r>
      <w:r w:rsidR="00100C6F">
        <w:rPr>
          <w:rFonts w:ascii="Times-Roman" w:hAnsi="Times-Roman" w:cs="Times-Roman"/>
          <w:szCs w:val="22"/>
          <w:lang w:eastAsia="en-US"/>
        </w:rPr>
        <w:t xml:space="preserve">distribution </w:t>
      </w:r>
      <w:r w:rsidRPr="00267ADC">
        <w:rPr>
          <w:rFonts w:ascii="Times-Roman" w:hAnsi="Times-Roman" w:cs="Times-Roman"/>
          <w:szCs w:val="22"/>
          <w:lang w:eastAsia="en-US"/>
        </w:rPr>
        <w:t>isolates of the species and the sequencing of the complete mitochondrial cytochrome b gene</w:t>
      </w:r>
      <w:r w:rsidR="005738C2">
        <w:rPr>
          <w:rFonts w:ascii="Times-Roman" w:hAnsi="Times-Roman" w:cs="Times-Roman"/>
          <w:szCs w:val="22"/>
          <w:lang w:eastAsia="en-US"/>
        </w:rPr>
        <w:t xml:space="preserve"> and genotyping of microsatellite markers</w:t>
      </w:r>
      <w:r w:rsidRPr="00267ADC">
        <w:rPr>
          <w:rFonts w:ascii="Times-Roman" w:hAnsi="Times-Roman" w:cs="Times-Roman"/>
          <w:szCs w:val="22"/>
          <w:lang w:eastAsia="en-US"/>
        </w:rPr>
        <w:t>.</w:t>
      </w:r>
    </w:p>
    <w:p w14:paraId="375C4487" w14:textId="77777777" w:rsidR="00E76807" w:rsidRDefault="00E76807">
      <w:pPr>
        <w:spacing w:line="360" w:lineRule="auto"/>
        <w:jc w:val="both"/>
        <w:rPr>
          <w:b/>
        </w:rPr>
      </w:pPr>
    </w:p>
    <w:p w14:paraId="69BDC32F" w14:textId="77777777" w:rsidR="00E76807" w:rsidRDefault="00267ADC">
      <w:pPr>
        <w:spacing w:after="200" w:line="360" w:lineRule="auto"/>
        <w:rPr>
          <w:b/>
        </w:rPr>
      </w:pPr>
      <w:r w:rsidRPr="00267ADC">
        <w:rPr>
          <w:b/>
        </w:rPr>
        <w:br w:type="page"/>
      </w:r>
    </w:p>
    <w:p w14:paraId="2FF5E19A" w14:textId="77777777" w:rsidR="00E76807" w:rsidRDefault="00267ADC">
      <w:pPr>
        <w:spacing w:line="360" w:lineRule="auto"/>
        <w:jc w:val="both"/>
        <w:rPr>
          <w:b/>
        </w:rPr>
      </w:pPr>
      <w:r w:rsidRPr="00267ADC">
        <w:rPr>
          <w:b/>
        </w:rPr>
        <w:lastRenderedPageBreak/>
        <w:t>MATERIAL AND METHODS</w:t>
      </w:r>
    </w:p>
    <w:p w14:paraId="06DCB0A2" w14:textId="695C3887" w:rsidR="00E76807" w:rsidRPr="00881472" w:rsidRDefault="00267ADC">
      <w:pPr>
        <w:spacing w:line="360" w:lineRule="auto"/>
        <w:jc w:val="both"/>
        <w:rPr>
          <w:b/>
          <w:lang w:val="en-US"/>
        </w:rPr>
      </w:pPr>
      <w:r w:rsidRPr="00881472">
        <w:rPr>
          <w:b/>
          <w:lang w:val="en-US"/>
        </w:rPr>
        <w:t xml:space="preserve">Samples and </w:t>
      </w:r>
      <w:r w:rsidR="00511F30" w:rsidRPr="00881472">
        <w:rPr>
          <w:b/>
          <w:lang w:val="en-US"/>
        </w:rPr>
        <w:t>DNA extraction</w:t>
      </w:r>
    </w:p>
    <w:p w14:paraId="5B70E89A" w14:textId="1FE06E20" w:rsidR="00547749" w:rsidRPr="005B7A58" w:rsidDel="001A20AB" w:rsidRDefault="00547749">
      <w:pPr>
        <w:autoSpaceDE w:val="0"/>
        <w:autoSpaceDN w:val="0"/>
        <w:adjustRightInd w:val="0"/>
        <w:spacing w:line="360" w:lineRule="auto"/>
        <w:jc w:val="both"/>
        <w:rPr>
          <w:del w:id="50" w:author="Alice Latinne" w:date="2017-03-30T16:28:00Z"/>
          <w:lang w:val="en-US"/>
          <w:rPrChange w:id="51" w:author="Alice Latinne" w:date="2017-03-30T16:56:00Z">
            <w:rPr>
              <w:del w:id="52" w:author="Alice Latinne" w:date="2017-03-30T16:28:00Z"/>
              <w:lang w:val="fr-BE"/>
            </w:rPr>
          </w:rPrChange>
        </w:rPr>
      </w:pPr>
      <w:del w:id="53" w:author="Alice Latinne" w:date="2017-03-30T16:28:00Z">
        <w:r w:rsidRPr="005B7A58" w:rsidDel="001A20AB">
          <w:rPr>
            <w:highlight w:val="yellow"/>
            <w:lang w:val="en-US"/>
            <w:rPrChange w:id="54" w:author="Alice Latinne" w:date="2017-03-30T16:56:00Z">
              <w:rPr>
                <w:highlight w:val="yellow"/>
                <w:lang w:val="fr-BE"/>
              </w:rPr>
            </w:rPrChange>
          </w:rPr>
          <w:delText>Au total, j’ai analys</w:delText>
        </w:r>
        <w:r w:rsidR="00505720" w:rsidRPr="005B7A58" w:rsidDel="001A20AB">
          <w:rPr>
            <w:highlight w:val="yellow"/>
            <w:lang w:val="en-US"/>
            <w:rPrChange w:id="55" w:author="Alice Latinne" w:date="2017-03-30T16:56:00Z">
              <w:rPr>
                <w:highlight w:val="yellow"/>
                <w:lang w:val="fr-BE"/>
              </w:rPr>
            </w:rPrChange>
          </w:rPr>
          <w:delText>é</w:delText>
        </w:r>
        <w:r w:rsidRPr="005B7A58" w:rsidDel="001A20AB">
          <w:rPr>
            <w:highlight w:val="yellow"/>
            <w:lang w:val="en-US"/>
            <w:rPrChange w:id="56" w:author="Alice Latinne" w:date="2017-03-30T16:56:00Z">
              <w:rPr>
                <w:highlight w:val="yellow"/>
                <w:lang w:val="fr-BE"/>
              </w:rPr>
            </w:rPrChange>
          </w:rPr>
          <w:delText xml:space="preserve"> 340 animaux dans le dataset microsats et 184 dans le dataset cytb (160 </w:delText>
        </w:r>
        <w:r w:rsidR="00505720" w:rsidRPr="005B7A58" w:rsidDel="001A20AB">
          <w:rPr>
            <w:highlight w:val="yellow"/>
            <w:lang w:val="en-US"/>
            <w:rPrChange w:id="57" w:author="Alice Latinne" w:date="2017-03-30T16:56:00Z">
              <w:rPr>
                <w:highlight w:val="yellow"/>
                <w:lang w:val="fr-BE"/>
              </w:rPr>
            </w:rPrChange>
          </w:rPr>
          <w:delText>à</w:delText>
        </w:r>
        <w:r w:rsidRPr="005B7A58" w:rsidDel="001A20AB">
          <w:rPr>
            <w:highlight w:val="yellow"/>
            <w:lang w:val="en-US"/>
            <w:rPrChange w:id="58" w:author="Alice Latinne" w:date="2017-03-30T16:56:00Z">
              <w:rPr>
                <w:highlight w:val="yellow"/>
                <w:lang w:val="fr-BE"/>
              </w:rPr>
            </w:rPrChange>
          </w:rPr>
          <w:delText xml:space="preserve"> toi + 2</w:delText>
        </w:r>
        <w:r w:rsidR="00881472" w:rsidRPr="005B7A58" w:rsidDel="001A20AB">
          <w:rPr>
            <w:highlight w:val="yellow"/>
            <w:lang w:val="en-US"/>
            <w:rPrChange w:id="59" w:author="Alice Latinne" w:date="2017-03-30T16:56:00Z">
              <w:rPr>
                <w:highlight w:val="yellow"/>
                <w:lang w:val="fr-BE"/>
              </w:rPr>
            </w:rPrChange>
          </w:rPr>
          <w:delText>4</w:delText>
        </w:r>
        <w:r w:rsidRPr="005B7A58" w:rsidDel="001A20AB">
          <w:rPr>
            <w:highlight w:val="yellow"/>
            <w:lang w:val="en-US"/>
            <w:rPrChange w:id="60" w:author="Alice Latinne" w:date="2017-03-30T16:56:00Z">
              <w:rPr>
                <w:highlight w:val="yellow"/>
                <w:lang w:val="fr-BE"/>
              </w:rPr>
            </w:rPrChange>
          </w:rPr>
          <w:delText xml:space="preserve"> séquences de GenBank). Mais je pense qu’il n’y a pas (ou alors très peu) d’animaux pour lesquels on a fait </w:delText>
        </w:r>
        <w:r w:rsidR="00505720" w:rsidRPr="005B7A58" w:rsidDel="001A20AB">
          <w:rPr>
            <w:highlight w:val="yellow"/>
            <w:lang w:val="en-US"/>
            <w:rPrChange w:id="61" w:author="Alice Latinne" w:date="2017-03-30T16:56:00Z">
              <w:rPr>
                <w:highlight w:val="yellow"/>
                <w:lang w:val="fr-BE"/>
              </w:rPr>
            </w:rPrChange>
          </w:rPr>
          <w:delText>à</w:delText>
        </w:r>
        <w:r w:rsidRPr="005B7A58" w:rsidDel="001A20AB">
          <w:rPr>
            <w:highlight w:val="yellow"/>
            <w:lang w:val="en-US"/>
            <w:rPrChange w:id="62" w:author="Alice Latinne" w:date="2017-03-30T16:56:00Z">
              <w:rPr>
                <w:highlight w:val="yellow"/>
                <w:lang w:val="fr-BE"/>
              </w:rPr>
            </w:rPrChange>
          </w:rPr>
          <w:delText xml:space="preserve"> la fois cytb + microsats, ce sont des jeux de données indépendants.</w:delText>
        </w:r>
        <w:r w:rsidR="00505720" w:rsidRPr="005B7A58" w:rsidDel="001A20AB">
          <w:rPr>
            <w:highlight w:val="yellow"/>
            <w:lang w:val="en-US"/>
            <w:rPrChange w:id="63" w:author="Alice Latinne" w:date="2017-03-30T16:56:00Z">
              <w:rPr>
                <w:highlight w:val="yellow"/>
                <w:lang w:val="fr-BE"/>
              </w:rPr>
            </w:rPrChange>
          </w:rPr>
          <w:delText xml:space="preserve"> Les localités ne correspondent pas non plus.</w:delText>
        </w:r>
        <w:r w:rsidRPr="005B7A58" w:rsidDel="001A20AB">
          <w:rPr>
            <w:highlight w:val="yellow"/>
            <w:lang w:val="en-US"/>
            <w:rPrChange w:id="64" w:author="Alice Latinne" w:date="2017-03-30T16:56:00Z">
              <w:rPr>
                <w:highlight w:val="yellow"/>
                <w:lang w:val="fr-BE"/>
              </w:rPr>
            </w:rPrChange>
          </w:rPr>
          <w:delText xml:space="preserve"> De plus, une partie des séquences cytb ont déjà été inclues dans le papier d’Hela Sakka. Donc je ne sais pas trop comment présenter les choses ici</w:delText>
        </w:r>
        <w:r w:rsidR="00881472" w:rsidRPr="005B7A58" w:rsidDel="001A20AB">
          <w:rPr>
            <w:highlight w:val="yellow"/>
            <w:lang w:val="en-US"/>
            <w:rPrChange w:id="65" w:author="Alice Latinne" w:date="2017-03-30T16:56:00Z">
              <w:rPr>
                <w:highlight w:val="yellow"/>
                <w:lang w:val="fr-BE"/>
              </w:rPr>
            </w:rPrChange>
          </w:rPr>
          <w:delText xml:space="preserve"> et expliquer à</w:delText>
        </w:r>
        <w:r w:rsidR="00A2150F" w:rsidRPr="005B7A58" w:rsidDel="001A20AB">
          <w:rPr>
            <w:highlight w:val="yellow"/>
            <w:lang w:val="en-US"/>
            <w:rPrChange w:id="66" w:author="Alice Latinne" w:date="2017-03-30T16:56:00Z">
              <w:rPr>
                <w:highlight w:val="yellow"/>
                <w:lang w:val="fr-BE"/>
              </w:rPr>
            </w:rPrChange>
          </w:rPr>
          <w:delText xml:space="preserve"> quoi correspond chaque dataset</w:delText>
        </w:r>
        <w:r w:rsidRPr="005B7A58" w:rsidDel="001A20AB">
          <w:rPr>
            <w:highlight w:val="yellow"/>
            <w:lang w:val="en-US"/>
            <w:rPrChange w:id="67" w:author="Alice Latinne" w:date="2017-03-30T16:56:00Z">
              <w:rPr>
                <w:highlight w:val="yellow"/>
                <w:lang w:val="fr-BE"/>
              </w:rPr>
            </w:rPrChange>
          </w:rPr>
          <w:delText>.</w:delText>
        </w:r>
        <w:r w:rsidR="006E27A3" w:rsidRPr="005B7A58" w:rsidDel="001A20AB">
          <w:rPr>
            <w:highlight w:val="yellow"/>
            <w:lang w:val="en-US"/>
            <w:rPrChange w:id="68" w:author="Alice Latinne" w:date="2017-03-30T16:56:00Z">
              <w:rPr>
                <w:highlight w:val="yellow"/>
                <w:lang w:val="fr-BE"/>
              </w:rPr>
            </w:rPrChange>
          </w:rPr>
          <w:delText xml:space="preserve"> Il faudra aussi trouver </w:delText>
        </w:r>
        <w:r w:rsidR="009D6A17" w:rsidRPr="005B7A58" w:rsidDel="001A20AB">
          <w:rPr>
            <w:highlight w:val="yellow"/>
            <w:lang w:val="en-US"/>
            <w:rPrChange w:id="69" w:author="Alice Latinne" w:date="2017-03-30T16:56:00Z">
              <w:rPr>
                <w:highlight w:val="yellow"/>
                <w:lang w:val="fr-BE"/>
              </w:rPr>
            </w:rPrChange>
          </w:rPr>
          <w:delText xml:space="preserve">un moyen </w:delText>
        </w:r>
        <w:r w:rsidR="006E27A3" w:rsidRPr="005B7A58" w:rsidDel="001A20AB">
          <w:rPr>
            <w:highlight w:val="yellow"/>
            <w:lang w:val="en-US"/>
            <w:rPrChange w:id="70" w:author="Alice Latinne" w:date="2017-03-30T16:56:00Z">
              <w:rPr>
                <w:highlight w:val="yellow"/>
                <w:lang w:val="fr-BE"/>
              </w:rPr>
            </w:rPrChange>
          </w:rPr>
          <w:delText>de représenter les 2 jeux de données sur la carte.</w:delText>
        </w:r>
        <w:r w:rsidR="006E27A3" w:rsidRPr="005B7A58" w:rsidDel="001A20AB">
          <w:rPr>
            <w:lang w:val="en-US"/>
            <w:rPrChange w:id="71" w:author="Alice Latinne" w:date="2017-03-30T16:56:00Z">
              <w:rPr>
                <w:lang w:val="fr-BE"/>
              </w:rPr>
            </w:rPrChange>
          </w:rPr>
          <w:delText xml:space="preserve"> </w:delText>
        </w:r>
      </w:del>
    </w:p>
    <w:p w14:paraId="15984D2A" w14:textId="57724CEC" w:rsidR="007427B8" w:rsidRPr="005B7A58" w:rsidDel="001A20AB" w:rsidRDefault="007427B8">
      <w:pPr>
        <w:autoSpaceDE w:val="0"/>
        <w:autoSpaceDN w:val="0"/>
        <w:adjustRightInd w:val="0"/>
        <w:spacing w:line="360" w:lineRule="auto"/>
        <w:jc w:val="both"/>
        <w:rPr>
          <w:del w:id="72" w:author="Alice Latinne" w:date="2017-03-30T16:28:00Z"/>
          <w:lang w:val="en-US"/>
          <w:rPrChange w:id="73" w:author="Alice Latinne" w:date="2017-03-30T16:56:00Z">
            <w:rPr>
              <w:del w:id="74" w:author="Alice Latinne" w:date="2017-03-30T16:28:00Z"/>
              <w:lang w:val="fr-BE"/>
            </w:rPr>
          </w:rPrChange>
        </w:rPr>
      </w:pPr>
      <w:del w:id="75" w:author="Alice Latinne" w:date="2017-03-30T16:28:00Z">
        <w:r w:rsidRPr="005B7A58" w:rsidDel="001A20AB">
          <w:rPr>
            <w:lang w:val="en-US"/>
            <w:rPrChange w:id="76" w:author="Alice Latinne" w:date="2017-03-30T16:56:00Z">
              <w:rPr>
                <w:lang w:val="fr-BE"/>
              </w:rPr>
            </w:rPrChange>
          </w:rPr>
          <w:delText>Peut être dire qu’une première étude a été basée sur des séquences cyt b et qu’elles ont donné une approche générale de la structure phylogéographique. Puis que pour confirmer ces résultats et donner plus de précision, nous avons complémenté ce jeu de données avec un jeu de données microsat développés sur un plus large échantillonnage. Et ne pas en dire plus ?</w:delText>
        </w:r>
      </w:del>
    </w:p>
    <w:p w14:paraId="0ED50958" w14:textId="45016ADB" w:rsidR="007427B8" w:rsidRPr="005B7A58" w:rsidDel="001A20AB" w:rsidRDefault="007427B8">
      <w:pPr>
        <w:autoSpaceDE w:val="0"/>
        <w:autoSpaceDN w:val="0"/>
        <w:adjustRightInd w:val="0"/>
        <w:spacing w:line="360" w:lineRule="auto"/>
        <w:jc w:val="both"/>
        <w:rPr>
          <w:del w:id="77" w:author="Alice Latinne" w:date="2017-03-30T16:28:00Z"/>
          <w:lang w:val="en-US"/>
          <w:rPrChange w:id="78" w:author="Alice Latinne" w:date="2017-03-30T16:56:00Z">
            <w:rPr>
              <w:del w:id="79" w:author="Alice Latinne" w:date="2017-03-30T16:28:00Z"/>
              <w:lang w:val="fr-BE"/>
            </w:rPr>
          </w:rPrChange>
        </w:rPr>
      </w:pPr>
      <w:del w:id="80" w:author="Alice Latinne" w:date="2017-03-30T16:28:00Z">
        <w:r w:rsidRPr="005B7A58" w:rsidDel="001A20AB">
          <w:rPr>
            <w:lang w:val="en-US"/>
            <w:rPrChange w:id="81" w:author="Alice Latinne" w:date="2017-03-30T16:56:00Z">
              <w:rPr>
                <w:lang w:val="fr-BE"/>
              </w:rPr>
            </w:rPrChange>
          </w:rPr>
          <w:delText>Je ne me rappelle plus qu’on avait si peu d’échantillons en commun en fait. C’est bizarre car j’avais donné à Marie Laure tous les tissus que j’avais et ils venaient de la même banque de tissus. Mais peut être Héla ne m’en avait pas rendu une partie, ce qui peut expliquer le biais.</w:delText>
        </w:r>
        <w:r w:rsidR="00BA0479" w:rsidRPr="005B7A58" w:rsidDel="001A20AB">
          <w:rPr>
            <w:lang w:val="en-US"/>
            <w:rPrChange w:id="82" w:author="Alice Latinne" w:date="2017-03-30T16:56:00Z">
              <w:rPr>
                <w:lang w:val="fr-BE"/>
              </w:rPr>
            </w:rPrChange>
          </w:rPr>
          <w:delText xml:space="preserve"> Bon, quoiqu’il en soit, comme ces jeux de données sont tous les deux importants et reprennent une bonne partie de la distribution de l’espèce, je ne pense pas qu’on puisse nous embêter là dessus, non ? Et s’ils nous demandent quelque chose, on dit qu’on a fait les analyses en deux temps et qu’une partie du matériel n’était plus disponible pour les microsat ?</w:delText>
        </w:r>
      </w:del>
    </w:p>
    <w:p w14:paraId="1DD43A94" w14:textId="626D2A40" w:rsidR="00BA0479" w:rsidRPr="005B7A58" w:rsidDel="001A20AB" w:rsidRDefault="00BA0479">
      <w:pPr>
        <w:autoSpaceDE w:val="0"/>
        <w:autoSpaceDN w:val="0"/>
        <w:adjustRightInd w:val="0"/>
        <w:spacing w:line="360" w:lineRule="auto"/>
        <w:jc w:val="both"/>
        <w:rPr>
          <w:del w:id="83" w:author="Alice Latinne" w:date="2017-03-30T16:28:00Z"/>
          <w:lang w:val="en-US"/>
          <w:rPrChange w:id="84" w:author="Alice Latinne" w:date="2017-03-30T16:56:00Z">
            <w:rPr>
              <w:del w:id="85" w:author="Alice Latinne" w:date="2017-03-30T16:28:00Z"/>
              <w:lang w:val="fr-BE"/>
            </w:rPr>
          </w:rPrChange>
        </w:rPr>
      </w:pPr>
      <w:del w:id="86" w:author="Alice Latinne" w:date="2017-03-30T16:28:00Z">
        <w:r w:rsidRPr="005B7A58" w:rsidDel="001A20AB">
          <w:rPr>
            <w:lang w:val="en-US"/>
            <w:rPrChange w:id="87" w:author="Alice Latinne" w:date="2017-03-30T16:56:00Z">
              <w:rPr>
                <w:lang w:val="fr-BE"/>
              </w:rPr>
            </w:rPrChange>
          </w:rPr>
          <w:delText>Et pour une figure, je dirais que le plus clair serait de faire deux figures, non ? ou bien, on met une icône différente pour le cyt b et les microsat sur la carte ?</w:delText>
        </w:r>
      </w:del>
    </w:p>
    <w:p w14:paraId="71D80FC9" w14:textId="77777777" w:rsidR="00505720" w:rsidRPr="005B7A58" w:rsidRDefault="00505720">
      <w:pPr>
        <w:autoSpaceDE w:val="0"/>
        <w:autoSpaceDN w:val="0"/>
        <w:adjustRightInd w:val="0"/>
        <w:spacing w:line="360" w:lineRule="auto"/>
        <w:jc w:val="both"/>
        <w:rPr>
          <w:lang w:val="en-US"/>
          <w:rPrChange w:id="88" w:author="Alice Latinne" w:date="2017-03-30T16:56:00Z">
            <w:rPr>
              <w:lang w:val="fr-BE"/>
            </w:rPr>
          </w:rPrChange>
        </w:rPr>
      </w:pPr>
    </w:p>
    <w:p w14:paraId="121DA8F0" w14:textId="358260AC" w:rsidR="00A7554F" w:rsidRPr="00305B03" w:rsidRDefault="00267ADC">
      <w:pPr>
        <w:autoSpaceDE w:val="0"/>
        <w:autoSpaceDN w:val="0"/>
        <w:adjustRightInd w:val="0"/>
        <w:spacing w:line="360" w:lineRule="auto"/>
        <w:jc w:val="both"/>
        <w:rPr>
          <w:color w:val="0000FF"/>
        </w:rPr>
      </w:pPr>
      <w:r w:rsidRPr="00A7554F">
        <w:rPr>
          <w:lang w:val="en-US"/>
        </w:rPr>
        <w:t xml:space="preserve">A total of </w:t>
      </w:r>
      <w:r w:rsidR="001A20AB" w:rsidRPr="00A7554F">
        <w:rPr>
          <w:lang w:val="en-US"/>
        </w:rPr>
        <w:t>1</w:t>
      </w:r>
      <w:r w:rsidR="001A20AB">
        <w:rPr>
          <w:lang w:val="en-US"/>
        </w:rPr>
        <w:t>58</w:t>
      </w:r>
      <w:r w:rsidR="001A20AB" w:rsidRPr="00A7554F">
        <w:rPr>
          <w:lang w:val="en-US"/>
        </w:rPr>
        <w:t xml:space="preserve"> </w:t>
      </w:r>
      <w:r w:rsidRPr="00A7554F">
        <w:rPr>
          <w:i/>
          <w:lang w:val="en-US"/>
        </w:rPr>
        <w:t>A</w:t>
      </w:r>
      <w:r w:rsidRPr="00267ADC">
        <w:rPr>
          <w:i/>
        </w:rPr>
        <w:t>podemus agrarius</w:t>
      </w:r>
      <w:r w:rsidRPr="00267ADC">
        <w:t xml:space="preserve"> </w:t>
      </w:r>
      <w:del w:id="89" w:author="Alice Latinne" w:date="2017-03-30T16:37:00Z">
        <w:r w:rsidRPr="00267ADC" w:rsidDel="001A20AB">
          <w:delText xml:space="preserve">taken from </w:delText>
        </w:r>
        <w:r w:rsidR="00547749" w:rsidDel="001A20AB">
          <w:delText>X</w:delText>
        </w:r>
        <w:r w:rsidR="00547749" w:rsidRPr="00267ADC" w:rsidDel="001A20AB">
          <w:rPr>
            <w:color w:val="0000FF"/>
          </w:rPr>
          <w:delText xml:space="preserve"> </w:delText>
        </w:r>
        <w:r w:rsidRPr="00267ADC" w:rsidDel="001A20AB">
          <w:delText xml:space="preserve">localities </w:delText>
        </w:r>
        <w:r w:rsidR="00BA0479" w:rsidRPr="00267ADC" w:rsidDel="001A20AB">
          <w:delText xml:space="preserve">and </w:delText>
        </w:r>
        <w:r w:rsidR="00BA0479" w:rsidDel="001A20AB">
          <w:delText>X</w:delText>
        </w:r>
        <w:r w:rsidR="00BA0479" w:rsidRPr="00267ADC" w:rsidDel="001A20AB">
          <w:delText xml:space="preserve"> countries </w:delText>
        </w:r>
        <w:r w:rsidR="003236F3" w:rsidDel="001A20AB">
          <w:delText xml:space="preserve">distributed </w:delText>
        </w:r>
        <w:r w:rsidRPr="00267ADC" w:rsidDel="001A20AB">
          <w:delText xml:space="preserve">throughout its geographical range </w:delText>
        </w:r>
      </w:del>
      <w:r w:rsidRPr="00267ADC">
        <w:t xml:space="preserve">have been </w:t>
      </w:r>
      <w:r w:rsidR="00BA0479">
        <w:t>sequenced</w:t>
      </w:r>
      <w:r w:rsidR="00BA0479" w:rsidRPr="00267ADC">
        <w:t xml:space="preserve"> </w:t>
      </w:r>
      <w:r w:rsidR="00BA0479">
        <w:t>for the mitochondrial DNA cytochrome b</w:t>
      </w:r>
      <w:del w:id="90" w:author="Alice Latinne" w:date="2017-03-30T17:48:00Z">
        <w:r w:rsidR="00BA0479" w:rsidDel="002F0DB3">
          <w:delText xml:space="preserve"> </w:delText>
        </w:r>
        <w:r w:rsidRPr="00267ADC" w:rsidDel="002F0DB3">
          <w:delText>(Table 1 &amp; Fig. 1)</w:delText>
        </w:r>
      </w:del>
      <w:r w:rsidRPr="00267ADC">
        <w:t xml:space="preserve">. </w:t>
      </w:r>
      <w:r w:rsidR="00BA0479">
        <w:t xml:space="preserve">Twenty-four cytochrome b sequences from </w:t>
      </w:r>
      <w:r w:rsidR="00BA0479" w:rsidRPr="00A7554F">
        <w:rPr>
          <w:i/>
        </w:rPr>
        <w:t>Apodemus agrarius</w:t>
      </w:r>
      <w:r w:rsidR="00BA0479">
        <w:t xml:space="preserve"> available in GenBank were also added to this dataset</w:t>
      </w:r>
      <w:del w:id="91" w:author="Alice Latinne" w:date="2017-03-30T17:38:00Z">
        <w:r w:rsidR="00BA0479" w:rsidDel="003B4275">
          <w:delText>.</w:delText>
        </w:r>
      </w:del>
      <w:ins w:id="92" w:author="Alice Latinne" w:date="2017-03-30T17:38:00Z">
        <w:r w:rsidR="003B4275">
          <w:t xml:space="preserve"> to cover the </w:t>
        </w:r>
      </w:ins>
      <w:ins w:id="93" w:author="Alice Latinne" w:date="2017-03-30T17:48:00Z">
        <w:r w:rsidR="002F0DB3">
          <w:t>entire distribution</w:t>
        </w:r>
      </w:ins>
      <w:ins w:id="94" w:author="Alice Latinne" w:date="2017-03-30T16:37:00Z">
        <w:r w:rsidR="001A20AB" w:rsidRPr="00267ADC">
          <w:t xml:space="preserve"> range</w:t>
        </w:r>
      </w:ins>
      <w:ins w:id="95" w:author="Alice Latinne" w:date="2017-03-30T17:38:00Z">
        <w:r w:rsidR="003B4275">
          <w:t xml:space="preserve"> of </w:t>
        </w:r>
        <w:r w:rsidR="003B4275" w:rsidRPr="003D085E">
          <w:rPr>
            <w:i/>
          </w:rPr>
          <w:t>A. agrarius</w:t>
        </w:r>
      </w:ins>
      <w:ins w:id="96" w:author="Alice Latinne" w:date="2017-03-30T17:29:00Z">
        <w:r w:rsidR="00A4079E" w:rsidRPr="00A4079E">
          <w:t xml:space="preserve"> </w:t>
        </w:r>
      </w:ins>
      <w:ins w:id="97" w:author="Alice Latinne" w:date="2017-03-30T17:38:00Z">
        <w:r w:rsidR="003B4275">
          <w:t>(</w:t>
        </w:r>
      </w:ins>
      <w:ins w:id="98" w:author="Alice Latinne" w:date="2017-03-30T17:30:00Z">
        <w:r w:rsidR="00A4079E">
          <w:t>68</w:t>
        </w:r>
      </w:ins>
      <w:ins w:id="99" w:author="Alice Latinne" w:date="2017-03-30T17:29:00Z">
        <w:r w:rsidR="00A4079E" w:rsidRPr="00267ADC">
          <w:rPr>
            <w:color w:val="0000FF"/>
          </w:rPr>
          <w:t xml:space="preserve"> </w:t>
        </w:r>
        <w:r w:rsidR="00A4079E" w:rsidRPr="00267ADC">
          <w:t xml:space="preserve">localities </w:t>
        </w:r>
      </w:ins>
      <w:ins w:id="100" w:author="Alice Latinne" w:date="2017-03-30T17:38:00Z">
        <w:r w:rsidR="003B4275">
          <w:t>in</w:t>
        </w:r>
      </w:ins>
      <w:ins w:id="101" w:author="Alice Latinne" w:date="2017-03-30T17:29:00Z">
        <w:r w:rsidR="00A4079E" w:rsidRPr="00267ADC">
          <w:t xml:space="preserve"> </w:t>
        </w:r>
      </w:ins>
      <w:ins w:id="102" w:author="Alice Latinne" w:date="2017-03-30T17:30:00Z">
        <w:r w:rsidR="00A4079E">
          <w:t>20</w:t>
        </w:r>
      </w:ins>
      <w:ins w:id="103" w:author="Alice Latinne" w:date="2017-03-30T17:29:00Z">
        <w:r w:rsidR="00A4079E" w:rsidRPr="00267ADC">
          <w:t xml:space="preserve"> countries</w:t>
        </w:r>
      </w:ins>
      <w:ins w:id="104" w:author="Alice Latinne" w:date="2017-03-30T17:38:00Z">
        <w:r w:rsidR="003B4275">
          <w:t>)</w:t>
        </w:r>
      </w:ins>
      <w:ins w:id="105" w:author="Alice Latinne" w:date="2017-03-30T17:48:00Z">
        <w:r w:rsidR="002F0DB3" w:rsidRPr="002F0DB3">
          <w:t xml:space="preserve"> </w:t>
        </w:r>
        <w:r w:rsidR="002F0DB3" w:rsidRPr="00267ADC">
          <w:t>(Table 1 &amp; Fig. 1)</w:t>
        </w:r>
      </w:ins>
      <w:ins w:id="106" w:author="Alice Latinne" w:date="2017-03-30T17:38:00Z">
        <w:r w:rsidR="003B4275">
          <w:t>.</w:t>
        </w:r>
      </w:ins>
      <w:ins w:id="107" w:author="Alice Latinne" w:date="2017-03-30T17:48:00Z">
        <w:r w:rsidR="002F0DB3">
          <w:t xml:space="preserve"> </w:t>
        </w:r>
      </w:ins>
      <w:commentRangeStart w:id="108"/>
      <w:del w:id="109" w:author="Utilisateur de Microsoft Office" w:date="2017-06-19T15:52:00Z">
        <w:r w:rsidR="00BA0479" w:rsidDel="003D707D">
          <w:delText xml:space="preserve">Moreover, </w:delText>
        </w:r>
        <w:r w:rsidR="003236F3" w:rsidDel="003D707D">
          <w:delText xml:space="preserve">in order to confirm the results obtained with the mitochondrial marker, </w:delText>
        </w:r>
        <w:r w:rsidR="00BA0479" w:rsidDel="003D707D">
          <w:delText xml:space="preserve">we also genotyped 340 </w:delText>
        </w:r>
        <w:r w:rsidR="00785ACE" w:rsidRPr="00305B03" w:rsidDel="003D707D">
          <w:rPr>
            <w:i/>
          </w:rPr>
          <w:delText>A. agrarius</w:delText>
        </w:r>
        <w:r w:rsidR="00BA0479" w:rsidDel="003D707D">
          <w:delText xml:space="preserve"> specimens </w:delText>
        </w:r>
      </w:del>
      <w:ins w:id="110" w:author="Alice Latinne" w:date="2017-04-01T15:46:00Z">
        <w:del w:id="111" w:author="Utilisateur de Microsoft Office" w:date="2017-06-19T15:52:00Z">
          <w:r w:rsidR="00D417DA" w:rsidDel="003D707D">
            <w:delText xml:space="preserve">coming from 88 localities in 17 countries </w:delText>
          </w:r>
        </w:del>
      </w:ins>
      <w:del w:id="112" w:author="Utilisateur de Microsoft Office" w:date="2017-06-19T15:52:00Z">
        <w:r w:rsidR="00BA0479" w:rsidDel="003D707D">
          <w:delText xml:space="preserve">using 9 microsatellites </w:delText>
        </w:r>
        <w:r w:rsidR="00BA0479" w:rsidRPr="00267ADC" w:rsidDel="003D707D">
          <w:delText>(Table 1 &amp; Fig. 1</w:delText>
        </w:r>
        <w:r w:rsidR="00BA0479" w:rsidDel="003D707D">
          <w:delText xml:space="preserve"> ou 2</w:delText>
        </w:r>
        <w:commentRangeStart w:id="113"/>
        <w:r w:rsidR="00BA0479" w:rsidDel="003D707D">
          <w:delText>?</w:delText>
        </w:r>
        <w:r w:rsidR="00BA0479" w:rsidRPr="00267ADC" w:rsidDel="003D707D">
          <w:delText>)</w:delText>
        </w:r>
        <w:commentRangeEnd w:id="108"/>
        <w:r w:rsidR="00C256A0" w:rsidDel="003D707D">
          <w:rPr>
            <w:rStyle w:val="Marquedecommentaire"/>
          </w:rPr>
          <w:commentReference w:id="108"/>
        </w:r>
        <w:r w:rsidR="00BA0479" w:rsidDel="003D707D">
          <w:delText xml:space="preserve"> and coming from X localities and X countries, covering the entire distribution range of the species</w:delText>
        </w:r>
        <w:commentRangeEnd w:id="113"/>
        <w:r w:rsidR="003D707D" w:rsidDel="003D707D">
          <w:rPr>
            <w:rStyle w:val="Marquedecommentaire"/>
            <w:rFonts w:eastAsia="Times New Roman"/>
            <w:lang w:val="en-GB"/>
          </w:rPr>
          <w:commentReference w:id="113"/>
        </w:r>
        <w:r w:rsidR="00BA0479" w:rsidDel="003D707D">
          <w:delText>.</w:delText>
        </w:r>
      </w:del>
      <w:ins w:id="114" w:author="Alice Latinne" w:date="2017-03-30T17:50:00Z">
        <w:del w:id="115" w:author="Utilisateur de Microsoft Office" w:date="2017-06-19T15:52:00Z">
          <w:r w:rsidR="002F0DB3" w:rsidDel="003D707D">
            <w:delText xml:space="preserve"> </w:delText>
          </w:r>
        </w:del>
      </w:ins>
      <w:r w:rsidR="00BA0479" w:rsidRPr="00267ADC">
        <w:t>These specimens were obtained from collaborators, museums and field missions performed by our laboratories.</w:t>
      </w:r>
    </w:p>
    <w:p w14:paraId="16E6C7F2" w14:textId="2BF8839C" w:rsidR="003236F3" w:rsidRDefault="00267ADC">
      <w:pPr>
        <w:autoSpaceDE w:val="0"/>
        <w:autoSpaceDN w:val="0"/>
        <w:adjustRightInd w:val="0"/>
        <w:spacing w:line="360" w:lineRule="auto"/>
        <w:jc w:val="both"/>
        <w:rPr>
          <w:ins w:id="116" w:author="Alice Latinne" w:date="2017-03-25T17:16:00Z"/>
          <w:color w:val="0000FF"/>
        </w:rPr>
      </w:pPr>
      <w:r w:rsidRPr="00267ADC">
        <w:t xml:space="preserve">All samples </w:t>
      </w:r>
      <w:r w:rsidR="00A7554F">
        <w:t>used in</w:t>
      </w:r>
      <w:r w:rsidR="00A7554F" w:rsidRPr="00267ADC">
        <w:t xml:space="preserve"> </w:t>
      </w:r>
      <w:r w:rsidRPr="00267ADC">
        <w:t>the present study were tissue samples stored in ethanol. Genomic</w:t>
      </w:r>
      <w:r w:rsidRPr="00267ADC">
        <w:rPr>
          <w:b/>
        </w:rPr>
        <w:t xml:space="preserve"> </w:t>
      </w:r>
      <w:r w:rsidRPr="00267ADC">
        <w:t>DNA was extracted using the DNeasy</w:t>
      </w:r>
      <w:r w:rsidRPr="00267ADC">
        <w:rPr>
          <w:sz w:val="19"/>
          <w:szCs w:val="19"/>
        </w:rPr>
        <w:t>™</w:t>
      </w:r>
      <w:r w:rsidRPr="00267ADC">
        <w:rPr>
          <w:rFonts w:ascii="Giovanni-Book" w:hAnsi="Giovanni-Book" w:cs="Giovanni-Book"/>
          <w:sz w:val="20"/>
          <w:szCs w:val="20"/>
        </w:rPr>
        <w:t xml:space="preserve"> </w:t>
      </w:r>
      <w:r w:rsidRPr="00267ADC">
        <w:t>Tissue kit (Qiagen Inc., Valencia, CA) following the manufacturer’s instructions.</w:t>
      </w:r>
      <w:r w:rsidRPr="00267ADC">
        <w:rPr>
          <w:color w:val="0000FF"/>
        </w:rPr>
        <w:t xml:space="preserve"> </w:t>
      </w:r>
    </w:p>
    <w:p w14:paraId="55D367C2" w14:textId="77777777" w:rsidR="00F7435C" w:rsidRDefault="00F7435C">
      <w:pPr>
        <w:autoSpaceDE w:val="0"/>
        <w:autoSpaceDN w:val="0"/>
        <w:adjustRightInd w:val="0"/>
        <w:spacing w:line="360" w:lineRule="auto"/>
        <w:jc w:val="both"/>
        <w:rPr>
          <w:ins w:id="117" w:author="Alice Latinne" w:date="2017-03-26T18:55:00Z"/>
          <w:color w:val="0000FF"/>
        </w:rPr>
      </w:pPr>
    </w:p>
    <w:p w14:paraId="549CDA02" w14:textId="5AF0DB52" w:rsidR="003A508C" w:rsidRDefault="00961FC2">
      <w:pPr>
        <w:autoSpaceDE w:val="0"/>
        <w:autoSpaceDN w:val="0"/>
        <w:adjustRightInd w:val="0"/>
        <w:spacing w:line="360" w:lineRule="auto"/>
        <w:jc w:val="both"/>
        <w:rPr>
          <w:ins w:id="118" w:author="Alice Latinne" w:date="2017-03-26T18:55:00Z"/>
          <w:color w:val="0000FF"/>
        </w:rPr>
      </w:pPr>
      <w:ins w:id="119" w:author="Alice Latinne" w:date="2017-04-01T18:42:00Z">
        <w:r>
          <w:rPr>
            <w:color w:val="0000FF"/>
          </w:rPr>
          <w:t>Table 1</w:t>
        </w:r>
      </w:ins>
      <w:ins w:id="120" w:author="Alice Latinne" w:date="2017-04-02T15:31:00Z">
        <w:r w:rsidR="00633123">
          <w:rPr>
            <w:color w:val="0000FF"/>
          </w:rPr>
          <w:t xml:space="preserve">: </w:t>
        </w:r>
      </w:ins>
      <w:ins w:id="121" w:author="Alice Latinne" w:date="2017-04-02T15:33:00Z">
        <w:r w:rsidR="003B7FD3">
          <w:rPr>
            <w:color w:val="0000FF"/>
          </w:rPr>
          <w:t xml:space="preserve">Geographic origin of </w:t>
        </w:r>
        <w:r w:rsidR="003B7FD3" w:rsidRPr="003B7FD3">
          <w:rPr>
            <w:i/>
            <w:color w:val="0000FF"/>
          </w:rPr>
          <w:t>A. agrarius</w:t>
        </w:r>
        <w:r w:rsidR="003B7FD3">
          <w:rPr>
            <w:color w:val="0000FF"/>
          </w:rPr>
          <w:t xml:space="preserve"> samples used in this study</w:t>
        </w:r>
      </w:ins>
    </w:p>
    <w:p w14:paraId="20645E7D" w14:textId="77777777" w:rsidR="003A508C" w:rsidRDefault="003A508C">
      <w:pPr>
        <w:autoSpaceDE w:val="0"/>
        <w:autoSpaceDN w:val="0"/>
        <w:adjustRightInd w:val="0"/>
        <w:spacing w:line="360" w:lineRule="auto"/>
        <w:jc w:val="both"/>
        <w:rPr>
          <w:ins w:id="122" w:author="Alice Latinne" w:date="2017-03-25T17:16:00Z"/>
          <w:color w:val="0000FF"/>
        </w:rPr>
      </w:pPr>
    </w:p>
    <w:tbl>
      <w:tblPr>
        <w:tblStyle w:val="Grilledutableau"/>
        <w:tblW w:w="0" w:type="auto"/>
        <w:tblLook w:val="04A0" w:firstRow="1" w:lastRow="0" w:firstColumn="1" w:lastColumn="0" w:noHBand="0" w:noVBand="1"/>
      </w:tblPr>
      <w:tblGrid>
        <w:gridCol w:w="1533"/>
        <w:gridCol w:w="1989"/>
        <w:gridCol w:w="1989"/>
        <w:gridCol w:w="1616"/>
        <w:gridCol w:w="1616"/>
      </w:tblGrid>
      <w:tr w:rsidR="001457AA" w14:paraId="149CE80D" w14:textId="589F4EF4" w:rsidTr="000B61AC">
        <w:trPr>
          <w:ins w:id="123" w:author="Alice Latinne" w:date="2017-03-25T17:16:00Z"/>
        </w:trPr>
        <w:tc>
          <w:tcPr>
            <w:tcW w:w="1533" w:type="dxa"/>
          </w:tcPr>
          <w:p w14:paraId="646CDC57" w14:textId="2658D61C" w:rsidR="001457AA" w:rsidRDefault="001457AA" w:rsidP="001457AA">
            <w:pPr>
              <w:autoSpaceDE w:val="0"/>
              <w:autoSpaceDN w:val="0"/>
              <w:adjustRightInd w:val="0"/>
              <w:spacing w:line="360" w:lineRule="auto"/>
              <w:jc w:val="both"/>
              <w:rPr>
                <w:ins w:id="124" w:author="Alice Latinne" w:date="2017-03-25T17:16:00Z"/>
                <w:color w:val="0000FF"/>
              </w:rPr>
            </w:pPr>
            <w:ins w:id="125" w:author="Alice Latinne" w:date="2017-03-25T17:16:00Z">
              <w:r>
                <w:rPr>
                  <w:color w:val="0000FF"/>
                </w:rPr>
                <w:t>Country</w:t>
              </w:r>
            </w:ins>
          </w:p>
        </w:tc>
        <w:tc>
          <w:tcPr>
            <w:tcW w:w="1989" w:type="dxa"/>
          </w:tcPr>
          <w:p w14:paraId="7CE403FE" w14:textId="46FD064D" w:rsidR="001457AA" w:rsidRDefault="001457AA" w:rsidP="001457AA">
            <w:pPr>
              <w:autoSpaceDE w:val="0"/>
              <w:autoSpaceDN w:val="0"/>
              <w:adjustRightInd w:val="0"/>
              <w:spacing w:line="360" w:lineRule="auto"/>
              <w:jc w:val="both"/>
              <w:rPr>
                <w:ins w:id="126" w:author="Alice Latinne" w:date="2017-04-02T15:15:00Z"/>
                <w:color w:val="0000FF"/>
              </w:rPr>
            </w:pPr>
            <w:commentRangeStart w:id="127"/>
            <w:ins w:id="128" w:author="Alice Latinne" w:date="2017-04-02T15:15:00Z">
              <w:r>
                <w:rPr>
                  <w:color w:val="0000FF"/>
                </w:rPr>
                <w:t>n</w:t>
              </w:r>
            </w:ins>
            <w:commentRangeEnd w:id="127"/>
            <w:r w:rsidR="00D46C4E">
              <w:rPr>
                <w:rStyle w:val="Marquedecommentaire"/>
                <w:rFonts w:eastAsia="Times New Roman"/>
                <w:lang w:val="en-GB"/>
              </w:rPr>
              <w:commentReference w:id="127"/>
            </w:r>
            <w:ins w:id="129" w:author="Alice Latinne" w:date="2017-04-02T15:15:00Z">
              <w:r>
                <w:rPr>
                  <w:color w:val="0000FF"/>
                </w:rPr>
                <w:t xml:space="preserve"> cytb</w:t>
              </w:r>
            </w:ins>
          </w:p>
        </w:tc>
        <w:tc>
          <w:tcPr>
            <w:tcW w:w="1989" w:type="dxa"/>
          </w:tcPr>
          <w:p w14:paraId="3F4DD0A5" w14:textId="727E9340" w:rsidR="001457AA" w:rsidRDefault="001457AA" w:rsidP="001457AA">
            <w:pPr>
              <w:autoSpaceDE w:val="0"/>
              <w:autoSpaceDN w:val="0"/>
              <w:adjustRightInd w:val="0"/>
              <w:spacing w:line="360" w:lineRule="auto"/>
              <w:jc w:val="both"/>
              <w:rPr>
                <w:ins w:id="130" w:author="Alice Latinne" w:date="2017-03-25T17:16:00Z"/>
                <w:color w:val="0000FF"/>
              </w:rPr>
            </w:pPr>
            <w:ins w:id="131" w:author="Alice Latinne" w:date="2017-03-30T16:44:00Z">
              <w:r>
                <w:rPr>
                  <w:color w:val="0000FF"/>
                </w:rPr>
                <w:t>n l</w:t>
              </w:r>
            </w:ins>
            <w:ins w:id="132" w:author="Alice Latinne" w:date="2017-03-25T17:16:00Z">
              <w:r>
                <w:rPr>
                  <w:color w:val="0000FF"/>
                </w:rPr>
                <w:t>ocalities</w:t>
              </w:r>
            </w:ins>
            <w:ins w:id="133" w:author="Alice Latinne" w:date="2017-03-30T16:47:00Z">
              <w:r>
                <w:rPr>
                  <w:color w:val="0000FF"/>
                </w:rPr>
                <w:t xml:space="preserve"> cytb</w:t>
              </w:r>
            </w:ins>
          </w:p>
        </w:tc>
        <w:tc>
          <w:tcPr>
            <w:tcW w:w="1616" w:type="dxa"/>
          </w:tcPr>
          <w:p w14:paraId="647E5C12" w14:textId="7FF97BE7" w:rsidR="001457AA" w:rsidRDefault="001457AA" w:rsidP="001457AA">
            <w:pPr>
              <w:autoSpaceDE w:val="0"/>
              <w:autoSpaceDN w:val="0"/>
              <w:adjustRightInd w:val="0"/>
              <w:spacing w:line="360" w:lineRule="auto"/>
              <w:jc w:val="both"/>
              <w:rPr>
                <w:ins w:id="134" w:author="Alice Latinne" w:date="2017-03-25T17:16:00Z"/>
                <w:color w:val="0000FF"/>
              </w:rPr>
            </w:pPr>
            <w:ins w:id="135" w:author="Alice Latinne" w:date="2017-03-25T17:17:00Z">
              <w:r>
                <w:rPr>
                  <w:color w:val="0000FF"/>
                </w:rPr>
                <w:t>n microsatellites</w:t>
              </w:r>
            </w:ins>
          </w:p>
        </w:tc>
        <w:tc>
          <w:tcPr>
            <w:tcW w:w="1616" w:type="dxa"/>
          </w:tcPr>
          <w:p w14:paraId="72A4BE4E" w14:textId="574259E5" w:rsidR="001457AA" w:rsidRDefault="001457AA" w:rsidP="001457AA">
            <w:pPr>
              <w:autoSpaceDE w:val="0"/>
              <w:autoSpaceDN w:val="0"/>
              <w:adjustRightInd w:val="0"/>
              <w:spacing w:line="360" w:lineRule="auto"/>
              <w:jc w:val="both"/>
              <w:rPr>
                <w:ins w:id="136" w:author="Alice Latinne" w:date="2017-04-02T15:15:00Z"/>
                <w:color w:val="0000FF"/>
              </w:rPr>
            </w:pPr>
            <w:ins w:id="137" w:author="Alice Latinne" w:date="2017-04-02T15:15:00Z">
              <w:r>
                <w:rPr>
                  <w:color w:val="0000FF"/>
                </w:rPr>
                <w:t>n localities microsats</w:t>
              </w:r>
            </w:ins>
          </w:p>
        </w:tc>
      </w:tr>
      <w:tr w:rsidR="001457AA" w14:paraId="57D7909E" w14:textId="3525A41B" w:rsidTr="000B61AC">
        <w:trPr>
          <w:ins w:id="138" w:author="Alice Latinne" w:date="2017-03-26T16:50:00Z"/>
        </w:trPr>
        <w:tc>
          <w:tcPr>
            <w:tcW w:w="1533" w:type="dxa"/>
          </w:tcPr>
          <w:p w14:paraId="6234B05F" w14:textId="03D3EADF" w:rsidR="001457AA" w:rsidRDefault="001457AA" w:rsidP="001457AA">
            <w:pPr>
              <w:autoSpaceDE w:val="0"/>
              <w:autoSpaceDN w:val="0"/>
              <w:adjustRightInd w:val="0"/>
              <w:spacing w:line="360" w:lineRule="auto"/>
              <w:jc w:val="both"/>
              <w:rPr>
                <w:ins w:id="139" w:author="Alice Latinne" w:date="2017-03-26T16:50:00Z"/>
                <w:color w:val="0000FF"/>
              </w:rPr>
            </w:pPr>
            <w:ins w:id="140" w:author="Alice Latinne" w:date="2017-03-26T16:50:00Z">
              <w:r>
                <w:rPr>
                  <w:color w:val="0000FF"/>
                </w:rPr>
                <w:t>Austria</w:t>
              </w:r>
            </w:ins>
          </w:p>
        </w:tc>
        <w:tc>
          <w:tcPr>
            <w:tcW w:w="1989" w:type="dxa"/>
          </w:tcPr>
          <w:p w14:paraId="349C75CF" w14:textId="77777777" w:rsidR="001457AA" w:rsidRDefault="001457AA" w:rsidP="001457AA">
            <w:pPr>
              <w:autoSpaceDE w:val="0"/>
              <w:autoSpaceDN w:val="0"/>
              <w:adjustRightInd w:val="0"/>
              <w:spacing w:line="360" w:lineRule="auto"/>
              <w:jc w:val="both"/>
              <w:rPr>
                <w:ins w:id="141" w:author="Alice Latinne" w:date="2017-04-02T15:15:00Z"/>
                <w:color w:val="0000FF"/>
              </w:rPr>
            </w:pPr>
          </w:p>
        </w:tc>
        <w:tc>
          <w:tcPr>
            <w:tcW w:w="1989" w:type="dxa"/>
          </w:tcPr>
          <w:p w14:paraId="1A5F17BD" w14:textId="527A3051" w:rsidR="001457AA" w:rsidRDefault="001457AA" w:rsidP="001457AA">
            <w:pPr>
              <w:autoSpaceDE w:val="0"/>
              <w:autoSpaceDN w:val="0"/>
              <w:adjustRightInd w:val="0"/>
              <w:spacing w:line="360" w:lineRule="auto"/>
              <w:jc w:val="both"/>
              <w:rPr>
                <w:ins w:id="142" w:author="Alice Latinne" w:date="2017-03-26T16:50:00Z"/>
                <w:color w:val="0000FF"/>
              </w:rPr>
            </w:pPr>
          </w:p>
        </w:tc>
        <w:tc>
          <w:tcPr>
            <w:tcW w:w="1616" w:type="dxa"/>
          </w:tcPr>
          <w:p w14:paraId="08555A67" w14:textId="60CCA951" w:rsidR="001457AA" w:rsidRDefault="001457AA">
            <w:pPr>
              <w:autoSpaceDE w:val="0"/>
              <w:autoSpaceDN w:val="0"/>
              <w:adjustRightInd w:val="0"/>
              <w:spacing w:line="360" w:lineRule="auto"/>
              <w:rPr>
                <w:ins w:id="143" w:author="Alice Latinne" w:date="2017-03-26T16:50:00Z"/>
                <w:color w:val="0000FF"/>
              </w:rPr>
              <w:pPrChange w:id="144" w:author="Alice Latinne" w:date="2017-04-02T15:14:00Z">
                <w:pPr>
                  <w:autoSpaceDE w:val="0"/>
                  <w:autoSpaceDN w:val="0"/>
                  <w:adjustRightInd w:val="0"/>
                  <w:spacing w:line="360" w:lineRule="auto"/>
                  <w:jc w:val="both"/>
                </w:pPr>
              </w:pPrChange>
            </w:pPr>
            <w:ins w:id="145" w:author="Alice Latinne" w:date="2017-03-30T16:45:00Z">
              <w:r>
                <w:rPr>
                  <w:color w:val="0000FF"/>
                </w:rPr>
                <w:t>21</w:t>
              </w:r>
            </w:ins>
            <w:ins w:id="146" w:author="Alice Latinne" w:date="2017-03-30T17:21:00Z">
              <w:r>
                <w:rPr>
                  <w:color w:val="0000FF"/>
                </w:rPr>
                <w:t xml:space="preserve"> </w:t>
              </w:r>
            </w:ins>
          </w:p>
        </w:tc>
        <w:tc>
          <w:tcPr>
            <w:tcW w:w="1616" w:type="dxa"/>
          </w:tcPr>
          <w:p w14:paraId="00157DB3" w14:textId="02B2ABAB" w:rsidR="001457AA" w:rsidRDefault="001457AA" w:rsidP="001457AA">
            <w:pPr>
              <w:autoSpaceDE w:val="0"/>
              <w:autoSpaceDN w:val="0"/>
              <w:adjustRightInd w:val="0"/>
              <w:spacing w:line="360" w:lineRule="auto"/>
              <w:rPr>
                <w:ins w:id="147" w:author="Alice Latinne" w:date="2017-04-02T15:15:00Z"/>
                <w:color w:val="0000FF"/>
              </w:rPr>
            </w:pPr>
            <w:ins w:id="148" w:author="Alice Latinne" w:date="2017-04-02T15:15:00Z">
              <w:r>
                <w:rPr>
                  <w:color w:val="0000FF"/>
                </w:rPr>
                <w:t>7 (AU1-7)</w:t>
              </w:r>
            </w:ins>
          </w:p>
        </w:tc>
      </w:tr>
      <w:tr w:rsidR="001457AA" w14:paraId="7D183EBD" w14:textId="5383DFFE" w:rsidTr="000B61AC">
        <w:trPr>
          <w:ins w:id="149" w:author="Alice Latinne" w:date="2017-03-26T16:52:00Z"/>
        </w:trPr>
        <w:tc>
          <w:tcPr>
            <w:tcW w:w="1533" w:type="dxa"/>
          </w:tcPr>
          <w:p w14:paraId="0DCB8260" w14:textId="262BC89B" w:rsidR="001457AA" w:rsidRDefault="001457AA" w:rsidP="001457AA">
            <w:pPr>
              <w:autoSpaceDE w:val="0"/>
              <w:autoSpaceDN w:val="0"/>
              <w:adjustRightInd w:val="0"/>
              <w:spacing w:line="360" w:lineRule="auto"/>
              <w:jc w:val="both"/>
              <w:rPr>
                <w:ins w:id="150" w:author="Alice Latinne" w:date="2017-03-26T16:52:00Z"/>
                <w:color w:val="0000FF"/>
              </w:rPr>
            </w:pPr>
            <w:ins w:id="151" w:author="Alice Latinne" w:date="2017-03-26T16:52:00Z">
              <w:r>
                <w:rPr>
                  <w:color w:val="0000FF"/>
                </w:rPr>
                <w:t>Bulgaria</w:t>
              </w:r>
            </w:ins>
          </w:p>
        </w:tc>
        <w:tc>
          <w:tcPr>
            <w:tcW w:w="1989" w:type="dxa"/>
          </w:tcPr>
          <w:p w14:paraId="1668B2CE" w14:textId="77777777" w:rsidR="001457AA" w:rsidRDefault="001457AA" w:rsidP="001457AA">
            <w:pPr>
              <w:autoSpaceDE w:val="0"/>
              <w:autoSpaceDN w:val="0"/>
              <w:adjustRightInd w:val="0"/>
              <w:spacing w:line="360" w:lineRule="auto"/>
              <w:jc w:val="both"/>
              <w:rPr>
                <w:ins w:id="152" w:author="Alice Latinne" w:date="2017-04-02T15:15:00Z"/>
                <w:color w:val="0000FF"/>
              </w:rPr>
            </w:pPr>
          </w:p>
        </w:tc>
        <w:tc>
          <w:tcPr>
            <w:tcW w:w="1989" w:type="dxa"/>
          </w:tcPr>
          <w:p w14:paraId="53555405" w14:textId="71604CA1" w:rsidR="001457AA" w:rsidRDefault="001457AA" w:rsidP="001457AA">
            <w:pPr>
              <w:autoSpaceDE w:val="0"/>
              <w:autoSpaceDN w:val="0"/>
              <w:adjustRightInd w:val="0"/>
              <w:spacing w:line="360" w:lineRule="auto"/>
              <w:jc w:val="both"/>
              <w:rPr>
                <w:ins w:id="153" w:author="Alice Latinne" w:date="2017-03-26T16:52:00Z"/>
                <w:color w:val="0000FF"/>
              </w:rPr>
            </w:pPr>
          </w:p>
        </w:tc>
        <w:tc>
          <w:tcPr>
            <w:tcW w:w="1616" w:type="dxa"/>
          </w:tcPr>
          <w:p w14:paraId="3167774B" w14:textId="26886A0F" w:rsidR="001457AA" w:rsidRDefault="001457AA" w:rsidP="001457AA">
            <w:pPr>
              <w:autoSpaceDE w:val="0"/>
              <w:autoSpaceDN w:val="0"/>
              <w:adjustRightInd w:val="0"/>
              <w:spacing w:line="360" w:lineRule="auto"/>
              <w:jc w:val="both"/>
              <w:rPr>
                <w:ins w:id="154" w:author="Alice Latinne" w:date="2017-03-26T16:52:00Z"/>
                <w:color w:val="0000FF"/>
              </w:rPr>
            </w:pPr>
            <w:ins w:id="155" w:author="Alice Latinne" w:date="2017-03-26T16:53:00Z">
              <w:r>
                <w:rPr>
                  <w:color w:val="0000FF"/>
                </w:rPr>
                <w:t>8</w:t>
              </w:r>
            </w:ins>
            <w:ins w:id="156" w:author="Alice Latinne" w:date="2017-03-30T17:21:00Z">
              <w:r>
                <w:rPr>
                  <w:color w:val="0000FF"/>
                </w:rPr>
                <w:t xml:space="preserve"> </w:t>
              </w:r>
            </w:ins>
          </w:p>
        </w:tc>
        <w:tc>
          <w:tcPr>
            <w:tcW w:w="1616" w:type="dxa"/>
          </w:tcPr>
          <w:p w14:paraId="0534F450" w14:textId="1B70718D" w:rsidR="001457AA" w:rsidRDefault="001457AA" w:rsidP="001457AA">
            <w:pPr>
              <w:autoSpaceDE w:val="0"/>
              <w:autoSpaceDN w:val="0"/>
              <w:adjustRightInd w:val="0"/>
              <w:spacing w:line="360" w:lineRule="auto"/>
              <w:jc w:val="both"/>
              <w:rPr>
                <w:ins w:id="157" w:author="Alice Latinne" w:date="2017-04-02T15:15:00Z"/>
                <w:color w:val="0000FF"/>
              </w:rPr>
            </w:pPr>
            <w:ins w:id="158" w:author="Alice Latinne" w:date="2017-04-02T15:15:00Z">
              <w:r>
                <w:rPr>
                  <w:color w:val="0000FF"/>
                </w:rPr>
                <w:t>1 (BU)</w:t>
              </w:r>
            </w:ins>
          </w:p>
        </w:tc>
      </w:tr>
      <w:tr w:rsidR="001457AA" w14:paraId="28CB3873" w14:textId="5B8D446D" w:rsidTr="000B61AC">
        <w:trPr>
          <w:ins w:id="159" w:author="Alice Latinne" w:date="2017-03-25T17:16:00Z"/>
        </w:trPr>
        <w:tc>
          <w:tcPr>
            <w:tcW w:w="1533" w:type="dxa"/>
          </w:tcPr>
          <w:p w14:paraId="627EECD9" w14:textId="7D6585DD" w:rsidR="001457AA" w:rsidRDefault="001457AA" w:rsidP="001457AA">
            <w:pPr>
              <w:autoSpaceDE w:val="0"/>
              <w:autoSpaceDN w:val="0"/>
              <w:adjustRightInd w:val="0"/>
              <w:spacing w:line="360" w:lineRule="auto"/>
              <w:jc w:val="both"/>
              <w:rPr>
                <w:ins w:id="160" w:author="Alice Latinne" w:date="2017-03-25T17:16:00Z"/>
                <w:color w:val="0000FF"/>
              </w:rPr>
            </w:pPr>
            <w:ins w:id="161" w:author="Alice Latinne" w:date="2017-03-25T17:20:00Z">
              <w:r>
                <w:rPr>
                  <w:color w:val="0000FF"/>
                </w:rPr>
                <w:t>China</w:t>
              </w:r>
            </w:ins>
          </w:p>
        </w:tc>
        <w:tc>
          <w:tcPr>
            <w:tcW w:w="1989" w:type="dxa"/>
          </w:tcPr>
          <w:p w14:paraId="2222A727" w14:textId="659E13B1" w:rsidR="001457AA" w:rsidRDefault="001457AA" w:rsidP="001457AA">
            <w:pPr>
              <w:autoSpaceDE w:val="0"/>
              <w:autoSpaceDN w:val="0"/>
              <w:adjustRightInd w:val="0"/>
              <w:spacing w:line="360" w:lineRule="auto"/>
              <w:jc w:val="both"/>
              <w:rPr>
                <w:ins w:id="162" w:author="Alice Latinne" w:date="2017-04-02T15:15:00Z"/>
                <w:color w:val="0000FF"/>
              </w:rPr>
            </w:pPr>
            <w:ins w:id="163" w:author="Alice Latinne" w:date="2017-04-02T15:15:00Z">
              <w:r>
                <w:rPr>
                  <w:color w:val="0000FF"/>
                </w:rPr>
                <w:t>29</w:t>
              </w:r>
            </w:ins>
          </w:p>
        </w:tc>
        <w:tc>
          <w:tcPr>
            <w:tcW w:w="1989" w:type="dxa"/>
          </w:tcPr>
          <w:p w14:paraId="3A512E87" w14:textId="277F9C5B" w:rsidR="001457AA" w:rsidRDefault="001457AA" w:rsidP="001457AA">
            <w:pPr>
              <w:autoSpaceDE w:val="0"/>
              <w:autoSpaceDN w:val="0"/>
              <w:adjustRightInd w:val="0"/>
              <w:spacing w:line="360" w:lineRule="auto"/>
              <w:jc w:val="both"/>
              <w:rPr>
                <w:ins w:id="164" w:author="Alice Latinne" w:date="2017-03-25T17:16:00Z"/>
                <w:color w:val="0000FF"/>
              </w:rPr>
            </w:pPr>
            <w:ins w:id="165" w:author="Alice Latinne" w:date="2017-03-30T16:46:00Z">
              <w:r>
                <w:rPr>
                  <w:color w:val="0000FF"/>
                </w:rPr>
                <w:t>11</w:t>
              </w:r>
            </w:ins>
            <w:ins w:id="166" w:author="Alice Latinne" w:date="2017-04-02T15:15:00Z">
              <w:r>
                <w:rPr>
                  <w:color w:val="0000FF"/>
                </w:rPr>
                <w:t xml:space="preserve"> (CH1-11)</w:t>
              </w:r>
            </w:ins>
          </w:p>
        </w:tc>
        <w:tc>
          <w:tcPr>
            <w:tcW w:w="1616" w:type="dxa"/>
          </w:tcPr>
          <w:p w14:paraId="4C5C26B1" w14:textId="77777777" w:rsidR="001457AA" w:rsidRDefault="001457AA" w:rsidP="001457AA">
            <w:pPr>
              <w:autoSpaceDE w:val="0"/>
              <w:autoSpaceDN w:val="0"/>
              <w:adjustRightInd w:val="0"/>
              <w:spacing w:line="360" w:lineRule="auto"/>
              <w:jc w:val="both"/>
              <w:rPr>
                <w:ins w:id="167" w:author="Alice Latinne" w:date="2017-03-25T17:16:00Z"/>
                <w:color w:val="0000FF"/>
              </w:rPr>
            </w:pPr>
          </w:p>
        </w:tc>
        <w:tc>
          <w:tcPr>
            <w:tcW w:w="1616" w:type="dxa"/>
          </w:tcPr>
          <w:p w14:paraId="5586FF9C" w14:textId="77777777" w:rsidR="001457AA" w:rsidRDefault="001457AA" w:rsidP="001457AA">
            <w:pPr>
              <w:autoSpaceDE w:val="0"/>
              <w:autoSpaceDN w:val="0"/>
              <w:adjustRightInd w:val="0"/>
              <w:spacing w:line="360" w:lineRule="auto"/>
              <w:jc w:val="both"/>
              <w:rPr>
                <w:ins w:id="168" w:author="Alice Latinne" w:date="2017-04-02T15:15:00Z"/>
                <w:color w:val="0000FF"/>
              </w:rPr>
            </w:pPr>
          </w:p>
        </w:tc>
      </w:tr>
      <w:tr w:rsidR="001457AA" w14:paraId="3B7DB4ED" w14:textId="3708E0BC" w:rsidTr="000B61AC">
        <w:trPr>
          <w:ins w:id="169" w:author="Alice Latinne" w:date="2017-03-25T17:16:00Z"/>
        </w:trPr>
        <w:tc>
          <w:tcPr>
            <w:tcW w:w="1533" w:type="dxa"/>
          </w:tcPr>
          <w:p w14:paraId="06AF4DEB" w14:textId="28ECB38A" w:rsidR="001457AA" w:rsidRDefault="001457AA" w:rsidP="001457AA">
            <w:pPr>
              <w:autoSpaceDE w:val="0"/>
              <w:autoSpaceDN w:val="0"/>
              <w:adjustRightInd w:val="0"/>
              <w:spacing w:line="360" w:lineRule="auto"/>
              <w:jc w:val="both"/>
              <w:rPr>
                <w:ins w:id="170" w:author="Alice Latinne" w:date="2017-03-25T17:16:00Z"/>
                <w:color w:val="0000FF"/>
              </w:rPr>
            </w:pPr>
            <w:ins w:id="171" w:author="Alice Latinne" w:date="2017-03-25T17:20:00Z">
              <w:r>
                <w:rPr>
                  <w:color w:val="0000FF"/>
                </w:rPr>
                <w:t>Croatia</w:t>
              </w:r>
            </w:ins>
          </w:p>
        </w:tc>
        <w:tc>
          <w:tcPr>
            <w:tcW w:w="1989" w:type="dxa"/>
          </w:tcPr>
          <w:p w14:paraId="2EBED5B3" w14:textId="7CF76866" w:rsidR="001457AA" w:rsidRDefault="001457AA" w:rsidP="001457AA">
            <w:pPr>
              <w:autoSpaceDE w:val="0"/>
              <w:autoSpaceDN w:val="0"/>
              <w:adjustRightInd w:val="0"/>
              <w:spacing w:line="360" w:lineRule="auto"/>
              <w:jc w:val="both"/>
              <w:rPr>
                <w:ins w:id="172" w:author="Alice Latinne" w:date="2017-04-02T15:15:00Z"/>
                <w:color w:val="0000FF"/>
              </w:rPr>
            </w:pPr>
            <w:ins w:id="173" w:author="Alice Latinne" w:date="2017-04-02T15:15:00Z">
              <w:r>
                <w:rPr>
                  <w:color w:val="0000FF"/>
                </w:rPr>
                <w:t>5</w:t>
              </w:r>
            </w:ins>
          </w:p>
        </w:tc>
        <w:tc>
          <w:tcPr>
            <w:tcW w:w="1989" w:type="dxa"/>
          </w:tcPr>
          <w:p w14:paraId="0E4CED71" w14:textId="7C6655D3" w:rsidR="001457AA" w:rsidRDefault="001457AA" w:rsidP="001457AA">
            <w:pPr>
              <w:autoSpaceDE w:val="0"/>
              <w:autoSpaceDN w:val="0"/>
              <w:adjustRightInd w:val="0"/>
              <w:spacing w:line="360" w:lineRule="auto"/>
              <w:jc w:val="both"/>
              <w:rPr>
                <w:ins w:id="174" w:author="Alice Latinne" w:date="2017-03-25T17:16:00Z"/>
                <w:color w:val="0000FF"/>
              </w:rPr>
            </w:pPr>
            <w:ins w:id="175" w:author="Alice Latinne" w:date="2017-03-30T16:49:00Z">
              <w:r>
                <w:rPr>
                  <w:color w:val="0000FF"/>
                </w:rPr>
                <w:t>1</w:t>
              </w:r>
            </w:ins>
            <w:ins w:id="176" w:author="Alice Latinne" w:date="2017-04-02T15:19:00Z">
              <w:r>
                <w:rPr>
                  <w:color w:val="0000FF"/>
                </w:rPr>
                <w:t xml:space="preserve"> (CRO)</w:t>
              </w:r>
            </w:ins>
          </w:p>
        </w:tc>
        <w:tc>
          <w:tcPr>
            <w:tcW w:w="1616" w:type="dxa"/>
          </w:tcPr>
          <w:p w14:paraId="4DB250CB" w14:textId="77777777" w:rsidR="001457AA" w:rsidRDefault="001457AA" w:rsidP="001457AA">
            <w:pPr>
              <w:autoSpaceDE w:val="0"/>
              <w:autoSpaceDN w:val="0"/>
              <w:adjustRightInd w:val="0"/>
              <w:spacing w:line="360" w:lineRule="auto"/>
              <w:jc w:val="both"/>
              <w:rPr>
                <w:ins w:id="177" w:author="Alice Latinne" w:date="2017-03-25T17:16:00Z"/>
                <w:color w:val="0000FF"/>
              </w:rPr>
            </w:pPr>
          </w:p>
        </w:tc>
        <w:tc>
          <w:tcPr>
            <w:tcW w:w="1616" w:type="dxa"/>
          </w:tcPr>
          <w:p w14:paraId="6AA256B3" w14:textId="77777777" w:rsidR="001457AA" w:rsidRDefault="001457AA" w:rsidP="001457AA">
            <w:pPr>
              <w:autoSpaceDE w:val="0"/>
              <w:autoSpaceDN w:val="0"/>
              <w:adjustRightInd w:val="0"/>
              <w:spacing w:line="360" w:lineRule="auto"/>
              <w:jc w:val="both"/>
              <w:rPr>
                <w:ins w:id="178" w:author="Alice Latinne" w:date="2017-04-02T15:15:00Z"/>
                <w:color w:val="0000FF"/>
              </w:rPr>
            </w:pPr>
          </w:p>
        </w:tc>
      </w:tr>
      <w:tr w:rsidR="001457AA" w14:paraId="5D7C05FC" w14:textId="70E4F906" w:rsidTr="000B61AC">
        <w:trPr>
          <w:ins w:id="179" w:author="Alice Latinne" w:date="2017-03-25T17:16:00Z"/>
        </w:trPr>
        <w:tc>
          <w:tcPr>
            <w:tcW w:w="1533" w:type="dxa"/>
          </w:tcPr>
          <w:p w14:paraId="6092AC35" w14:textId="4DDEE93B" w:rsidR="001457AA" w:rsidRDefault="001457AA" w:rsidP="001457AA">
            <w:pPr>
              <w:autoSpaceDE w:val="0"/>
              <w:autoSpaceDN w:val="0"/>
              <w:adjustRightInd w:val="0"/>
              <w:spacing w:line="360" w:lineRule="auto"/>
              <w:jc w:val="both"/>
              <w:rPr>
                <w:ins w:id="180" w:author="Alice Latinne" w:date="2017-03-25T17:16:00Z"/>
                <w:color w:val="0000FF"/>
              </w:rPr>
            </w:pPr>
            <w:ins w:id="181" w:author="Alice Latinne" w:date="2017-03-25T17:22:00Z">
              <w:r>
                <w:rPr>
                  <w:color w:val="0000FF"/>
                </w:rPr>
                <w:t>Czech Republic</w:t>
              </w:r>
            </w:ins>
          </w:p>
        </w:tc>
        <w:tc>
          <w:tcPr>
            <w:tcW w:w="1989" w:type="dxa"/>
          </w:tcPr>
          <w:p w14:paraId="5B05740C" w14:textId="05EC854C" w:rsidR="001457AA" w:rsidRDefault="001457AA" w:rsidP="001457AA">
            <w:pPr>
              <w:autoSpaceDE w:val="0"/>
              <w:autoSpaceDN w:val="0"/>
              <w:adjustRightInd w:val="0"/>
              <w:spacing w:line="360" w:lineRule="auto"/>
              <w:jc w:val="both"/>
              <w:rPr>
                <w:ins w:id="182" w:author="Alice Latinne" w:date="2017-04-02T15:15:00Z"/>
                <w:color w:val="0000FF"/>
              </w:rPr>
            </w:pPr>
            <w:ins w:id="183" w:author="Alice Latinne" w:date="2017-04-02T15:15:00Z">
              <w:r>
                <w:rPr>
                  <w:color w:val="0000FF"/>
                </w:rPr>
                <w:t>4</w:t>
              </w:r>
            </w:ins>
          </w:p>
        </w:tc>
        <w:tc>
          <w:tcPr>
            <w:tcW w:w="1989" w:type="dxa"/>
          </w:tcPr>
          <w:p w14:paraId="75E54B5C" w14:textId="3A6D0EDC" w:rsidR="001457AA" w:rsidRDefault="001457AA" w:rsidP="001457AA">
            <w:pPr>
              <w:autoSpaceDE w:val="0"/>
              <w:autoSpaceDN w:val="0"/>
              <w:adjustRightInd w:val="0"/>
              <w:spacing w:line="360" w:lineRule="auto"/>
              <w:jc w:val="both"/>
              <w:rPr>
                <w:ins w:id="184" w:author="Alice Latinne" w:date="2017-03-25T17:16:00Z"/>
                <w:color w:val="0000FF"/>
              </w:rPr>
            </w:pPr>
            <w:ins w:id="185" w:author="Alice Latinne" w:date="2017-03-30T16:49:00Z">
              <w:r>
                <w:rPr>
                  <w:color w:val="0000FF"/>
                </w:rPr>
                <w:t>1</w:t>
              </w:r>
            </w:ins>
            <w:ins w:id="186" w:author="Alice Latinne" w:date="2017-04-02T15:20:00Z">
              <w:r>
                <w:rPr>
                  <w:color w:val="0000FF"/>
                </w:rPr>
                <w:t xml:space="preserve"> (CZ1)</w:t>
              </w:r>
            </w:ins>
          </w:p>
        </w:tc>
        <w:tc>
          <w:tcPr>
            <w:tcW w:w="1616" w:type="dxa"/>
          </w:tcPr>
          <w:p w14:paraId="37FB1A93" w14:textId="1CA87711" w:rsidR="001457AA" w:rsidRDefault="001457AA" w:rsidP="001457AA">
            <w:pPr>
              <w:autoSpaceDE w:val="0"/>
              <w:autoSpaceDN w:val="0"/>
              <w:adjustRightInd w:val="0"/>
              <w:spacing w:line="360" w:lineRule="auto"/>
              <w:jc w:val="both"/>
              <w:rPr>
                <w:ins w:id="187" w:author="Alice Latinne" w:date="2017-03-25T17:16:00Z"/>
                <w:color w:val="0000FF"/>
              </w:rPr>
            </w:pPr>
            <w:ins w:id="188" w:author="Alice Latinne" w:date="2017-03-30T16:49:00Z">
              <w:r>
                <w:rPr>
                  <w:color w:val="0000FF"/>
                </w:rPr>
                <w:t>10</w:t>
              </w:r>
            </w:ins>
          </w:p>
        </w:tc>
        <w:tc>
          <w:tcPr>
            <w:tcW w:w="1616" w:type="dxa"/>
          </w:tcPr>
          <w:p w14:paraId="1B325FE1" w14:textId="04DFE6DE" w:rsidR="001457AA" w:rsidRDefault="001457AA" w:rsidP="001457AA">
            <w:pPr>
              <w:autoSpaceDE w:val="0"/>
              <w:autoSpaceDN w:val="0"/>
              <w:adjustRightInd w:val="0"/>
              <w:spacing w:line="360" w:lineRule="auto"/>
              <w:jc w:val="both"/>
              <w:rPr>
                <w:ins w:id="189" w:author="Alice Latinne" w:date="2017-04-02T15:15:00Z"/>
                <w:color w:val="0000FF"/>
              </w:rPr>
            </w:pPr>
            <w:ins w:id="190" w:author="Alice Latinne" w:date="2017-04-02T15:15:00Z">
              <w:r>
                <w:rPr>
                  <w:color w:val="0000FF"/>
                </w:rPr>
                <w:t>3</w:t>
              </w:r>
            </w:ins>
            <w:ins w:id="191" w:author="Alice Latinne" w:date="2017-04-02T15:20:00Z">
              <w:r>
                <w:rPr>
                  <w:color w:val="0000FF"/>
                </w:rPr>
                <w:t xml:space="preserve"> (CZ2-4)</w:t>
              </w:r>
            </w:ins>
          </w:p>
        </w:tc>
      </w:tr>
      <w:tr w:rsidR="001457AA" w14:paraId="35A3CE2C" w14:textId="76950896" w:rsidTr="000B61AC">
        <w:trPr>
          <w:ins w:id="192" w:author="Alice Latinne" w:date="2017-03-25T17:16:00Z"/>
        </w:trPr>
        <w:tc>
          <w:tcPr>
            <w:tcW w:w="1533" w:type="dxa"/>
          </w:tcPr>
          <w:p w14:paraId="79FE69F6" w14:textId="398B5F2F" w:rsidR="001457AA" w:rsidRDefault="001457AA" w:rsidP="001457AA">
            <w:pPr>
              <w:autoSpaceDE w:val="0"/>
              <w:autoSpaceDN w:val="0"/>
              <w:adjustRightInd w:val="0"/>
              <w:spacing w:line="360" w:lineRule="auto"/>
              <w:jc w:val="both"/>
              <w:rPr>
                <w:ins w:id="193" w:author="Alice Latinne" w:date="2017-03-25T17:16:00Z"/>
                <w:color w:val="0000FF"/>
              </w:rPr>
            </w:pPr>
            <w:ins w:id="194" w:author="Alice Latinne" w:date="2017-03-25T17:22:00Z">
              <w:r>
                <w:rPr>
                  <w:color w:val="0000FF"/>
                </w:rPr>
                <w:t>Denmark</w:t>
              </w:r>
            </w:ins>
          </w:p>
        </w:tc>
        <w:tc>
          <w:tcPr>
            <w:tcW w:w="1989" w:type="dxa"/>
          </w:tcPr>
          <w:p w14:paraId="28D0F75A" w14:textId="6C6109DF" w:rsidR="001457AA" w:rsidRDefault="001457AA" w:rsidP="001457AA">
            <w:pPr>
              <w:autoSpaceDE w:val="0"/>
              <w:autoSpaceDN w:val="0"/>
              <w:adjustRightInd w:val="0"/>
              <w:spacing w:line="360" w:lineRule="auto"/>
              <w:jc w:val="both"/>
              <w:rPr>
                <w:ins w:id="195" w:author="Alice Latinne" w:date="2017-04-02T15:15:00Z"/>
                <w:color w:val="0000FF"/>
              </w:rPr>
            </w:pPr>
            <w:ins w:id="196" w:author="Alice Latinne" w:date="2017-04-02T15:15:00Z">
              <w:r>
                <w:rPr>
                  <w:color w:val="0000FF"/>
                </w:rPr>
                <w:t>5</w:t>
              </w:r>
            </w:ins>
          </w:p>
        </w:tc>
        <w:tc>
          <w:tcPr>
            <w:tcW w:w="1989" w:type="dxa"/>
          </w:tcPr>
          <w:p w14:paraId="30340545" w14:textId="5DC257F9" w:rsidR="001457AA" w:rsidRDefault="001457AA" w:rsidP="001457AA">
            <w:pPr>
              <w:autoSpaceDE w:val="0"/>
              <w:autoSpaceDN w:val="0"/>
              <w:adjustRightInd w:val="0"/>
              <w:spacing w:line="360" w:lineRule="auto"/>
              <w:jc w:val="both"/>
              <w:rPr>
                <w:ins w:id="197" w:author="Alice Latinne" w:date="2017-03-25T17:16:00Z"/>
                <w:color w:val="0000FF"/>
              </w:rPr>
            </w:pPr>
            <w:ins w:id="198" w:author="Alice Latinne" w:date="2017-03-30T16:49:00Z">
              <w:r>
                <w:rPr>
                  <w:color w:val="0000FF"/>
                </w:rPr>
                <w:t>1</w:t>
              </w:r>
            </w:ins>
            <w:ins w:id="199" w:author="Alice Latinne" w:date="2017-04-02T15:20:00Z">
              <w:r>
                <w:rPr>
                  <w:color w:val="0000FF"/>
                </w:rPr>
                <w:t xml:space="preserve"> (DA1)</w:t>
              </w:r>
            </w:ins>
          </w:p>
        </w:tc>
        <w:tc>
          <w:tcPr>
            <w:tcW w:w="1616" w:type="dxa"/>
          </w:tcPr>
          <w:p w14:paraId="448B09A4" w14:textId="5765830A" w:rsidR="001457AA" w:rsidRDefault="001457AA" w:rsidP="001457AA">
            <w:pPr>
              <w:autoSpaceDE w:val="0"/>
              <w:autoSpaceDN w:val="0"/>
              <w:adjustRightInd w:val="0"/>
              <w:spacing w:line="360" w:lineRule="auto"/>
              <w:jc w:val="both"/>
              <w:rPr>
                <w:ins w:id="200" w:author="Alice Latinne" w:date="2017-03-25T17:16:00Z"/>
                <w:color w:val="0000FF"/>
              </w:rPr>
            </w:pPr>
            <w:ins w:id="201" w:author="Alice Latinne" w:date="2017-03-30T16:49:00Z">
              <w:r>
                <w:rPr>
                  <w:color w:val="0000FF"/>
                </w:rPr>
                <w:t>19</w:t>
              </w:r>
            </w:ins>
          </w:p>
        </w:tc>
        <w:tc>
          <w:tcPr>
            <w:tcW w:w="1616" w:type="dxa"/>
          </w:tcPr>
          <w:p w14:paraId="4E775821" w14:textId="13239706" w:rsidR="001457AA" w:rsidRDefault="001457AA" w:rsidP="001457AA">
            <w:pPr>
              <w:autoSpaceDE w:val="0"/>
              <w:autoSpaceDN w:val="0"/>
              <w:adjustRightInd w:val="0"/>
              <w:spacing w:line="360" w:lineRule="auto"/>
              <w:jc w:val="both"/>
              <w:rPr>
                <w:ins w:id="202" w:author="Alice Latinne" w:date="2017-04-02T15:15:00Z"/>
                <w:color w:val="0000FF"/>
              </w:rPr>
            </w:pPr>
            <w:ins w:id="203" w:author="Alice Latinne" w:date="2017-04-02T15:15:00Z">
              <w:r>
                <w:rPr>
                  <w:color w:val="0000FF"/>
                </w:rPr>
                <w:t>2</w:t>
              </w:r>
            </w:ins>
            <w:ins w:id="204" w:author="Alice Latinne" w:date="2017-04-02T15:21:00Z">
              <w:r>
                <w:rPr>
                  <w:color w:val="0000FF"/>
                </w:rPr>
                <w:t xml:space="preserve"> (DA1-2)</w:t>
              </w:r>
            </w:ins>
          </w:p>
        </w:tc>
      </w:tr>
      <w:tr w:rsidR="001457AA" w14:paraId="2162F6A2" w14:textId="537CCAB8" w:rsidTr="000B61AC">
        <w:trPr>
          <w:ins w:id="205" w:author="Alice Latinne" w:date="2017-03-25T17:16:00Z"/>
        </w:trPr>
        <w:tc>
          <w:tcPr>
            <w:tcW w:w="1533" w:type="dxa"/>
          </w:tcPr>
          <w:p w14:paraId="682930F8" w14:textId="5B2E1E08" w:rsidR="001457AA" w:rsidRDefault="001457AA" w:rsidP="001457AA">
            <w:pPr>
              <w:autoSpaceDE w:val="0"/>
              <w:autoSpaceDN w:val="0"/>
              <w:adjustRightInd w:val="0"/>
              <w:spacing w:line="360" w:lineRule="auto"/>
              <w:jc w:val="both"/>
              <w:rPr>
                <w:ins w:id="206" w:author="Alice Latinne" w:date="2017-03-25T17:16:00Z"/>
                <w:color w:val="0000FF"/>
              </w:rPr>
            </w:pPr>
            <w:ins w:id="207" w:author="Alice Latinne" w:date="2017-03-25T17:23:00Z">
              <w:r>
                <w:rPr>
                  <w:color w:val="0000FF"/>
                </w:rPr>
                <w:t>Estonia</w:t>
              </w:r>
            </w:ins>
          </w:p>
        </w:tc>
        <w:tc>
          <w:tcPr>
            <w:tcW w:w="1989" w:type="dxa"/>
          </w:tcPr>
          <w:p w14:paraId="762E9A19" w14:textId="62A7FFBC" w:rsidR="001457AA" w:rsidRDefault="001457AA" w:rsidP="001457AA">
            <w:pPr>
              <w:autoSpaceDE w:val="0"/>
              <w:autoSpaceDN w:val="0"/>
              <w:adjustRightInd w:val="0"/>
              <w:spacing w:line="360" w:lineRule="auto"/>
              <w:jc w:val="both"/>
              <w:rPr>
                <w:ins w:id="208" w:author="Alice Latinne" w:date="2017-04-02T15:15:00Z"/>
                <w:color w:val="0000FF"/>
              </w:rPr>
            </w:pPr>
            <w:ins w:id="209" w:author="Alice Latinne" w:date="2017-04-02T15:15:00Z">
              <w:r>
                <w:rPr>
                  <w:color w:val="0000FF"/>
                </w:rPr>
                <w:t>1</w:t>
              </w:r>
            </w:ins>
          </w:p>
        </w:tc>
        <w:tc>
          <w:tcPr>
            <w:tcW w:w="1989" w:type="dxa"/>
          </w:tcPr>
          <w:p w14:paraId="0F4882C6" w14:textId="61C497C9" w:rsidR="001457AA" w:rsidRDefault="001457AA" w:rsidP="001457AA">
            <w:pPr>
              <w:autoSpaceDE w:val="0"/>
              <w:autoSpaceDN w:val="0"/>
              <w:adjustRightInd w:val="0"/>
              <w:spacing w:line="360" w:lineRule="auto"/>
              <w:jc w:val="both"/>
              <w:rPr>
                <w:ins w:id="210" w:author="Alice Latinne" w:date="2017-03-25T17:16:00Z"/>
                <w:color w:val="0000FF"/>
              </w:rPr>
            </w:pPr>
            <w:ins w:id="211" w:author="Alice Latinne" w:date="2017-03-30T16:55:00Z">
              <w:r>
                <w:rPr>
                  <w:color w:val="0000FF"/>
                </w:rPr>
                <w:t>1</w:t>
              </w:r>
            </w:ins>
            <w:ins w:id="212" w:author="Alice Latinne" w:date="2017-04-02T15:21:00Z">
              <w:r>
                <w:rPr>
                  <w:color w:val="0000FF"/>
                </w:rPr>
                <w:t xml:space="preserve"> (EST)</w:t>
              </w:r>
            </w:ins>
          </w:p>
        </w:tc>
        <w:tc>
          <w:tcPr>
            <w:tcW w:w="1616" w:type="dxa"/>
          </w:tcPr>
          <w:p w14:paraId="0C2D3F7F" w14:textId="71A85A95" w:rsidR="001457AA" w:rsidRDefault="001457AA" w:rsidP="001457AA">
            <w:pPr>
              <w:autoSpaceDE w:val="0"/>
              <w:autoSpaceDN w:val="0"/>
              <w:adjustRightInd w:val="0"/>
              <w:spacing w:line="360" w:lineRule="auto"/>
              <w:jc w:val="both"/>
              <w:rPr>
                <w:ins w:id="213" w:author="Alice Latinne" w:date="2017-03-25T17:16:00Z"/>
                <w:color w:val="0000FF"/>
              </w:rPr>
            </w:pPr>
            <w:ins w:id="214" w:author="Alice Latinne" w:date="2017-03-26T16:54:00Z">
              <w:r>
                <w:rPr>
                  <w:color w:val="0000FF"/>
                </w:rPr>
                <w:t>1</w:t>
              </w:r>
            </w:ins>
          </w:p>
        </w:tc>
        <w:tc>
          <w:tcPr>
            <w:tcW w:w="1616" w:type="dxa"/>
          </w:tcPr>
          <w:p w14:paraId="7579E1C9" w14:textId="751CEC76" w:rsidR="001457AA" w:rsidRDefault="001457AA" w:rsidP="001457AA">
            <w:pPr>
              <w:autoSpaceDE w:val="0"/>
              <w:autoSpaceDN w:val="0"/>
              <w:adjustRightInd w:val="0"/>
              <w:spacing w:line="360" w:lineRule="auto"/>
              <w:jc w:val="both"/>
              <w:rPr>
                <w:ins w:id="215" w:author="Alice Latinne" w:date="2017-04-02T15:15:00Z"/>
                <w:color w:val="0000FF"/>
              </w:rPr>
            </w:pPr>
            <w:ins w:id="216" w:author="Alice Latinne" w:date="2017-04-02T15:15:00Z">
              <w:r>
                <w:rPr>
                  <w:color w:val="0000FF"/>
                </w:rPr>
                <w:t>1</w:t>
              </w:r>
            </w:ins>
            <w:ins w:id="217" w:author="Alice Latinne" w:date="2017-04-02T15:21:00Z">
              <w:r>
                <w:rPr>
                  <w:color w:val="0000FF"/>
                </w:rPr>
                <w:t xml:space="preserve"> (EST)</w:t>
              </w:r>
            </w:ins>
          </w:p>
        </w:tc>
      </w:tr>
      <w:tr w:rsidR="001457AA" w14:paraId="2FDFC3EF" w14:textId="5FD7E044" w:rsidTr="000B61AC">
        <w:trPr>
          <w:ins w:id="218" w:author="Alice Latinne" w:date="2017-03-25T17:16:00Z"/>
        </w:trPr>
        <w:tc>
          <w:tcPr>
            <w:tcW w:w="1533" w:type="dxa"/>
          </w:tcPr>
          <w:p w14:paraId="6C9C795E" w14:textId="0A58FBB5" w:rsidR="001457AA" w:rsidRDefault="001457AA" w:rsidP="001457AA">
            <w:pPr>
              <w:autoSpaceDE w:val="0"/>
              <w:autoSpaceDN w:val="0"/>
              <w:adjustRightInd w:val="0"/>
              <w:spacing w:line="360" w:lineRule="auto"/>
              <w:jc w:val="both"/>
              <w:rPr>
                <w:ins w:id="219" w:author="Alice Latinne" w:date="2017-03-25T17:16:00Z"/>
                <w:color w:val="0000FF"/>
              </w:rPr>
            </w:pPr>
            <w:ins w:id="220" w:author="Alice Latinne" w:date="2017-03-25T17:23:00Z">
              <w:r>
                <w:rPr>
                  <w:color w:val="0000FF"/>
                </w:rPr>
                <w:t>Finland</w:t>
              </w:r>
            </w:ins>
          </w:p>
        </w:tc>
        <w:tc>
          <w:tcPr>
            <w:tcW w:w="1989" w:type="dxa"/>
          </w:tcPr>
          <w:p w14:paraId="00E7BC47" w14:textId="52A7C01B" w:rsidR="001457AA" w:rsidRDefault="001457AA" w:rsidP="001457AA">
            <w:pPr>
              <w:autoSpaceDE w:val="0"/>
              <w:autoSpaceDN w:val="0"/>
              <w:adjustRightInd w:val="0"/>
              <w:spacing w:line="360" w:lineRule="auto"/>
              <w:jc w:val="both"/>
              <w:rPr>
                <w:ins w:id="221" w:author="Alice Latinne" w:date="2017-04-02T15:15:00Z"/>
                <w:color w:val="0000FF"/>
              </w:rPr>
            </w:pPr>
            <w:ins w:id="222" w:author="Alice Latinne" w:date="2017-04-02T15:15:00Z">
              <w:r>
                <w:rPr>
                  <w:color w:val="0000FF"/>
                </w:rPr>
                <w:t xml:space="preserve">3 </w:t>
              </w:r>
            </w:ins>
          </w:p>
        </w:tc>
        <w:tc>
          <w:tcPr>
            <w:tcW w:w="1989" w:type="dxa"/>
          </w:tcPr>
          <w:p w14:paraId="49E90728" w14:textId="08819B50" w:rsidR="001457AA" w:rsidRDefault="001457AA" w:rsidP="001457AA">
            <w:pPr>
              <w:autoSpaceDE w:val="0"/>
              <w:autoSpaceDN w:val="0"/>
              <w:adjustRightInd w:val="0"/>
              <w:spacing w:line="360" w:lineRule="auto"/>
              <w:jc w:val="both"/>
              <w:rPr>
                <w:ins w:id="223" w:author="Alice Latinne" w:date="2017-03-25T17:16:00Z"/>
                <w:color w:val="0000FF"/>
              </w:rPr>
            </w:pPr>
            <w:ins w:id="224" w:author="Alice Latinne" w:date="2017-03-30T16:55:00Z">
              <w:r>
                <w:rPr>
                  <w:color w:val="0000FF"/>
                </w:rPr>
                <w:t>3</w:t>
              </w:r>
            </w:ins>
            <w:ins w:id="225" w:author="Alice Latinne" w:date="2017-04-02T15:22:00Z">
              <w:r>
                <w:rPr>
                  <w:color w:val="0000FF"/>
                </w:rPr>
                <w:t xml:space="preserve"> (FIN1-3)</w:t>
              </w:r>
            </w:ins>
          </w:p>
        </w:tc>
        <w:tc>
          <w:tcPr>
            <w:tcW w:w="1616" w:type="dxa"/>
          </w:tcPr>
          <w:p w14:paraId="215BA2E5" w14:textId="1BC5A379" w:rsidR="001457AA" w:rsidRDefault="001457AA" w:rsidP="001457AA">
            <w:pPr>
              <w:autoSpaceDE w:val="0"/>
              <w:autoSpaceDN w:val="0"/>
              <w:adjustRightInd w:val="0"/>
              <w:spacing w:line="360" w:lineRule="auto"/>
              <w:jc w:val="both"/>
              <w:rPr>
                <w:ins w:id="226" w:author="Alice Latinne" w:date="2017-03-25T17:16:00Z"/>
                <w:color w:val="0000FF"/>
              </w:rPr>
            </w:pPr>
          </w:p>
        </w:tc>
        <w:tc>
          <w:tcPr>
            <w:tcW w:w="1616" w:type="dxa"/>
          </w:tcPr>
          <w:p w14:paraId="77C38178" w14:textId="77777777" w:rsidR="001457AA" w:rsidRDefault="001457AA" w:rsidP="001457AA">
            <w:pPr>
              <w:autoSpaceDE w:val="0"/>
              <w:autoSpaceDN w:val="0"/>
              <w:adjustRightInd w:val="0"/>
              <w:spacing w:line="360" w:lineRule="auto"/>
              <w:jc w:val="both"/>
              <w:rPr>
                <w:ins w:id="227" w:author="Alice Latinne" w:date="2017-04-02T15:15:00Z"/>
                <w:color w:val="0000FF"/>
              </w:rPr>
            </w:pPr>
          </w:p>
        </w:tc>
      </w:tr>
      <w:tr w:rsidR="001457AA" w14:paraId="24E40845" w14:textId="224AC099" w:rsidTr="000B61AC">
        <w:trPr>
          <w:ins w:id="228" w:author="Alice Latinne" w:date="2017-03-25T17:16:00Z"/>
        </w:trPr>
        <w:tc>
          <w:tcPr>
            <w:tcW w:w="1533" w:type="dxa"/>
          </w:tcPr>
          <w:p w14:paraId="00873B59" w14:textId="4D56511B" w:rsidR="001457AA" w:rsidRDefault="001457AA" w:rsidP="001457AA">
            <w:pPr>
              <w:autoSpaceDE w:val="0"/>
              <w:autoSpaceDN w:val="0"/>
              <w:adjustRightInd w:val="0"/>
              <w:spacing w:line="360" w:lineRule="auto"/>
              <w:jc w:val="both"/>
              <w:rPr>
                <w:ins w:id="229" w:author="Alice Latinne" w:date="2017-03-25T17:16:00Z"/>
                <w:color w:val="0000FF"/>
              </w:rPr>
            </w:pPr>
            <w:ins w:id="230" w:author="Alice Latinne" w:date="2017-03-25T17:24:00Z">
              <w:r>
                <w:rPr>
                  <w:color w:val="0000FF"/>
                </w:rPr>
                <w:t>Germany</w:t>
              </w:r>
            </w:ins>
          </w:p>
        </w:tc>
        <w:tc>
          <w:tcPr>
            <w:tcW w:w="1989" w:type="dxa"/>
          </w:tcPr>
          <w:p w14:paraId="76AAFD39" w14:textId="07DE9E02" w:rsidR="001457AA" w:rsidRDefault="001457AA" w:rsidP="001457AA">
            <w:pPr>
              <w:autoSpaceDE w:val="0"/>
              <w:autoSpaceDN w:val="0"/>
              <w:adjustRightInd w:val="0"/>
              <w:spacing w:line="360" w:lineRule="auto"/>
              <w:jc w:val="both"/>
              <w:rPr>
                <w:ins w:id="231" w:author="Alice Latinne" w:date="2017-04-02T15:15:00Z"/>
                <w:color w:val="0000FF"/>
              </w:rPr>
            </w:pPr>
            <w:ins w:id="232" w:author="Alice Latinne" w:date="2017-04-02T15:15:00Z">
              <w:r>
                <w:rPr>
                  <w:color w:val="0000FF"/>
                </w:rPr>
                <w:t>10</w:t>
              </w:r>
            </w:ins>
          </w:p>
        </w:tc>
        <w:tc>
          <w:tcPr>
            <w:tcW w:w="1989" w:type="dxa"/>
          </w:tcPr>
          <w:p w14:paraId="5EFC7C54" w14:textId="586DD058" w:rsidR="001457AA" w:rsidRDefault="001457AA" w:rsidP="001457AA">
            <w:pPr>
              <w:autoSpaceDE w:val="0"/>
              <w:autoSpaceDN w:val="0"/>
              <w:adjustRightInd w:val="0"/>
              <w:spacing w:line="360" w:lineRule="auto"/>
              <w:jc w:val="both"/>
              <w:rPr>
                <w:ins w:id="233" w:author="Alice Latinne" w:date="2017-03-25T17:16:00Z"/>
                <w:color w:val="0000FF"/>
              </w:rPr>
            </w:pPr>
            <w:ins w:id="234" w:author="Alice Latinne" w:date="2017-03-30T17:27:00Z">
              <w:r>
                <w:rPr>
                  <w:color w:val="0000FF"/>
                </w:rPr>
                <w:t>9</w:t>
              </w:r>
            </w:ins>
            <w:ins w:id="235" w:author="Alice Latinne" w:date="2017-04-02T15:22:00Z">
              <w:r w:rsidR="00E01702">
                <w:rPr>
                  <w:color w:val="0000FF"/>
                </w:rPr>
                <w:t xml:space="preserve"> (GE1-9)</w:t>
              </w:r>
            </w:ins>
          </w:p>
        </w:tc>
        <w:tc>
          <w:tcPr>
            <w:tcW w:w="1616" w:type="dxa"/>
          </w:tcPr>
          <w:p w14:paraId="52D4D563" w14:textId="17FE8001" w:rsidR="001457AA" w:rsidRDefault="001457AA" w:rsidP="001457AA">
            <w:pPr>
              <w:autoSpaceDE w:val="0"/>
              <w:autoSpaceDN w:val="0"/>
              <w:adjustRightInd w:val="0"/>
              <w:spacing w:line="360" w:lineRule="auto"/>
              <w:jc w:val="both"/>
              <w:rPr>
                <w:ins w:id="236" w:author="Alice Latinne" w:date="2017-03-25T17:16:00Z"/>
                <w:color w:val="0000FF"/>
              </w:rPr>
            </w:pPr>
            <w:ins w:id="237" w:author="Alice Latinne" w:date="2017-03-30T16:57:00Z">
              <w:r>
                <w:rPr>
                  <w:color w:val="0000FF"/>
                </w:rPr>
                <w:t>61</w:t>
              </w:r>
            </w:ins>
            <w:ins w:id="238" w:author="Alice Latinne" w:date="2017-03-30T17:25:00Z">
              <w:r w:rsidR="00E01702">
                <w:rPr>
                  <w:color w:val="0000FF"/>
                </w:rPr>
                <w:t xml:space="preserve"> </w:t>
              </w:r>
            </w:ins>
          </w:p>
        </w:tc>
        <w:tc>
          <w:tcPr>
            <w:tcW w:w="1616" w:type="dxa"/>
          </w:tcPr>
          <w:p w14:paraId="28CB658E" w14:textId="026064A2" w:rsidR="001457AA" w:rsidRDefault="001457AA" w:rsidP="001457AA">
            <w:pPr>
              <w:autoSpaceDE w:val="0"/>
              <w:autoSpaceDN w:val="0"/>
              <w:adjustRightInd w:val="0"/>
              <w:spacing w:line="360" w:lineRule="auto"/>
              <w:jc w:val="both"/>
              <w:rPr>
                <w:ins w:id="239" w:author="Alice Latinne" w:date="2017-04-02T15:15:00Z"/>
                <w:color w:val="0000FF"/>
              </w:rPr>
            </w:pPr>
            <w:ins w:id="240" w:author="Alice Latinne" w:date="2017-04-02T15:15:00Z">
              <w:r>
                <w:rPr>
                  <w:color w:val="0000FF"/>
                </w:rPr>
                <w:t>24</w:t>
              </w:r>
            </w:ins>
            <w:ins w:id="241" w:author="Alice Latinne" w:date="2017-04-02T15:23:00Z">
              <w:r w:rsidR="00E01702">
                <w:rPr>
                  <w:color w:val="0000FF"/>
                </w:rPr>
                <w:t xml:space="preserve"> (GE3-26)</w:t>
              </w:r>
            </w:ins>
          </w:p>
        </w:tc>
      </w:tr>
      <w:tr w:rsidR="001457AA" w14:paraId="350601F4" w14:textId="1E03C65D" w:rsidTr="000B61AC">
        <w:trPr>
          <w:ins w:id="242" w:author="Alice Latinne" w:date="2017-03-25T17:16:00Z"/>
        </w:trPr>
        <w:tc>
          <w:tcPr>
            <w:tcW w:w="1533" w:type="dxa"/>
          </w:tcPr>
          <w:p w14:paraId="64373530" w14:textId="4DBD765B" w:rsidR="001457AA" w:rsidRDefault="001457AA" w:rsidP="001457AA">
            <w:pPr>
              <w:autoSpaceDE w:val="0"/>
              <w:autoSpaceDN w:val="0"/>
              <w:adjustRightInd w:val="0"/>
              <w:spacing w:line="360" w:lineRule="auto"/>
              <w:jc w:val="both"/>
              <w:rPr>
                <w:ins w:id="243" w:author="Alice Latinne" w:date="2017-03-25T17:16:00Z"/>
                <w:color w:val="0000FF"/>
              </w:rPr>
            </w:pPr>
            <w:ins w:id="244" w:author="Alice Latinne" w:date="2017-03-25T17:38:00Z">
              <w:r>
                <w:rPr>
                  <w:color w:val="0000FF"/>
                </w:rPr>
                <w:t>Hungary</w:t>
              </w:r>
            </w:ins>
          </w:p>
        </w:tc>
        <w:tc>
          <w:tcPr>
            <w:tcW w:w="1989" w:type="dxa"/>
          </w:tcPr>
          <w:p w14:paraId="4F43B214" w14:textId="5BF5C580" w:rsidR="001457AA" w:rsidRDefault="001457AA" w:rsidP="001457AA">
            <w:pPr>
              <w:autoSpaceDE w:val="0"/>
              <w:autoSpaceDN w:val="0"/>
              <w:adjustRightInd w:val="0"/>
              <w:spacing w:line="360" w:lineRule="auto"/>
              <w:jc w:val="both"/>
              <w:rPr>
                <w:ins w:id="245" w:author="Alice Latinne" w:date="2017-04-02T15:15:00Z"/>
                <w:color w:val="0000FF"/>
              </w:rPr>
            </w:pPr>
            <w:ins w:id="246" w:author="Alice Latinne" w:date="2017-04-02T15:15:00Z">
              <w:r>
                <w:rPr>
                  <w:color w:val="0000FF"/>
                </w:rPr>
                <w:t>2</w:t>
              </w:r>
            </w:ins>
          </w:p>
        </w:tc>
        <w:tc>
          <w:tcPr>
            <w:tcW w:w="1989" w:type="dxa"/>
          </w:tcPr>
          <w:p w14:paraId="3500581E" w14:textId="19815D5D" w:rsidR="001457AA" w:rsidRDefault="001457AA" w:rsidP="001457AA">
            <w:pPr>
              <w:autoSpaceDE w:val="0"/>
              <w:autoSpaceDN w:val="0"/>
              <w:adjustRightInd w:val="0"/>
              <w:spacing w:line="360" w:lineRule="auto"/>
              <w:jc w:val="both"/>
              <w:rPr>
                <w:ins w:id="247" w:author="Alice Latinne" w:date="2017-03-25T17:16:00Z"/>
                <w:color w:val="0000FF"/>
              </w:rPr>
            </w:pPr>
            <w:ins w:id="248" w:author="Alice Latinne" w:date="2017-03-30T16:57:00Z">
              <w:r>
                <w:rPr>
                  <w:color w:val="0000FF"/>
                </w:rPr>
                <w:t>1</w:t>
              </w:r>
            </w:ins>
            <w:ins w:id="249" w:author="Alice Latinne" w:date="2017-04-02T15:23:00Z">
              <w:r w:rsidR="00E01702">
                <w:rPr>
                  <w:color w:val="0000FF"/>
                </w:rPr>
                <w:t xml:space="preserve"> (HU)</w:t>
              </w:r>
            </w:ins>
          </w:p>
        </w:tc>
        <w:tc>
          <w:tcPr>
            <w:tcW w:w="1616" w:type="dxa"/>
          </w:tcPr>
          <w:p w14:paraId="5664B106" w14:textId="69FE4DA6" w:rsidR="001457AA" w:rsidRDefault="001457AA" w:rsidP="001457AA">
            <w:pPr>
              <w:autoSpaceDE w:val="0"/>
              <w:autoSpaceDN w:val="0"/>
              <w:adjustRightInd w:val="0"/>
              <w:spacing w:line="360" w:lineRule="auto"/>
              <w:jc w:val="both"/>
              <w:rPr>
                <w:ins w:id="250" w:author="Alice Latinne" w:date="2017-03-25T17:16:00Z"/>
                <w:color w:val="0000FF"/>
              </w:rPr>
            </w:pPr>
            <w:ins w:id="251" w:author="Alice Latinne" w:date="2017-03-26T16:54:00Z">
              <w:r>
                <w:rPr>
                  <w:color w:val="0000FF"/>
                </w:rPr>
                <w:t>2</w:t>
              </w:r>
            </w:ins>
          </w:p>
        </w:tc>
        <w:tc>
          <w:tcPr>
            <w:tcW w:w="1616" w:type="dxa"/>
          </w:tcPr>
          <w:p w14:paraId="11DDA618" w14:textId="03FBB292" w:rsidR="001457AA" w:rsidRDefault="001457AA" w:rsidP="001457AA">
            <w:pPr>
              <w:autoSpaceDE w:val="0"/>
              <w:autoSpaceDN w:val="0"/>
              <w:adjustRightInd w:val="0"/>
              <w:spacing w:line="360" w:lineRule="auto"/>
              <w:jc w:val="both"/>
              <w:rPr>
                <w:ins w:id="252" w:author="Alice Latinne" w:date="2017-04-02T15:15:00Z"/>
                <w:color w:val="0000FF"/>
              </w:rPr>
            </w:pPr>
            <w:ins w:id="253" w:author="Alice Latinne" w:date="2017-04-02T15:15:00Z">
              <w:r>
                <w:rPr>
                  <w:color w:val="0000FF"/>
                </w:rPr>
                <w:t>1</w:t>
              </w:r>
            </w:ins>
            <w:ins w:id="254" w:author="Alice Latinne" w:date="2017-04-02T15:23:00Z">
              <w:r w:rsidR="00E01702">
                <w:rPr>
                  <w:color w:val="0000FF"/>
                </w:rPr>
                <w:t xml:space="preserve"> (HU)</w:t>
              </w:r>
            </w:ins>
          </w:p>
        </w:tc>
      </w:tr>
      <w:tr w:rsidR="001457AA" w14:paraId="2E78B191" w14:textId="7F39A50E" w:rsidTr="000B61AC">
        <w:trPr>
          <w:ins w:id="255" w:author="Alice Latinne" w:date="2017-03-25T17:46:00Z"/>
        </w:trPr>
        <w:tc>
          <w:tcPr>
            <w:tcW w:w="1533" w:type="dxa"/>
          </w:tcPr>
          <w:p w14:paraId="7A964722" w14:textId="6740D1A1" w:rsidR="001457AA" w:rsidRDefault="001457AA" w:rsidP="001457AA">
            <w:pPr>
              <w:autoSpaceDE w:val="0"/>
              <w:autoSpaceDN w:val="0"/>
              <w:adjustRightInd w:val="0"/>
              <w:spacing w:line="360" w:lineRule="auto"/>
              <w:jc w:val="both"/>
              <w:rPr>
                <w:ins w:id="256" w:author="Alice Latinne" w:date="2017-03-25T17:46:00Z"/>
                <w:color w:val="0000FF"/>
              </w:rPr>
            </w:pPr>
            <w:ins w:id="257" w:author="Alice Latinne" w:date="2017-03-25T17:46:00Z">
              <w:r>
                <w:rPr>
                  <w:color w:val="0000FF"/>
                </w:rPr>
                <w:t>Italy</w:t>
              </w:r>
            </w:ins>
          </w:p>
        </w:tc>
        <w:tc>
          <w:tcPr>
            <w:tcW w:w="1989" w:type="dxa"/>
          </w:tcPr>
          <w:p w14:paraId="516AF405" w14:textId="3DF2D61E" w:rsidR="001457AA" w:rsidRDefault="001457AA" w:rsidP="001457AA">
            <w:pPr>
              <w:autoSpaceDE w:val="0"/>
              <w:autoSpaceDN w:val="0"/>
              <w:adjustRightInd w:val="0"/>
              <w:spacing w:line="360" w:lineRule="auto"/>
              <w:jc w:val="both"/>
              <w:rPr>
                <w:ins w:id="258" w:author="Alice Latinne" w:date="2017-04-02T15:15:00Z"/>
                <w:color w:val="0000FF"/>
              </w:rPr>
            </w:pPr>
            <w:ins w:id="259" w:author="Alice Latinne" w:date="2017-04-02T15:15:00Z">
              <w:r>
                <w:rPr>
                  <w:color w:val="0000FF"/>
                </w:rPr>
                <w:t>1</w:t>
              </w:r>
            </w:ins>
          </w:p>
        </w:tc>
        <w:tc>
          <w:tcPr>
            <w:tcW w:w="1989" w:type="dxa"/>
          </w:tcPr>
          <w:p w14:paraId="7233EE57" w14:textId="7EA6A46D" w:rsidR="001457AA" w:rsidRDefault="001457AA" w:rsidP="001457AA">
            <w:pPr>
              <w:autoSpaceDE w:val="0"/>
              <w:autoSpaceDN w:val="0"/>
              <w:adjustRightInd w:val="0"/>
              <w:spacing w:line="360" w:lineRule="auto"/>
              <w:jc w:val="both"/>
              <w:rPr>
                <w:ins w:id="260" w:author="Alice Latinne" w:date="2017-03-25T17:46:00Z"/>
                <w:color w:val="0000FF"/>
              </w:rPr>
            </w:pPr>
            <w:ins w:id="261" w:author="Alice Latinne" w:date="2017-03-30T16:58:00Z">
              <w:r>
                <w:rPr>
                  <w:color w:val="0000FF"/>
                </w:rPr>
                <w:t>1</w:t>
              </w:r>
            </w:ins>
            <w:ins w:id="262" w:author="Alice Latinne" w:date="2017-04-02T15:23:00Z">
              <w:r w:rsidR="00E01702">
                <w:rPr>
                  <w:color w:val="0000FF"/>
                </w:rPr>
                <w:t xml:space="preserve"> (IT1)</w:t>
              </w:r>
            </w:ins>
          </w:p>
        </w:tc>
        <w:tc>
          <w:tcPr>
            <w:tcW w:w="1616" w:type="dxa"/>
          </w:tcPr>
          <w:p w14:paraId="1A380456" w14:textId="5613500D" w:rsidR="001457AA" w:rsidRDefault="001457AA" w:rsidP="001457AA">
            <w:pPr>
              <w:autoSpaceDE w:val="0"/>
              <w:autoSpaceDN w:val="0"/>
              <w:adjustRightInd w:val="0"/>
              <w:spacing w:line="360" w:lineRule="auto"/>
              <w:jc w:val="both"/>
              <w:rPr>
                <w:ins w:id="263" w:author="Alice Latinne" w:date="2017-03-25T17:46:00Z"/>
                <w:color w:val="0000FF"/>
              </w:rPr>
            </w:pPr>
            <w:ins w:id="264" w:author="Alice Latinne" w:date="2017-03-30T16:58:00Z">
              <w:r>
                <w:rPr>
                  <w:color w:val="0000FF"/>
                </w:rPr>
                <w:t>1</w:t>
              </w:r>
            </w:ins>
          </w:p>
        </w:tc>
        <w:tc>
          <w:tcPr>
            <w:tcW w:w="1616" w:type="dxa"/>
          </w:tcPr>
          <w:p w14:paraId="617E0F15" w14:textId="21766527" w:rsidR="001457AA" w:rsidRDefault="001457AA" w:rsidP="001457AA">
            <w:pPr>
              <w:autoSpaceDE w:val="0"/>
              <w:autoSpaceDN w:val="0"/>
              <w:adjustRightInd w:val="0"/>
              <w:spacing w:line="360" w:lineRule="auto"/>
              <w:jc w:val="both"/>
              <w:rPr>
                <w:ins w:id="265" w:author="Alice Latinne" w:date="2017-04-02T15:15:00Z"/>
                <w:color w:val="0000FF"/>
              </w:rPr>
            </w:pPr>
            <w:ins w:id="266" w:author="Alice Latinne" w:date="2017-04-02T15:15:00Z">
              <w:r>
                <w:rPr>
                  <w:color w:val="0000FF"/>
                </w:rPr>
                <w:t>1</w:t>
              </w:r>
            </w:ins>
            <w:ins w:id="267" w:author="Alice Latinne" w:date="2017-04-02T15:23:00Z">
              <w:r w:rsidR="00E01702">
                <w:rPr>
                  <w:color w:val="0000FF"/>
                </w:rPr>
                <w:t xml:space="preserve"> (IT</w:t>
              </w:r>
            </w:ins>
            <w:ins w:id="268" w:author="Alice Latinne" w:date="2017-04-02T15:24:00Z">
              <w:r w:rsidR="00E01702">
                <w:rPr>
                  <w:color w:val="0000FF"/>
                </w:rPr>
                <w:t>2)</w:t>
              </w:r>
            </w:ins>
          </w:p>
        </w:tc>
      </w:tr>
      <w:tr w:rsidR="001457AA" w14:paraId="03A76B3B" w14:textId="3C15825A" w:rsidTr="000B61AC">
        <w:trPr>
          <w:ins w:id="269" w:author="Alice Latinne" w:date="2017-03-25T17:16:00Z"/>
        </w:trPr>
        <w:tc>
          <w:tcPr>
            <w:tcW w:w="1533" w:type="dxa"/>
          </w:tcPr>
          <w:p w14:paraId="4285C395" w14:textId="54303115" w:rsidR="001457AA" w:rsidRDefault="001457AA" w:rsidP="001457AA">
            <w:pPr>
              <w:autoSpaceDE w:val="0"/>
              <w:autoSpaceDN w:val="0"/>
              <w:adjustRightInd w:val="0"/>
              <w:spacing w:line="360" w:lineRule="auto"/>
              <w:jc w:val="both"/>
              <w:rPr>
                <w:ins w:id="270" w:author="Alice Latinne" w:date="2017-03-25T17:16:00Z"/>
                <w:color w:val="0000FF"/>
              </w:rPr>
            </w:pPr>
            <w:ins w:id="271" w:author="Alice Latinne" w:date="2017-03-25T17:38:00Z">
              <w:r>
                <w:rPr>
                  <w:color w:val="0000FF"/>
                </w:rPr>
                <w:t>Kazakstan</w:t>
              </w:r>
            </w:ins>
          </w:p>
        </w:tc>
        <w:tc>
          <w:tcPr>
            <w:tcW w:w="1989" w:type="dxa"/>
          </w:tcPr>
          <w:p w14:paraId="631265E4" w14:textId="1A227758" w:rsidR="001457AA" w:rsidRDefault="001457AA" w:rsidP="001457AA">
            <w:pPr>
              <w:autoSpaceDE w:val="0"/>
              <w:autoSpaceDN w:val="0"/>
              <w:adjustRightInd w:val="0"/>
              <w:spacing w:line="360" w:lineRule="auto"/>
              <w:jc w:val="both"/>
              <w:rPr>
                <w:ins w:id="272" w:author="Alice Latinne" w:date="2017-04-02T15:15:00Z"/>
                <w:color w:val="0000FF"/>
              </w:rPr>
            </w:pPr>
            <w:ins w:id="273" w:author="Alice Latinne" w:date="2017-04-02T15:15:00Z">
              <w:r>
                <w:rPr>
                  <w:color w:val="0000FF"/>
                </w:rPr>
                <w:t>3</w:t>
              </w:r>
            </w:ins>
          </w:p>
        </w:tc>
        <w:tc>
          <w:tcPr>
            <w:tcW w:w="1989" w:type="dxa"/>
          </w:tcPr>
          <w:p w14:paraId="20AD1215" w14:textId="280D1D1C" w:rsidR="001457AA" w:rsidRDefault="001457AA" w:rsidP="001457AA">
            <w:pPr>
              <w:autoSpaceDE w:val="0"/>
              <w:autoSpaceDN w:val="0"/>
              <w:adjustRightInd w:val="0"/>
              <w:spacing w:line="360" w:lineRule="auto"/>
              <w:jc w:val="both"/>
              <w:rPr>
                <w:ins w:id="274" w:author="Alice Latinne" w:date="2017-03-25T17:16:00Z"/>
                <w:color w:val="0000FF"/>
              </w:rPr>
            </w:pPr>
            <w:ins w:id="275" w:author="Alice Latinne" w:date="2017-03-30T16:58:00Z">
              <w:r>
                <w:rPr>
                  <w:color w:val="0000FF"/>
                </w:rPr>
                <w:t>2</w:t>
              </w:r>
            </w:ins>
            <w:ins w:id="276" w:author="Alice Latinne" w:date="2017-04-02T15:24:00Z">
              <w:r w:rsidR="00E01702">
                <w:rPr>
                  <w:color w:val="0000FF"/>
                </w:rPr>
                <w:t xml:space="preserve"> (KAZ1-2)</w:t>
              </w:r>
            </w:ins>
          </w:p>
        </w:tc>
        <w:tc>
          <w:tcPr>
            <w:tcW w:w="1616" w:type="dxa"/>
          </w:tcPr>
          <w:p w14:paraId="1F02E7EE" w14:textId="618EE0A9" w:rsidR="001457AA" w:rsidRDefault="001457AA" w:rsidP="001457AA">
            <w:pPr>
              <w:autoSpaceDE w:val="0"/>
              <w:autoSpaceDN w:val="0"/>
              <w:adjustRightInd w:val="0"/>
              <w:spacing w:line="360" w:lineRule="auto"/>
              <w:jc w:val="both"/>
              <w:rPr>
                <w:ins w:id="277" w:author="Alice Latinne" w:date="2017-03-25T17:16:00Z"/>
                <w:color w:val="0000FF"/>
              </w:rPr>
            </w:pPr>
          </w:p>
        </w:tc>
        <w:tc>
          <w:tcPr>
            <w:tcW w:w="1616" w:type="dxa"/>
          </w:tcPr>
          <w:p w14:paraId="20369BDA" w14:textId="77777777" w:rsidR="001457AA" w:rsidRDefault="001457AA" w:rsidP="001457AA">
            <w:pPr>
              <w:autoSpaceDE w:val="0"/>
              <w:autoSpaceDN w:val="0"/>
              <w:adjustRightInd w:val="0"/>
              <w:spacing w:line="360" w:lineRule="auto"/>
              <w:jc w:val="both"/>
              <w:rPr>
                <w:ins w:id="278" w:author="Alice Latinne" w:date="2017-04-02T15:15:00Z"/>
                <w:color w:val="0000FF"/>
              </w:rPr>
            </w:pPr>
          </w:p>
        </w:tc>
      </w:tr>
      <w:tr w:rsidR="001457AA" w14:paraId="29ED7A89" w14:textId="6A05B5E9" w:rsidTr="000B61AC">
        <w:trPr>
          <w:ins w:id="279" w:author="Alice Latinne" w:date="2017-03-25T17:16:00Z"/>
        </w:trPr>
        <w:tc>
          <w:tcPr>
            <w:tcW w:w="1533" w:type="dxa"/>
          </w:tcPr>
          <w:p w14:paraId="0B638EF3" w14:textId="2044C5F9" w:rsidR="001457AA" w:rsidRDefault="001457AA" w:rsidP="001457AA">
            <w:pPr>
              <w:autoSpaceDE w:val="0"/>
              <w:autoSpaceDN w:val="0"/>
              <w:adjustRightInd w:val="0"/>
              <w:spacing w:line="360" w:lineRule="auto"/>
              <w:jc w:val="both"/>
              <w:rPr>
                <w:ins w:id="280" w:author="Alice Latinne" w:date="2017-03-25T17:16:00Z"/>
                <w:color w:val="0000FF"/>
              </w:rPr>
            </w:pPr>
            <w:ins w:id="281" w:author="Alice Latinne" w:date="2017-03-25T17:39:00Z">
              <w:r>
                <w:rPr>
                  <w:color w:val="0000FF"/>
                </w:rPr>
                <w:t>Korea</w:t>
              </w:r>
            </w:ins>
          </w:p>
        </w:tc>
        <w:tc>
          <w:tcPr>
            <w:tcW w:w="1989" w:type="dxa"/>
          </w:tcPr>
          <w:p w14:paraId="319E12B9" w14:textId="09970507" w:rsidR="001457AA" w:rsidRDefault="001457AA" w:rsidP="001457AA">
            <w:pPr>
              <w:autoSpaceDE w:val="0"/>
              <w:autoSpaceDN w:val="0"/>
              <w:adjustRightInd w:val="0"/>
              <w:spacing w:line="360" w:lineRule="auto"/>
              <w:jc w:val="both"/>
              <w:rPr>
                <w:ins w:id="282" w:author="Alice Latinne" w:date="2017-04-02T15:15:00Z"/>
                <w:color w:val="0000FF"/>
              </w:rPr>
            </w:pPr>
            <w:ins w:id="283" w:author="Alice Latinne" w:date="2017-04-02T15:15:00Z">
              <w:r>
                <w:rPr>
                  <w:color w:val="0000FF"/>
                </w:rPr>
                <w:t>18</w:t>
              </w:r>
            </w:ins>
          </w:p>
        </w:tc>
        <w:tc>
          <w:tcPr>
            <w:tcW w:w="1989" w:type="dxa"/>
          </w:tcPr>
          <w:p w14:paraId="056FB7E1" w14:textId="374918FA" w:rsidR="001457AA" w:rsidRDefault="001457AA" w:rsidP="001457AA">
            <w:pPr>
              <w:autoSpaceDE w:val="0"/>
              <w:autoSpaceDN w:val="0"/>
              <w:adjustRightInd w:val="0"/>
              <w:spacing w:line="360" w:lineRule="auto"/>
              <w:jc w:val="both"/>
              <w:rPr>
                <w:ins w:id="284" w:author="Alice Latinne" w:date="2017-03-25T17:16:00Z"/>
                <w:color w:val="0000FF"/>
              </w:rPr>
            </w:pPr>
            <w:ins w:id="285" w:author="Alice Latinne" w:date="2017-03-30T16:58:00Z">
              <w:r>
                <w:rPr>
                  <w:color w:val="0000FF"/>
                </w:rPr>
                <w:t>5</w:t>
              </w:r>
            </w:ins>
            <w:ins w:id="286" w:author="Alice Latinne" w:date="2017-04-02T15:24:00Z">
              <w:r w:rsidR="00E01702">
                <w:rPr>
                  <w:color w:val="0000FF"/>
                </w:rPr>
                <w:t xml:space="preserve"> (KO1-5)</w:t>
              </w:r>
            </w:ins>
          </w:p>
        </w:tc>
        <w:tc>
          <w:tcPr>
            <w:tcW w:w="1616" w:type="dxa"/>
          </w:tcPr>
          <w:p w14:paraId="1F42C186" w14:textId="38B16C5D" w:rsidR="001457AA" w:rsidRDefault="001457AA" w:rsidP="001457AA">
            <w:pPr>
              <w:autoSpaceDE w:val="0"/>
              <w:autoSpaceDN w:val="0"/>
              <w:adjustRightInd w:val="0"/>
              <w:spacing w:line="360" w:lineRule="auto"/>
              <w:jc w:val="both"/>
              <w:rPr>
                <w:ins w:id="287" w:author="Alice Latinne" w:date="2017-03-25T17:16:00Z"/>
                <w:color w:val="0000FF"/>
              </w:rPr>
            </w:pPr>
            <w:ins w:id="288" w:author="Alice Latinne" w:date="2017-03-30T16:59:00Z">
              <w:r>
                <w:rPr>
                  <w:color w:val="0000FF"/>
                </w:rPr>
                <w:t>1</w:t>
              </w:r>
            </w:ins>
            <w:ins w:id="289" w:author="Alice Latinne" w:date="2017-03-26T16:55:00Z">
              <w:r>
                <w:rPr>
                  <w:color w:val="0000FF"/>
                </w:rPr>
                <w:t>2</w:t>
              </w:r>
            </w:ins>
          </w:p>
        </w:tc>
        <w:tc>
          <w:tcPr>
            <w:tcW w:w="1616" w:type="dxa"/>
          </w:tcPr>
          <w:p w14:paraId="7820A2ED" w14:textId="0A4FF688" w:rsidR="001457AA" w:rsidRDefault="001457AA" w:rsidP="001457AA">
            <w:pPr>
              <w:autoSpaceDE w:val="0"/>
              <w:autoSpaceDN w:val="0"/>
              <w:adjustRightInd w:val="0"/>
              <w:spacing w:line="360" w:lineRule="auto"/>
              <w:jc w:val="both"/>
              <w:rPr>
                <w:ins w:id="290" w:author="Alice Latinne" w:date="2017-04-02T15:15:00Z"/>
                <w:color w:val="0000FF"/>
              </w:rPr>
            </w:pPr>
            <w:ins w:id="291" w:author="Alice Latinne" w:date="2017-04-02T15:15:00Z">
              <w:r>
                <w:rPr>
                  <w:color w:val="0000FF"/>
                </w:rPr>
                <w:t>4</w:t>
              </w:r>
            </w:ins>
            <w:ins w:id="292" w:author="Alice Latinne" w:date="2017-04-02T15:24:00Z">
              <w:r w:rsidR="00E01702">
                <w:rPr>
                  <w:color w:val="0000FF"/>
                </w:rPr>
                <w:t xml:space="preserve"> (KO1-4)</w:t>
              </w:r>
            </w:ins>
          </w:p>
        </w:tc>
      </w:tr>
      <w:tr w:rsidR="001457AA" w14:paraId="6B351893" w14:textId="171764E5" w:rsidTr="000B61AC">
        <w:trPr>
          <w:ins w:id="293" w:author="Alice Latinne" w:date="2017-03-26T16:25:00Z"/>
        </w:trPr>
        <w:tc>
          <w:tcPr>
            <w:tcW w:w="1533" w:type="dxa"/>
          </w:tcPr>
          <w:p w14:paraId="3B2D24E3" w14:textId="6EFCACF2" w:rsidR="001457AA" w:rsidRDefault="001457AA" w:rsidP="001457AA">
            <w:pPr>
              <w:autoSpaceDE w:val="0"/>
              <w:autoSpaceDN w:val="0"/>
              <w:adjustRightInd w:val="0"/>
              <w:spacing w:line="360" w:lineRule="auto"/>
              <w:jc w:val="both"/>
              <w:rPr>
                <w:ins w:id="294" w:author="Alice Latinne" w:date="2017-03-26T16:25:00Z"/>
                <w:color w:val="0000FF"/>
              </w:rPr>
            </w:pPr>
            <w:ins w:id="295" w:author="Alice Latinne" w:date="2017-03-26T16:25:00Z">
              <w:r>
                <w:rPr>
                  <w:color w:val="0000FF"/>
                </w:rPr>
                <w:t>Lithuania</w:t>
              </w:r>
            </w:ins>
          </w:p>
        </w:tc>
        <w:tc>
          <w:tcPr>
            <w:tcW w:w="1989" w:type="dxa"/>
          </w:tcPr>
          <w:p w14:paraId="1144123B" w14:textId="77777777" w:rsidR="001457AA" w:rsidRDefault="001457AA" w:rsidP="001457AA">
            <w:pPr>
              <w:autoSpaceDE w:val="0"/>
              <w:autoSpaceDN w:val="0"/>
              <w:adjustRightInd w:val="0"/>
              <w:spacing w:line="360" w:lineRule="auto"/>
              <w:jc w:val="both"/>
              <w:rPr>
                <w:ins w:id="296" w:author="Alice Latinne" w:date="2017-04-02T15:15:00Z"/>
                <w:color w:val="0000FF"/>
              </w:rPr>
            </w:pPr>
          </w:p>
        </w:tc>
        <w:tc>
          <w:tcPr>
            <w:tcW w:w="1989" w:type="dxa"/>
          </w:tcPr>
          <w:p w14:paraId="4DECE065" w14:textId="18410406" w:rsidR="001457AA" w:rsidRDefault="001457AA" w:rsidP="001457AA">
            <w:pPr>
              <w:autoSpaceDE w:val="0"/>
              <w:autoSpaceDN w:val="0"/>
              <w:adjustRightInd w:val="0"/>
              <w:spacing w:line="360" w:lineRule="auto"/>
              <w:jc w:val="both"/>
              <w:rPr>
                <w:ins w:id="297" w:author="Alice Latinne" w:date="2017-03-26T16:25:00Z"/>
                <w:color w:val="0000FF"/>
              </w:rPr>
            </w:pPr>
          </w:p>
        </w:tc>
        <w:tc>
          <w:tcPr>
            <w:tcW w:w="1616" w:type="dxa"/>
          </w:tcPr>
          <w:p w14:paraId="432606AA" w14:textId="3CBBC860" w:rsidR="001457AA" w:rsidRDefault="001457AA" w:rsidP="001457AA">
            <w:pPr>
              <w:autoSpaceDE w:val="0"/>
              <w:autoSpaceDN w:val="0"/>
              <w:adjustRightInd w:val="0"/>
              <w:spacing w:line="360" w:lineRule="auto"/>
              <w:jc w:val="both"/>
              <w:rPr>
                <w:ins w:id="298" w:author="Alice Latinne" w:date="2017-03-26T16:25:00Z"/>
                <w:color w:val="0000FF"/>
              </w:rPr>
            </w:pPr>
            <w:ins w:id="299" w:author="Alice Latinne" w:date="2017-03-26T16:25:00Z">
              <w:r>
                <w:rPr>
                  <w:color w:val="0000FF"/>
                </w:rPr>
                <w:t>1</w:t>
              </w:r>
            </w:ins>
          </w:p>
        </w:tc>
        <w:tc>
          <w:tcPr>
            <w:tcW w:w="1616" w:type="dxa"/>
          </w:tcPr>
          <w:p w14:paraId="77867656" w14:textId="01A89DD6" w:rsidR="001457AA" w:rsidRDefault="001457AA" w:rsidP="001457AA">
            <w:pPr>
              <w:autoSpaceDE w:val="0"/>
              <w:autoSpaceDN w:val="0"/>
              <w:adjustRightInd w:val="0"/>
              <w:spacing w:line="360" w:lineRule="auto"/>
              <w:jc w:val="both"/>
              <w:rPr>
                <w:ins w:id="300" w:author="Alice Latinne" w:date="2017-04-02T15:15:00Z"/>
                <w:color w:val="0000FF"/>
              </w:rPr>
            </w:pPr>
            <w:ins w:id="301" w:author="Alice Latinne" w:date="2017-04-02T15:15:00Z">
              <w:r>
                <w:rPr>
                  <w:color w:val="0000FF"/>
                </w:rPr>
                <w:t>1</w:t>
              </w:r>
            </w:ins>
            <w:ins w:id="302" w:author="Alice Latinne" w:date="2017-04-02T15:25:00Z">
              <w:r w:rsidR="00E01702">
                <w:rPr>
                  <w:color w:val="0000FF"/>
                </w:rPr>
                <w:t xml:space="preserve"> (LIT)</w:t>
              </w:r>
            </w:ins>
          </w:p>
        </w:tc>
      </w:tr>
      <w:tr w:rsidR="001457AA" w14:paraId="32EB6378" w14:textId="7C76B694" w:rsidTr="000B61AC">
        <w:trPr>
          <w:ins w:id="303" w:author="Alice Latinne" w:date="2017-03-25T17:41:00Z"/>
        </w:trPr>
        <w:tc>
          <w:tcPr>
            <w:tcW w:w="1533" w:type="dxa"/>
          </w:tcPr>
          <w:p w14:paraId="11F5AF51" w14:textId="5ADDFECF" w:rsidR="001457AA" w:rsidRDefault="001457AA" w:rsidP="001457AA">
            <w:pPr>
              <w:autoSpaceDE w:val="0"/>
              <w:autoSpaceDN w:val="0"/>
              <w:adjustRightInd w:val="0"/>
              <w:spacing w:line="360" w:lineRule="auto"/>
              <w:jc w:val="both"/>
              <w:rPr>
                <w:ins w:id="304" w:author="Alice Latinne" w:date="2017-03-25T17:41:00Z"/>
                <w:color w:val="0000FF"/>
              </w:rPr>
            </w:pPr>
            <w:ins w:id="305" w:author="Alice Latinne" w:date="2017-03-25T17:45:00Z">
              <w:r>
                <w:rPr>
                  <w:color w:val="0000FF"/>
                </w:rPr>
                <w:lastRenderedPageBreak/>
                <w:t>Poland</w:t>
              </w:r>
            </w:ins>
          </w:p>
        </w:tc>
        <w:tc>
          <w:tcPr>
            <w:tcW w:w="1989" w:type="dxa"/>
          </w:tcPr>
          <w:p w14:paraId="6177891C" w14:textId="218A4065" w:rsidR="001457AA" w:rsidRDefault="001457AA" w:rsidP="001457AA">
            <w:pPr>
              <w:autoSpaceDE w:val="0"/>
              <w:autoSpaceDN w:val="0"/>
              <w:adjustRightInd w:val="0"/>
              <w:spacing w:line="360" w:lineRule="auto"/>
              <w:jc w:val="both"/>
              <w:rPr>
                <w:ins w:id="306" w:author="Alice Latinne" w:date="2017-04-02T15:15:00Z"/>
                <w:color w:val="0000FF"/>
              </w:rPr>
            </w:pPr>
            <w:ins w:id="307" w:author="Alice Latinne" w:date="2017-04-02T15:15:00Z">
              <w:r>
                <w:rPr>
                  <w:color w:val="0000FF"/>
                </w:rPr>
                <w:t>5</w:t>
              </w:r>
            </w:ins>
          </w:p>
        </w:tc>
        <w:tc>
          <w:tcPr>
            <w:tcW w:w="1989" w:type="dxa"/>
          </w:tcPr>
          <w:p w14:paraId="19537152" w14:textId="0B02D61C" w:rsidR="001457AA" w:rsidRDefault="001457AA" w:rsidP="001457AA">
            <w:pPr>
              <w:autoSpaceDE w:val="0"/>
              <w:autoSpaceDN w:val="0"/>
              <w:adjustRightInd w:val="0"/>
              <w:spacing w:line="360" w:lineRule="auto"/>
              <w:jc w:val="both"/>
              <w:rPr>
                <w:ins w:id="308" w:author="Alice Latinne" w:date="2017-03-25T17:41:00Z"/>
                <w:color w:val="0000FF"/>
              </w:rPr>
            </w:pPr>
            <w:ins w:id="309" w:author="Alice Latinne" w:date="2017-03-30T17:01:00Z">
              <w:r>
                <w:rPr>
                  <w:color w:val="0000FF"/>
                </w:rPr>
                <w:t>1</w:t>
              </w:r>
            </w:ins>
            <w:ins w:id="310" w:author="Alice Latinne" w:date="2017-04-02T15:25:00Z">
              <w:r w:rsidR="00E01702">
                <w:rPr>
                  <w:color w:val="0000FF"/>
                </w:rPr>
                <w:t xml:space="preserve"> (PO1)</w:t>
              </w:r>
            </w:ins>
          </w:p>
        </w:tc>
        <w:tc>
          <w:tcPr>
            <w:tcW w:w="1616" w:type="dxa"/>
          </w:tcPr>
          <w:p w14:paraId="6372C92F" w14:textId="4611522C" w:rsidR="001457AA" w:rsidRDefault="001457AA" w:rsidP="001457AA">
            <w:pPr>
              <w:autoSpaceDE w:val="0"/>
              <w:autoSpaceDN w:val="0"/>
              <w:adjustRightInd w:val="0"/>
              <w:spacing w:line="360" w:lineRule="auto"/>
              <w:jc w:val="both"/>
              <w:rPr>
                <w:ins w:id="311" w:author="Alice Latinne" w:date="2017-03-25T17:41:00Z"/>
                <w:color w:val="0000FF"/>
              </w:rPr>
            </w:pPr>
            <w:ins w:id="312" w:author="Alice Latinne" w:date="2017-03-30T17:01:00Z">
              <w:r>
                <w:rPr>
                  <w:color w:val="0000FF"/>
                </w:rPr>
                <w:t>31</w:t>
              </w:r>
            </w:ins>
          </w:p>
        </w:tc>
        <w:tc>
          <w:tcPr>
            <w:tcW w:w="1616" w:type="dxa"/>
          </w:tcPr>
          <w:p w14:paraId="714736FC" w14:textId="59F9672C" w:rsidR="001457AA" w:rsidRDefault="001457AA" w:rsidP="001457AA">
            <w:pPr>
              <w:autoSpaceDE w:val="0"/>
              <w:autoSpaceDN w:val="0"/>
              <w:adjustRightInd w:val="0"/>
              <w:spacing w:line="360" w:lineRule="auto"/>
              <w:jc w:val="both"/>
              <w:rPr>
                <w:ins w:id="313" w:author="Alice Latinne" w:date="2017-04-02T15:15:00Z"/>
                <w:color w:val="0000FF"/>
              </w:rPr>
            </w:pPr>
            <w:ins w:id="314" w:author="Alice Latinne" w:date="2017-04-02T15:15:00Z">
              <w:r>
                <w:rPr>
                  <w:color w:val="0000FF"/>
                </w:rPr>
                <w:t>4</w:t>
              </w:r>
            </w:ins>
            <w:ins w:id="315" w:author="Alice Latinne" w:date="2017-04-02T15:25:00Z">
              <w:r w:rsidR="00E01702">
                <w:rPr>
                  <w:color w:val="0000FF"/>
                </w:rPr>
                <w:t xml:space="preserve"> (PO1-4)</w:t>
              </w:r>
            </w:ins>
          </w:p>
        </w:tc>
      </w:tr>
      <w:tr w:rsidR="001457AA" w14:paraId="33921627" w14:textId="54155F0D" w:rsidTr="000B61AC">
        <w:trPr>
          <w:ins w:id="316" w:author="Alice Latinne" w:date="2017-03-25T17:41:00Z"/>
        </w:trPr>
        <w:tc>
          <w:tcPr>
            <w:tcW w:w="1533" w:type="dxa"/>
          </w:tcPr>
          <w:p w14:paraId="45997BC3" w14:textId="54FBC736" w:rsidR="001457AA" w:rsidRDefault="001457AA" w:rsidP="001457AA">
            <w:pPr>
              <w:autoSpaceDE w:val="0"/>
              <w:autoSpaceDN w:val="0"/>
              <w:adjustRightInd w:val="0"/>
              <w:spacing w:line="360" w:lineRule="auto"/>
              <w:jc w:val="both"/>
              <w:rPr>
                <w:ins w:id="317" w:author="Alice Latinne" w:date="2017-03-25T17:41:00Z"/>
                <w:color w:val="0000FF"/>
              </w:rPr>
            </w:pPr>
            <w:ins w:id="318" w:author="Alice Latinne" w:date="2017-03-25T17:46:00Z">
              <w:r>
                <w:rPr>
                  <w:color w:val="0000FF"/>
                </w:rPr>
                <w:t>Romania</w:t>
              </w:r>
            </w:ins>
          </w:p>
        </w:tc>
        <w:tc>
          <w:tcPr>
            <w:tcW w:w="1989" w:type="dxa"/>
          </w:tcPr>
          <w:p w14:paraId="77BB1E1A" w14:textId="4FEC40F0" w:rsidR="001457AA" w:rsidRDefault="001457AA" w:rsidP="001457AA">
            <w:pPr>
              <w:autoSpaceDE w:val="0"/>
              <w:autoSpaceDN w:val="0"/>
              <w:adjustRightInd w:val="0"/>
              <w:spacing w:line="360" w:lineRule="auto"/>
              <w:jc w:val="both"/>
              <w:rPr>
                <w:ins w:id="319" w:author="Alice Latinne" w:date="2017-04-02T15:15:00Z"/>
                <w:color w:val="0000FF"/>
              </w:rPr>
            </w:pPr>
            <w:ins w:id="320" w:author="Alice Latinne" w:date="2017-04-02T15:15:00Z">
              <w:r>
                <w:rPr>
                  <w:color w:val="0000FF"/>
                </w:rPr>
                <w:t>4</w:t>
              </w:r>
              <w:r w:rsidR="00E01702">
                <w:rPr>
                  <w:color w:val="0000FF"/>
                </w:rPr>
                <w:t xml:space="preserve"> </w:t>
              </w:r>
            </w:ins>
          </w:p>
        </w:tc>
        <w:tc>
          <w:tcPr>
            <w:tcW w:w="1989" w:type="dxa"/>
          </w:tcPr>
          <w:p w14:paraId="2C2DC175" w14:textId="4FD5376F" w:rsidR="001457AA" w:rsidRDefault="001457AA" w:rsidP="001457AA">
            <w:pPr>
              <w:autoSpaceDE w:val="0"/>
              <w:autoSpaceDN w:val="0"/>
              <w:adjustRightInd w:val="0"/>
              <w:spacing w:line="360" w:lineRule="auto"/>
              <w:jc w:val="both"/>
              <w:rPr>
                <w:ins w:id="321" w:author="Alice Latinne" w:date="2017-03-25T17:41:00Z"/>
                <w:color w:val="0000FF"/>
              </w:rPr>
            </w:pPr>
            <w:ins w:id="322" w:author="Alice Latinne" w:date="2017-03-30T17:02:00Z">
              <w:r>
                <w:rPr>
                  <w:color w:val="0000FF"/>
                </w:rPr>
                <w:t>1</w:t>
              </w:r>
            </w:ins>
            <w:ins w:id="323" w:author="Alice Latinne" w:date="2017-04-02T15:25:00Z">
              <w:r w:rsidR="00E01702">
                <w:rPr>
                  <w:color w:val="0000FF"/>
                </w:rPr>
                <w:t xml:space="preserve"> (RO1)</w:t>
              </w:r>
            </w:ins>
          </w:p>
        </w:tc>
        <w:tc>
          <w:tcPr>
            <w:tcW w:w="1616" w:type="dxa"/>
          </w:tcPr>
          <w:p w14:paraId="32E7038B" w14:textId="75605F7B" w:rsidR="001457AA" w:rsidRDefault="001457AA" w:rsidP="001457AA">
            <w:pPr>
              <w:autoSpaceDE w:val="0"/>
              <w:autoSpaceDN w:val="0"/>
              <w:adjustRightInd w:val="0"/>
              <w:spacing w:line="360" w:lineRule="auto"/>
              <w:jc w:val="both"/>
              <w:rPr>
                <w:ins w:id="324" w:author="Alice Latinne" w:date="2017-03-25T17:41:00Z"/>
                <w:color w:val="0000FF"/>
              </w:rPr>
            </w:pPr>
            <w:ins w:id="325" w:author="Alice Latinne" w:date="2017-03-30T17:02:00Z">
              <w:r>
                <w:rPr>
                  <w:color w:val="0000FF"/>
                </w:rPr>
                <w:t>11</w:t>
              </w:r>
            </w:ins>
          </w:p>
        </w:tc>
        <w:tc>
          <w:tcPr>
            <w:tcW w:w="1616" w:type="dxa"/>
          </w:tcPr>
          <w:p w14:paraId="52EC5927" w14:textId="4FF7ED88" w:rsidR="001457AA" w:rsidRDefault="001457AA" w:rsidP="001457AA">
            <w:pPr>
              <w:autoSpaceDE w:val="0"/>
              <w:autoSpaceDN w:val="0"/>
              <w:adjustRightInd w:val="0"/>
              <w:spacing w:line="360" w:lineRule="auto"/>
              <w:jc w:val="both"/>
              <w:rPr>
                <w:ins w:id="326" w:author="Alice Latinne" w:date="2017-04-02T15:15:00Z"/>
                <w:color w:val="0000FF"/>
              </w:rPr>
            </w:pPr>
            <w:ins w:id="327" w:author="Alice Latinne" w:date="2017-04-02T15:15:00Z">
              <w:r>
                <w:rPr>
                  <w:color w:val="0000FF"/>
                </w:rPr>
                <w:t>5</w:t>
              </w:r>
            </w:ins>
            <w:ins w:id="328" w:author="Alice Latinne" w:date="2017-04-02T15:26:00Z">
              <w:r w:rsidR="00E01702">
                <w:rPr>
                  <w:color w:val="0000FF"/>
                </w:rPr>
                <w:t xml:space="preserve"> (RO1-5)</w:t>
              </w:r>
            </w:ins>
          </w:p>
        </w:tc>
      </w:tr>
      <w:tr w:rsidR="001457AA" w14:paraId="4F3D3E4F" w14:textId="5025086E" w:rsidTr="000B61AC">
        <w:trPr>
          <w:ins w:id="329" w:author="Alice Latinne" w:date="2017-03-25T17:41:00Z"/>
        </w:trPr>
        <w:tc>
          <w:tcPr>
            <w:tcW w:w="1533" w:type="dxa"/>
          </w:tcPr>
          <w:p w14:paraId="5DC209B0" w14:textId="63E5436E" w:rsidR="001457AA" w:rsidRDefault="001457AA" w:rsidP="001457AA">
            <w:pPr>
              <w:autoSpaceDE w:val="0"/>
              <w:autoSpaceDN w:val="0"/>
              <w:adjustRightInd w:val="0"/>
              <w:spacing w:line="360" w:lineRule="auto"/>
              <w:jc w:val="both"/>
              <w:rPr>
                <w:ins w:id="330" w:author="Alice Latinne" w:date="2017-03-25T17:41:00Z"/>
                <w:color w:val="0000FF"/>
              </w:rPr>
            </w:pPr>
            <w:ins w:id="331" w:author="Alice Latinne" w:date="2017-03-25T17:46:00Z">
              <w:r>
                <w:rPr>
                  <w:color w:val="0000FF"/>
                </w:rPr>
                <w:t>Russia</w:t>
              </w:r>
            </w:ins>
            <w:ins w:id="332" w:author="Alice Latinne" w:date="2017-03-30T17:13:00Z">
              <w:r>
                <w:rPr>
                  <w:color w:val="0000FF"/>
                </w:rPr>
                <w:t xml:space="preserve"> (Far East)</w:t>
              </w:r>
            </w:ins>
          </w:p>
        </w:tc>
        <w:tc>
          <w:tcPr>
            <w:tcW w:w="1989" w:type="dxa"/>
          </w:tcPr>
          <w:p w14:paraId="7963478D" w14:textId="73256B4B" w:rsidR="001457AA" w:rsidRDefault="001457AA" w:rsidP="001457AA">
            <w:pPr>
              <w:autoSpaceDE w:val="0"/>
              <w:autoSpaceDN w:val="0"/>
              <w:adjustRightInd w:val="0"/>
              <w:spacing w:line="360" w:lineRule="auto"/>
              <w:jc w:val="both"/>
              <w:rPr>
                <w:ins w:id="333" w:author="Alice Latinne" w:date="2017-04-02T15:15:00Z"/>
                <w:color w:val="0000FF"/>
              </w:rPr>
            </w:pPr>
            <w:ins w:id="334" w:author="Alice Latinne" w:date="2017-04-02T15:15:00Z">
              <w:r>
                <w:rPr>
                  <w:color w:val="0000FF"/>
                </w:rPr>
                <w:t>52</w:t>
              </w:r>
              <w:r w:rsidR="00E01702">
                <w:rPr>
                  <w:color w:val="0000FF"/>
                </w:rPr>
                <w:t xml:space="preserve"> </w:t>
              </w:r>
            </w:ins>
          </w:p>
        </w:tc>
        <w:tc>
          <w:tcPr>
            <w:tcW w:w="1989" w:type="dxa"/>
          </w:tcPr>
          <w:p w14:paraId="77FA8A16" w14:textId="3584173F" w:rsidR="001457AA" w:rsidRDefault="001457AA" w:rsidP="001457AA">
            <w:pPr>
              <w:autoSpaceDE w:val="0"/>
              <w:autoSpaceDN w:val="0"/>
              <w:adjustRightInd w:val="0"/>
              <w:spacing w:line="360" w:lineRule="auto"/>
              <w:jc w:val="both"/>
              <w:rPr>
                <w:ins w:id="335" w:author="Alice Latinne" w:date="2017-03-25T17:41:00Z"/>
                <w:color w:val="0000FF"/>
              </w:rPr>
            </w:pPr>
            <w:ins w:id="336" w:author="Alice Latinne" w:date="2017-03-30T17:13:00Z">
              <w:r>
                <w:rPr>
                  <w:color w:val="0000FF"/>
                </w:rPr>
                <w:t>10</w:t>
              </w:r>
            </w:ins>
            <w:ins w:id="337" w:author="Alice Latinne" w:date="2017-04-02T15:26:00Z">
              <w:r w:rsidR="00E01702">
                <w:rPr>
                  <w:color w:val="0000FF"/>
                </w:rPr>
                <w:t xml:space="preserve"> (FE1-10)</w:t>
              </w:r>
            </w:ins>
          </w:p>
        </w:tc>
        <w:tc>
          <w:tcPr>
            <w:tcW w:w="1616" w:type="dxa"/>
          </w:tcPr>
          <w:p w14:paraId="25285BFA" w14:textId="6685DA1D" w:rsidR="001457AA" w:rsidRDefault="001457AA" w:rsidP="001457AA">
            <w:pPr>
              <w:autoSpaceDE w:val="0"/>
              <w:autoSpaceDN w:val="0"/>
              <w:adjustRightInd w:val="0"/>
              <w:spacing w:line="360" w:lineRule="auto"/>
              <w:jc w:val="both"/>
              <w:rPr>
                <w:ins w:id="338" w:author="Alice Latinne" w:date="2017-03-25T17:41:00Z"/>
                <w:color w:val="0000FF"/>
              </w:rPr>
            </w:pPr>
            <w:ins w:id="339" w:author="Alice Latinne" w:date="2017-03-30T17:14:00Z">
              <w:r>
                <w:rPr>
                  <w:color w:val="0000FF"/>
                </w:rPr>
                <w:t>68</w:t>
              </w:r>
            </w:ins>
          </w:p>
        </w:tc>
        <w:tc>
          <w:tcPr>
            <w:tcW w:w="1616" w:type="dxa"/>
          </w:tcPr>
          <w:p w14:paraId="37C146F1" w14:textId="7D920990" w:rsidR="001457AA" w:rsidRDefault="001457AA" w:rsidP="001457AA">
            <w:pPr>
              <w:autoSpaceDE w:val="0"/>
              <w:autoSpaceDN w:val="0"/>
              <w:adjustRightInd w:val="0"/>
              <w:spacing w:line="360" w:lineRule="auto"/>
              <w:jc w:val="both"/>
              <w:rPr>
                <w:ins w:id="340" w:author="Alice Latinne" w:date="2017-04-02T15:15:00Z"/>
                <w:color w:val="0000FF"/>
              </w:rPr>
            </w:pPr>
            <w:ins w:id="341" w:author="Alice Latinne" w:date="2017-04-02T15:15:00Z">
              <w:r>
                <w:rPr>
                  <w:color w:val="0000FF"/>
                </w:rPr>
                <w:t>16</w:t>
              </w:r>
            </w:ins>
            <w:ins w:id="342" w:author="Alice Latinne" w:date="2017-04-02T15:27:00Z">
              <w:r w:rsidR="00E01702">
                <w:rPr>
                  <w:color w:val="0000FF"/>
                </w:rPr>
                <w:t xml:space="preserve"> (FE1, FE3-5, FE7-18)</w:t>
              </w:r>
            </w:ins>
          </w:p>
        </w:tc>
      </w:tr>
      <w:tr w:rsidR="001457AA" w14:paraId="57F25E53" w14:textId="0CCB635F" w:rsidTr="000B61AC">
        <w:trPr>
          <w:ins w:id="343" w:author="Alice Latinne" w:date="2017-03-25T17:51:00Z"/>
        </w:trPr>
        <w:tc>
          <w:tcPr>
            <w:tcW w:w="1533" w:type="dxa"/>
          </w:tcPr>
          <w:p w14:paraId="7DA7EFC5" w14:textId="5B1BBC8E" w:rsidR="001457AA" w:rsidRDefault="001457AA" w:rsidP="001457AA">
            <w:pPr>
              <w:autoSpaceDE w:val="0"/>
              <w:autoSpaceDN w:val="0"/>
              <w:adjustRightInd w:val="0"/>
              <w:spacing w:line="360" w:lineRule="auto"/>
              <w:jc w:val="both"/>
              <w:rPr>
                <w:ins w:id="344" w:author="Alice Latinne" w:date="2017-03-25T17:51:00Z"/>
                <w:color w:val="0000FF"/>
              </w:rPr>
            </w:pPr>
            <w:ins w:id="345" w:author="Alice Latinne" w:date="2017-03-30T17:14:00Z">
              <w:r>
                <w:rPr>
                  <w:color w:val="0000FF"/>
                </w:rPr>
                <w:t>Russia</w:t>
              </w:r>
            </w:ins>
          </w:p>
        </w:tc>
        <w:tc>
          <w:tcPr>
            <w:tcW w:w="1989" w:type="dxa"/>
          </w:tcPr>
          <w:p w14:paraId="19FACC74" w14:textId="38F20AB2" w:rsidR="001457AA" w:rsidRDefault="001457AA" w:rsidP="001457AA">
            <w:pPr>
              <w:autoSpaceDE w:val="0"/>
              <w:autoSpaceDN w:val="0"/>
              <w:adjustRightInd w:val="0"/>
              <w:spacing w:line="360" w:lineRule="auto"/>
              <w:jc w:val="both"/>
              <w:rPr>
                <w:ins w:id="346" w:author="Alice Latinne" w:date="2017-04-02T15:15:00Z"/>
                <w:color w:val="0000FF"/>
              </w:rPr>
            </w:pPr>
            <w:ins w:id="347" w:author="Alice Latinne" w:date="2017-04-02T15:15:00Z">
              <w:r>
                <w:rPr>
                  <w:color w:val="0000FF"/>
                </w:rPr>
                <w:t>19</w:t>
              </w:r>
            </w:ins>
          </w:p>
        </w:tc>
        <w:tc>
          <w:tcPr>
            <w:tcW w:w="1989" w:type="dxa"/>
          </w:tcPr>
          <w:p w14:paraId="2EA65300" w14:textId="380D6DAB" w:rsidR="001457AA" w:rsidRPr="00EF1E84" w:rsidRDefault="001457AA" w:rsidP="001457AA">
            <w:pPr>
              <w:autoSpaceDE w:val="0"/>
              <w:autoSpaceDN w:val="0"/>
              <w:adjustRightInd w:val="0"/>
              <w:spacing w:line="360" w:lineRule="auto"/>
              <w:jc w:val="both"/>
              <w:rPr>
                <w:ins w:id="348" w:author="Alice Latinne" w:date="2017-03-25T17:51:00Z"/>
                <w:color w:val="0000FF"/>
              </w:rPr>
            </w:pPr>
            <w:ins w:id="349" w:author="Alice Latinne" w:date="2017-03-30T17:14:00Z">
              <w:r>
                <w:rPr>
                  <w:color w:val="0000FF"/>
                </w:rPr>
                <w:t>10</w:t>
              </w:r>
            </w:ins>
            <w:ins w:id="350" w:author="Alice Latinne" w:date="2017-04-02T15:28:00Z">
              <w:r w:rsidR="00E01702">
                <w:rPr>
                  <w:color w:val="0000FF"/>
                </w:rPr>
                <w:t xml:space="preserve"> (RU1-10)</w:t>
              </w:r>
            </w:ins>
          </w:p>
        </w:tc>
        <w:tc>
          <w:tcPr>
            <w:tcW w:w="1616" w:type="dxa"/>
          </w:tcPr>
          <w:p w14:paraId="79BE939D" w14:textId="4DE938FA" w:rsidR="001457AA" w:rsidRDefault="00E01702" w:rsidP="001457AA">
            <w:pPr>
              <w:autoSpaceDE w:val="0"/>
              <w:autoSpaceDN w:val="0"/>
              <w:adjustRightInd w:val="0"/>
              <w:spacing w:line="360" w:lineRule="auto"/>
              <w:jc w:val="both"/>
              <w:rPr>
                <w:ins w:id="351" w:author="Alice Latinne" w:date="2017-03-25T17:51:00Z"/>
                <w:color w:val="0000FF"/>
              </w:rPr>
            </w:pPr>
            <w:ins w:id="352" w:author="Alice Latinne" w:date="2017-03-30T17:15:00Z">
              <w:r>
                <w:rPr>
                  <w:color w:val="0000FF"/>
                </w:rPr>
                <w:t>1</w:t>
              </w:r>
            </w:ins>
          </w:p>
        </w:tc>
        <w:tc>
          <w:tcPr>
            <w:tcW w:w="1616" w:type="dxa"/>
          </w:tcPr>
          <w:p w14:paraId="71AFE27D" w14:textId="692E86B0" w:rsidR="001457AA" w:rsidRDefault="001457AA" w:rsidP="001457AA">
            <w:pPr>
              <w:autoSpaceDE w:val="0"/>
              <w:autoSpaceDN w:val="0"/>
              <w:adjustRightInd w:val="0"/>
              <w:spacing w:line="360" w:lineRule="auto"/>
              <w:jc w:val="both"/>
              <w:rPr>
                <w:ins w:id="353" w:author="Alice Latinne" w:date="2017-04-02T15:15:00Z"/>
                <w:color w:val="0000FF"/>
              </w:rPr>
            </w:pPr>
            <w:ins w:id="354" w:author="Alice Latinne" w:date="2017-04-02T15:15:00Z">
              <w:r>
                <w:rPr>
                  <w:color w:val="0000FF"/>
                </w:rPr>
                <w:t>3</w:t>
              </w:r>
            </w:ins>
            <w:ins w:id="355" w:author="Alice Latinne" w:date="2017-04-02T15:28:00Z">
              <w:r w:rsidR="00E01702">
                <w:rPr>
                  <w:color w:val="0000FF"/>
                </w:rPr>
                <w:t xml:space="preserve"> (RU1, RU9-10)</w:t>
              </w:r>
            </w:ins>
          </w:p>
        </w:tc>
      </w:tr>
      <w:tr w:rsidR="001457AA" w14:paraId="506B3A8B" w14:textId="0390D158" w:rsidTr="000B61AC">
        <w:trPr>
          <w:ins w:id="356" w:author="Alice Latinne" w:date="2017-03-25T17:53:00Z"/>
        </w:trPr>
        <w:tc>
          <w:tcPr>
            <w:tcW w:w="1533" w:type="dxa"/>
          </w:tcPr>
          <w:p w14:paraId="0EEC1E1E" w14:textId="5A82A7F0" w:rsidR="001457AA" w:rsidRDefault="001457AA" w:rsidP="001457AA">
            <w:pPr>
              <w:autoSpaceDE w:val="0"/>
              <w:autoSpaceDN w:val="0"/>
              <w:adjustRightInd w:val="0"/>
              <w:spacing w:line="360" w:lineRule="auto"/>
              <w:jc w:val="both"/>
              <w:rPr>
                <w:ins w:id="357" w:author="Alice Latinne" w:date="2017-03-25T17:53:00Z"/>
                <w:color w:val="0000FF"/>
              </w:rPr>
            </w:pPr>
            <w:ins w:id="358" w:author="Alice Latinne" w:date="2017-03-25T17:55:00Z">
              <w:r>
                <w:rPr>
                  <w:color w:val="0000FF"/>
                </w:rPr>
                <w:t>Slovakia</w:t>
              </w:r>
            </w:ins>
          </w:p>
        </w:tc>
        <w:tc>
          <w:tcPr>
            <w:tcW w:w="1989" w:type="dxa"/>
          </w:tcPr>
          <w:p w14:paraId="3242A334" w14:textId="5FC7E18A" w:rsidR="001457AA" w:rsidRDefault="001457AA" w:rsidP="001457AA">
            <w:pPr>
              <w:autoSpaceDE w:val="0"/>
              <w:autoSpaceDN w:val="0"/>
              <w:adjustRightInd w:val="0"/>
              <w:spacing w:line="360" w:lineRule="auto"/>
              <w:jc w:val="both"/>
              <w:rPr>
                <w:ins w:id="359" w:author="Alice Latinne" w:date="2017-04-02T15:15:00Z"/>
                <w:color w:val="0000FF"/>
              </w:rPr>
            </w:pPr>
            <w:ins w:id="360" w:author="Alice Latinne" w:date="2017-04-02T15:15:00Z">
              <w:r>
                <w:rPr>
                  <w:color w:val="0000FF"/>
                </w:rPr>
                <w:t>1</w:t>
              </w:r>
              <w:r w:rsidR="00E01702">
                <w:rPr>
                  <w:color w:val="0000FF"/>
                </w:rPr>
                <w:t xml:space="preserve"> </w:t>
              </w:r>
            </w:ins>
          </w:p>
        </w:tc>
        <w:tc>
          <w:tcPr>
            <w:tcW w:w="1989" w:type="dxa"/>
          </w:tcPr>
          <w:p w14:paraId="134C0FD6" w14:textId="073BA31E" w:rsidR="001457AA" w:rsidRPr="00EF1E84" w:rsidRDefault="001457AA" w:rsidP="001457AA">
            <w:pPr>
              <w:autoSpaceDE w:val="0"/>
              <w:autoSpaceDN w:val="0"/>
              <w:adjustRightInd w:val="0"/>
              <w:spacing w:line="360" w:lineRule="auto"/>
              <w:jc w:val="both"/>
              <w:rPr>
                <w:ins w:id="361" w:author="Alice Latinne" w:date="2017-03-25T17:53:00Z"/>
                <w:color w:val="0000FF"/>
              </w:rPr>
            </w:pPr>
            <w:ins w:id="362" w:author="Alice Latinne" w:date="2017-03-25T17:55:00Z">
              <w:r>
                <w:rPr>
                  <w:color w:val="0000FF"/>
                </w:rPr>
                <w:t>1</w:t>
              </w:r>
            </w:ins>
            <w:ins w:id="363" w:author="Alice Latinne" w:date="2017-04-02T15:28:00Z">
              <w:r w:rsidR="00E01702">
                <w:rPr>
                  <w:color w:val="0000FF"/>
                </w:rPr>
                <w:t xml:space="preserve"> (SLV1)</w:t>
              </w:r>
            </w:ins>
          </w:p>
        </w:tc>
        <w:tc>
          <w:tcPr>
            <w:tcW w:w="1616" w:type="dxa"/>
          </w:tcPr>
          <w:p w14:paraId="48D8FE5C" w14:textId="117D4553" w:rsidR="001457AA" w:rsidRDefault="001457AA" w:rsidP="001457AA">
            <w:pPr>
              <w:autoSpaceDE w:val="0"/>
              <w:autoSpaceDN w:val="0"/>
              <w:adjustRightInd w:val="0"/>
              <w:spacing w:line="360" w:lineRule="auto"/>
              <w:jc w:val="both"/>
              <w:rPr>
                <w:ins w:id="364" w:author="Alice Latinne" w:date="2017-03-25T17:53:00Z"/>
                <w:color w:val="0000FF"/>
              </w:rPr>
            </w:pPr>
            <w:ins w:id="365" w:author="Alice Latinne" w:date="2017-03-30T17:16:00Z">
              <w:r>
                <w:rPr>
                  <w:color w:val="0000FF"/>
                </w:rPr>
                <w:t>7</w:t>
              </w:r>
            </w:ins>
            <w:ins w:id="366" w:author="Alice Latinne" w:date="2017-03-26T17:12:00Z">
              <w:r>
                <w:rPr>
                  <w:color w:val="0000FF"/>
                </w:rPr>
                <w:t>9</w:t>
              </w:r>
            </w:ins>
            <w:ins w:id="367" w:author="Alice Latinne" w:date="2017-03-30T17:24:00Z">
              <w:r w:rsidR="00E01702">
                <w:rPr>
                  <w:color w:val="0000FF"/>
                </w:rPr>
                <w:t xml:space="preserve"> </w:t>
              </w:r>
            </w:ins>
          </w:p>
        </w:tc>
        <w:tc>
          <w:tcPr>
            <w:tcW w:w="1616" w:type="dxa"/>
          </w:tcPr>
          <w:p w14:paraId="65BBE13A" w14:textId="6006BE5D" w:rsidR="001457AA" w:rsidRDefault="001457AA" w:rsidP="001457AA">
            <w:pPr>
              <w:autoSpaceDE w:val="0"/>
              <w:autoSpaceDN w:val="0"/>
              <w:adjustRightInd w:val="0"/>
              <w:spacing w:line="360" w:lineRule="auto"/>
              <w:jc w:val="both"/>
              <w:rPr>
                <w:ins w:id="368" w:author="Alice Latinne" w:date="2017-04-02T15:15:00Z"/>
                <w:color w:val="0000FF"/>
              </w:rPr>
            </w:pPr>
            <w:ins w:id="369" w:author="Alice Latinne" w:date="2017-04-02T15:15:00Z">
              <w:r>
                <w:rPr>
                  <w:color w:val="0000FF"/>
                </w:rPr>
                <w:t>13</w:t>
              </w:r>
            </w:ins>
            <w:ins w:id="370" w:author="Alice Latinne" w:date="2017-04-02T15:28:00Z">
              <w:r w:rsidR="00E01702">
                <w:rPr>
                  <w:color w:val="0000FF"/>
                </w:rPr>
                <w:t>(SLV1</w:t>
              </w:r>
            </w:ins>
            <w:ins w:id="371" w:author="Alice Latinne" w:date="2017-04-02T15:29:00Z">
              <w:r w:rsidR="00E01702">
                <w:rPr>
                  <w:color w:val="0000FF"/>
                </w:rPr>
                <w:t>-13</w:t>
              </w:r>
            </w:ins>
            <w:ins w:id="372" w:author="Alice Latinne" w:date="2017-04-02T15:28:00Z">
              <w:r w:rsidR="00E01702">
                <w:rPr>
                  <w:color w:val="0000FF"/>
                </w:rPr>
                <w:t>)</w:t>
              </w:r>
            </w:ins>
          </w:p>
        </w:tc>
      </w:tr>
      <w:tr w:rsidR="001457AA" w14:paraId="0ED67F3A" w14:textId="73BC5A1D" w:rsidTr="000B61AC">
        <w:trPr>
          <w:ins w:id="373" w:author="Alice Latinne" w:date="2017-03-25T17:52:00Z"/>
        </w:trPr>
        <w:tc>
          <w:tcPr>
            <w:tcW w:w="1533" w:type="dxa"/>
          </w:tcPr>
          <w:p w14:paraId="3A6FC571" w14:textId="59932B82" w:rsidR="001457AA" w:rsidRDefault="001457AA" w:rsidP="001457AA">
            <w:pPr>
              <w:autoSpaceDE w:val="0"/>
              <w:autoSpaceDN w:val="0"/>
              <w:adjustRightInd w:val="0"/>
              <w:spacing w:line="360" w:lineRule="auto"/>
              <w:jc w:val="both"/>
              <w:rPr>
                <w:ins w:id="374" w:author="Alice Latinne" w:date="2017-03-25T17:52:00Z"/>
                <w:color w:val="0000FF"/>
              </w:rPr>
            </w:pPr>
            <w:ins w:id="375" w:author="Alice Latinne" w:date="2017-03-25T17:55:00Z">
              <w:r>
                <w:rPr>
                  <w:color w:val="0000FF"/>
                </w:rPr>
                <w:t>Slovenia</w:t>
              </w:r>
            </w:ins>
          </w:p>
        </w:tc>
        <w:tc>
          <w:tcPr>
            <w:tcW w:w="1989" w:type="dxa"/>
          </w:tcPr>
          <w:p w14:paraId="47E8A3C3" w14:textId="755EEA49" w:rsidR="001457AA" w:rsidRDefault="001457AA" w:rsidP="001457AA">
            <w:pPr>
              <w:autoSpaceDE w:val="0"/>
              <w:autoSpaceDN w:val="0"/>
              <w:adjustRightInd w:val="0"/>
              <w:spacing w:line="360" w:lineRule="auto"/>
              <w:jc w:val="both"/>
              <w:rPr>
                <w:ins w:id="376" w:author="Alice Latinne" w:date="2017-04-02T15:15:00Z"/>
                <w:color w:val="0000FF"/>
              </w:rPr>
            </w:pPr>
            <w:ins w:id="377" w:author="Alice Latinne" w:date="2017-04-02T15:15:00Z">
              <w:r>
                <w:rPr>
                  <w:color w:val="0000FF"/>
                </w:rPr>
                <w:t>6</w:t>
              </w:r>
            </w:ins>
          </w:p>
        </w:tc>
        <w:tc>
          <w:tcPr>
            <w:tcW w:w="1989" w:type="dxa"/>
          </w:tcPr>
          <w:p w14:paraId="6CF649F7" w14:textId="122455E9" w:rsidR="001457AA" w:rsidRPr="00EF1E84" w:rsidRDefault="001457AA" w:rsidP="001457AA">
            <w:pPr>
              <w:autoSpaceDE w:val="0"/>
              <w:autoSpaceDN w:val="0"/>
              <w:adjustRightInd w:val="0"/>
              <w:spacing w:line="360" w:lineRule="auto"/>
              <w:jc w:val="both"/>
              <w:rPr>
                <w:ins w:id="378" w:author="Alice Latinne" w:date="2017-03-25T17:52:00Z"/>
                <w:color w:val="0000FF"/>
              </w:rPr>
            </w:pPr>
            <w:ins w:id="379" w:author="Alice Latinne" w:date="2017-03-30T17:16:00Z">
              <w:r>
                <w:rPr>
                  <w:color w:val="0000FF"/>
                </w:rPr>
                <w:t>3</w:t>
              </w:r>
            </w:ins>
            <w:ins w:id="380" w:author="Alice Latinne" w:date="2017-04-02T15:29:00Z">
              <w:r w:rsidR="00E01702">
                <w:rPr>
                  <w:color w:val="0000FF"/>
                </w:rPr>
                <w:t xml:space="preserve"> (SL1-3)</w:t>
              </w:r>
            </w:ins>
          </w:p>
        </w:tc>
        <w:tc>
          <w:tcPr>
            <w:tcW w:w="1616" w:type="dxa"/>
          </w:tcPr>
          <w:p w14:paraId="6E6DBEE9" w14:textId="082B04AC" w:rsidR="001457AA" w:rsidRDefault="001457AA" w:rsidP="001457AA">
            <w:pPr>
              <w:autoSpaceDE w:val="0"/>
              <w:autoSpaceDN w:val="0"/>
              <w:adjustRightInd w:val="0"/>
              <w:spacing w:line="360" w:lineRule="auto"/>
              <w:jc w:val="both"/>
              <w:rPr>
                <w:ins w:id="381" w:author="Alice Latinne" w:date="2017-03-26T17:16:00Z"/>
                <w:color w:val="0000FF"/>
              </w:rPr>
            </w:pPr>
            <w:ins w:id="382" w:author="Alice Latinne" w:date="2017-03-26T17:16:00Z">
              <w:r>
                <w:rPr>
                  <w:color w:val="0000FF"/>
                </w:rPr>
                <w:t>1</w:t>
              </w:r>
            </w:ins>
          </w:p>
          <w:p w14:paraId="4072FB06" w14:textId="77777777" w:rsidR="001457AA" w:rsidRPr="00237F6B" w:rsidRDefault="001457AA" w:rsidP="00237F6B">
            <w:pPr>
              <w:jc w:val="center"/>
              <w:rPr>
                <w:ins w:id="383" w:author="Alice Latinne" w:date="2017-03-25T17:52:00Z"/>
              </w:rPr>
            </w:pPr>
          </w:p>
        </w:tc>
        <w:tc>
          <w:tcPr>
            <w:tcW w:w="1616" w:type="dxa"/>
          </w:tcPr>
          <w:p w14:paraId="1BDA07E5" w14:textId="170078E7" w:rsidR="001457AA" w:rsidRDefault="001457AA" w:rsidP="001457AA">
            <w:pPr>
              <w:autoSpaceDE w:val="0"/>
              <w:autoSpaceDN w:val="0"/>
              <w:adjustRightInd w:val="0"/>
              <w:spacing w:line="360" w:lineRule="auto"/>
              <w:jc w:val="both"/>
              <w:rPr>
                <w:ins w:id="384" w:author="Alice Latinne" w:date="2017-04-02T15:15:00Z"/>
                <w:color w:val="0000FF"/>
              </w:rPr>
            </w:pPr>
            <w:ins w:id="385" w:author="Alice Latinne" w:date="2017-04-02T15:15:00Z">
              <w:r>
                <w:rPr>
                  <w:color w:val="0000FF"/>
                </w:rPr>
                <w:t>1</w:t>
              </w:r>
            </w:ins>
            <w:ins w:id="386" w:author="Alice Latinne" w:date="2017-04-02T15:29:00Z">
              <w:r w:rsidR="00E01702">
                <w:rPr>
                  <w:color w:val="0000FF"/>
                </w:rPr>
                <w:t xml:space="preserve"> (SL1)</w:t>
              </w:r>
            </w:ins>
          </w:p>
        </w:tc>
      </w:tr>
      <w:tr w:rsidR="001457AA" w14:paraId="30EB2333" w14:textId="166D8B53" w:rsidTr="000B61AC">
        <w:trPr>
          <w:ins w:id="387" w:author="Alice Latinne" w:date="2017-03-25T17:55:00Z"/>
        </w:trPr>
        <w:tc>
          <w:tcPr>
            <w:tcW w:w="1533" w:type="dxa"/>
          </w:tcPr>
          <w:p w14:paraId="276F4F2B" w14:textId="6D54DF9D" w:rsidR="001457AA" w:rsidRDefault="001457AA" w:rsidP="001457AA">
            <w:pPr>
              <w:autoSpaceDE w:val="0"/>
              <w:autoSpaceDN w:val="0"/>
              <w:adjustRightInd w:val="0"/>
              <w:spacing w:line="360" w:lineRule="auto"/>
              <w:jc w:val="both"/>
              <w:rPr>
                <w:ins w:id="388" w:author="Alice Latinne" w:date="2017-03-25T17:55:00Z"/>
                <w:color w:val="0000FF"/>
              </w:rPr>
            </w:pPr>
            <w:ins w:id="389" w:author="Alice Latinne" w:date="2017-03-25T17:56:00Z">
              <w:r>
                <w:rPr>
                  <w:color w:val="0000FF"/>
                </w:rPr>
                <w:t>Taiwan</w:t>
              </w:r>
            </w:ins>
          </w:p>
        </w:tc>
        <w:tc>
          <w:tcPr>
            <w:tcW w:w="1989" w:type="dxa"/>
          </w:tcPr>
          <w:p w14:paraId="08F282B8" w14:textId="501BBC74" w:rsidR="001457AA" w:rsidRDefault="001457AA" w:rsidP="001457AA">
            <w:pPr>
              <w:autoSpaceDE w:val="0"/>
              <w:autoSpaceDN w:val="0"/>
              <w:adjustRightInd w:val="0"/>
              <w:spacing w:line="360" w:lineRule="auto"/>
              <w:jc w:val="both"/>
              <w:rPr>
                <w:ins w:id="390" w:author="Alice Latinne" w:date="2017-04-02T15:15:00Z"/>
                <w:color w:val="0000FF"/>
              </w:rPr>
            </w:pPr>
            <w:ins w:id="391" w:author="Alice Latinne" w:date="2017-04-02T15:15:00Z">
              <w:r>
                <w:rPr>
                  <w:color w:val="0000FF"/>
                </w:rPr>
                <w:t>9</w:t>
              </w:r>
            </w:ins>
          </w:p>
        </w:tc>
        <w:tc>
          <w:tcPr>
            <w:tcW w:w="1989" w:type="dxa"/>
          </w:tcPr>
          <w:p w14:paraId="743CDF96" w14:textId="554EEE60" w:rsidR="001457AA" w:rsidRPr="00EF1E84" w:rsidRDefault="001457AA" w:rsidP="001457AA">
            <w:pPr>
              <w:autoSpaceDE w:val="0"/>
              <w:autoSpaceDN w:val="0"/>
              <w:adjustRightInd w:val="0"/>
              <w:spacing w:line="360" w:lineRule="auto"/>
              <w:jc w:val="both"/>
              <w:rPr>
                <w:ins w:id="392" w:author="Alice Latinne" w:date="2017-03-25T17:55:00Z"/>
                <w:color w:val="0000FF"/>
              </w:rPr>
            </w:pPr>
            <w:ins w:id="393" w:author="Alice Latinne" w:date="2017-03-25T18:22:00Z">
              <w:r>
                <w:rPr>
                  <w:color w:val="0000FF"/>
                </w:rPr>
                <w:t>3</w:t>
              </w:r>
            </w:ins>
            <w:ins w:id="394" w:author="Alice Latinne" w:date="2017-04-02T15:29:00Z">
              <w:r w:rsidR="00E01702">
                <w:rPr>
                  <w:color w:val="0000FF"/>
                </w:rPr>
                <w:t xml:space="preserve"> (TAI1-3)</w:t>
              </w:r>
            </w:ins>
          </w:p>
        </w:tc>
        <w:tc>
          <w:tcPr>
            <w:tcW w:w="1616" w:type="dxa"/>
          </w:tcPr>
          <w:p w14:paraId="36A1101B" w14:textId="3AF8649E" w:rsidR="001457AA" w:rsidRDefault="001457AA" w:rsidP="001457AA">
            <w:pPr>
              <w:autoSpaceDE w:val="0"/>
              <w:autoSpaceDN w:val="0"/>
              <w:adjustRightInd w:val="0"/>
              <w:spacing w:line="360" w:lineRule="auto"/>
              <w:jc w:val="both"/>
              <w:rPr>
                <w:ins w:id="395" w:author="Alice Latinne" w:date="2017-03-25T17:55:00Z"/>
                <w:color w:val="0000FF"/>
              </w:rPr>
            </w:pPr>
          </w:p>
        </w:tc>
        <w:tc>
          <w:tcPr>
            <w:tcW w:w="1616" w:type="dxa"/>
          </w:tcPr>
          <w:p w14:paraId="0386AC4C" w14:textId="77777777" w:rsidR="001457AA" w:rsidRDefault="001457AA" w:rsidP="001457AA">
            <w:pPr>
              <w:autoSpaceDE w:val="0"/>
              <w:autoSpaceDN w:val="0"/>
              <w:adjustRightInd w:val="0"/>
              <w:spacing w:line="360" w:lineRule="auto"/>
              <w:jc w:val="both"/>
              <w:rPr>
                <w:ins w:id="396" w:author="Alice Latinne" w:date="2017-04-02T15:15:00Z"/>
                <w:color w:val="0000FF"/>
              </w:rPr>
            </w:pPr>
          </w:p>
        </w:tc>
      </w:tr>
      <w:tr w:rsidR="001457AA" w14:paraId="1B8FFFDC" w14:textId="608C9B7A" w:rsidTr="000B61AC">
        <w:trPr>
          <w:ins w:id="397" w:author="Alice Latinne" w:date="2017-03-25T17:56:00Z"/>
        </w:trPr>
        <w:tc>
          <w:tcPr>
            <w:tcW w:w="1533" w:type="dxa"/>
          </w:tcPr>
          <w:p w14:paraId="572B81DB" w14:textId="2A9A871A" w:rsidR="001457AA" w:rsidRDefault="001457AA" w:rsidP="001457AA">
            <w:pPr>
              <w:autoSpaceDE w:val="0"/>
              <w:autoSpaceDN w:val="0"/>
              <w:adjustRightInd w:val="0"/>
              <w:spacing w:line="360" w:lineRule="auto"/>
              <w:jc w:val="both"/>
              <w:rPr>
                <w:ins w:id="398" w:author="Alice Latinne" w:date="2017-03-25T17:56:00Z"/>
                <w:color w:val="0000FF"/>
              </w:rPr>
            </w:pPr>
            <w:ins w:id="399" w:author="Alice Latinne" w:date="2017-03-25T17:57:00Z">
              <w:r>
                <w:rPr>
                  <w:color w:val="0000FF"/>
                </w:rPr>
                <w:t>Turkey</w:t>
              </w:r>
            </w:ins>
          </w:p>
        </w:tc>
        <w:tc>
          <w:tcPr>
            <w:tcW w:w="1989" w:type="dxa"/>
          </w:tcPr>
          <w:p w14:paraId="7F477510" w14:textId="40D21F6C" w:rsidR="001457AA" w:rsidRDefault="001457AA" w:rsidP="001457AA">
            <w:pPr>
              <w:autoSpaceDE w:val="0"/>
              <w:autoSpaceDN w:val="0"/>
              <w:adjustRightInd w:val="0"/>
              <w:spacing w:line="360" w:lineRule="auto"/>
              <w:jc w:val="both"/>
              <w:rPr>
                <w:ins w:id="400" w:author="Alice Latinne" w:date="2017-04-02T15:15:00Z"/>
                <w:color w:val="0000FF"/>
              </w:rPr>
            </w:pPr>
            <w:ins w:id="401" w:author="Alice Latinne" w:date="2017-04-02T15:15:00Z">
              <w:r>
                <w:rPr>
                  <w:color w:val="0000FF"/>
                </w:rPr>
                <w:t>3</w:t>
              </w:r>
            </w:ins>
          </w:p>
        </w:tc>
        <w:tc>
          <w:tcPr>
            <w:tcW w:w="1989" w:type="dxa"/>
          </w:tcPr>
          <w:p w14:paraId="3B219B48" w14:textId="53199757" w:rsidR="001457AA" w:rsidRPr="00EF1E84" w:rsidRDefault="001457AA" w:rsidP="001457AA">
            <w:pPr>
              <w:autoSpaceDE w:val="0"/>
              <w:autoSpaceDN w:val="0"/>
              <w:adjustRightInd w:val="0"/>
              <w:spacing w:line="360" w:lineRule="auto"/>
              <w:jc w:val="both"/>
              <w:rPr>
                <w:ins w:id="402" w:author="Alice Latinne" w:date="2017-03-25T17:56:00Z"/>
                <w:color w:val="0000FF"/>
              </w:rPr>
            </w:pPr>
            <w:ins w:id="403" w:author="Alice Latinne" w:date="2017-03-30T17:17:00Z">
              <w:r>
                <w:rPr>
                  <w:color w:val="0000FF"/>
                </w:rPr>
                <w:t>1</w:t>
              </w:r>
            </w:ins>
            <w:ins w:id="404" w:author="Alice Latinne" w:date="2017-04-02T15:29:00Z">
              <w:r w:rsidR="00E01702">
                <w:rPr>
                  <w:color w:val="0000FF"/>
                </w:rPr>
                <w:t xml:space="preserve"> (TUR)</w:t>
              </w:r>
            </w:ins>
          </w:p>
        </w:tc>
        <w:tc>
          <w:tcPr>
            <w:tcW w:w="1616" w:type="dxa"/>
          </w:tcPr>
          <w:p w14:paraId="239588B1" w14:textId="2D58C033" w:rsidR="001457AA" w:rsidRDefault="001457AA" w:rsidP="001457AA">
            <w:pPr>
              <w:autoSpaceDE w:val="0"/>
              <w:autoSpaceDN w:val="0"/>
              <w:adjustRightInd w:val="0"/>
              <w:spacing w:line="360" w:lineRule="auto"/>
              <w:jc w:val="both"/>
              <w:rPr>
                <w:ins w:id="405" w:author="Alice Latinne" w:date="2017-03-25T17:56:00Z"/>
                <w:color w:val="0000FF"/>
              </w:rPr>
            </w:pPr>
            <w:ins w:id="406" w:author="Alice Latinne" w:date="2017-03-26T17:20:00Z">
              <w:r>
                <w:rPr>
                  <w:color w:val="0000FF"/>
                </w:rPr>
                <w:t>1</w:t>
              </w:r>
            </w:ins>
          </w:p>
        </w:tc>
        <w:tc>
          <w:tcPr>
            <w:tcW w:w="1616" w:type="dxa"/>
          </w:tcPr>
          <w:p w14:paraId="0D35762F" w14:textId="118EC643" w:rsidR="001457AA" w:rsidRDefault="001457AA" w:rsidP="001457AA">
            <w:pPr>
              <w:autoSpaceDE w:val="0"/>
              <w:autoSpaceDN w:val="0"/>
              <w:adjustRightInd w:val="0"/>
              <w:spacing w:line="360" w:lineRule="auto"/>
              <w:jc w:val="both"/>
              <w:rPr>
                <w:ins w:id="407" w:author="Alice Latinne" w:date="2017-04-02T15:15:00Z"/>
                <w:color w:val="0000FF"/>
              </w:rPr>
            </w:pPr>
            <w:ins w:id="408" w:author="Alice Latinne" w:date="2017-04-02T15:15:00Z">
              <w:r>
                <w:rPr>
                  <w:color w:val="0000FF"/>
                </w:rPr>
                <w:t>1</w:t>
              </w:r>
            </w:ins>
            <w:ins w:id="409" w:author="Alice Latinne" w:date="2017-04-02T15:29:00Z">
              <w:r w:rsidR="00E01702">
                <w:rPr>
                  <w:color w:val="0000FF"/>
                </w:rPr>
                <w:t xml:space="preserve"> (TUR)</w:t>
              </w:r>
            </w:ins>
          </w:p>
        </w:tc>
      </w:tr>
      <w:tr w:rsidR="001457AA" w14:paraId="6E08297F" w14:textId="57039AE7" w:rsidTr="000B61AC">
        <w:trPr>
          <w:ins w:id="410" w:author="Alice Latinne" w:date="2017-03-25T17:56:00Z"/>
        </w:trPr>
        <w:tc>
          <w:tcPr>
            <w:tcW w:w="1533" w:type="dxa"/>
          </w:tcPr>
          <w:p w14:paraId="40F0999F" w14:textId="29F438D4" w:rsidR="001457AA" w:rsidRDefault="001457AA" w:rsidP="001457AA">
            <w:pPr>
              <w:autoSpaceDE w:val="0"/>
              <w:autoSpaceDN w:val="0"/>
              <w:adjustRightInd w:val="0"/>
              <w:spacing w:line="360" w:lineRule="auto"/>
              <w:jc w:val="both"/>
              <w:rPr>
                <w:ins w:id="411" w:author="Alice Latinne" w:date="2017-03-25T17:56:00Z"/>
                <w:color w:val="0000FF"/>
              </w:rPr>
            </w:pPr>
            <w:ins w:id="412" w:author="Alice Latinne" w:date="2017-03-25T17:57:00Z">
              <w:r>
                <w:rPr>
                  <w:color w:val="0000FF"/>
                </w:rPr>
                <w:t>Ukraine</w:t>
              </w:r>
            </w:ins>
          </w:p>
        </w:tc>
        <w:tc>
          <w:tcPr>
            <w:tcW w:w="1989" w:type="dxa"/>
          </w:tcPr>
          <w:p w14:paraId="35C0C521" w14:textId="697C15D5" w:rsidR="001457AA" w:rsidRDefault="001457AA" w:rsidP="001457AA">
            <w:pPr>
              <w:autoSpaceDE w:val="0"/>
              <w:autoSpaceDN w:val="0"/>
              <w:adjustRightInd w:val="0"/>
              <w:spacing w:line="360" w:lineRule="auto"/>
              <w:jc w:val="both"/>
              <w:rPr>
                <w:ins w:id="413" w:author="Alice Latinne" w:date="2017-04-02T15:15:00Z"/>
                <w:color w:val="0000FF"/>
              </w:rPr>
            </w:pPr>
            <w:ins w:id="414" w:author="Alice Latinne" w:date="2017-04-02T15:15:00Z">
              <w:r>
                <w:rPr>
                  <w:color w:val="0000FF"/>
                </w:rPr>
                <w:t>2</w:t>
              </w:r>
            </w:ins>
          </w:p>
        </w:tc>
        <w:tc>
          <w:tcPr>
            <w:tcW w:w="1989" w:type="dxa"/>
          </w:tcPr>
          <w:p w14:paraId="69424B5D" w14:textId="580C433B" w:rsidR="001457AA" w:rsidRPr="00EF1E84" w:rsidRDefault="001457AA" w:rsidP="001457AA">
            <w:pPr>
              <w:autoSpaceDE w:val="0"/>
              <w:autoSpaceDN w:val="0"/>
              <w:adjustRightInd w:val="0"/>
              <w:spacing w:line="360" w:lineRule="auto"/>
              <w:jc w:val="both"/>
              <w:rPr>
                <w:ins w:id="415" w:author="Alice Latinne" w:date="2017-03-25T17:56:00Z"/>
                <w:color w:val="0000FF"/>
              </w:rPr>
            </w:pPr>
            <w:ins w:id="416" w:author="Alice Latinne" w:date="2017-03-25T18:23:00Z">
              <w:r>
                <w:rPr>
                  <w:color w:val="0000FF"/>
                </w:rPr>
                <w:t>2</w:t>
              </w:r>
            </w:ins>
            <w:ins w:id="417" w:author="Alice Latinne" w:date="2017-04-02T15:30:00Z">
              <w:r w:rsidR="00E01702">
                <w:rPr>
                  <w:color w:val="0000FF"/>
                </w:rPr>
                <w:t xml:space="preserve"> (UK1-2)</w:t>
              </w:r>
            </w:ins>
          </w:p>
        </w:tc>
        <w:tc>
          <w:tcPr>
            <w:tcW w:w="1616" w:type="dxa"/>
          </w:tcPr>
          <w:p w14:paraId="474F8055" w14:textId="6638D564" w:rsidR="001457AA" w:rsidRDefault="001457AA" w:rsidP="001457AA">
            <w:pPr>
              <w:autoSpaceDE w:val="0"/>
              <w:autoSpaceDN w:val="0"/>
              <w:adjustRightInd w:val="0"/>
              <w:spacing w:line="360" w:lineRule="auto"/>
              <w:jc w:val="both"/>
              <w:rPr>
                <w:ins w:id="418" w:author="Alice Latinne" w:date="2017-03-25T17:56:00Z"/>
                <w:color w:val="0000FF"/>
              </w:rPr>
            </w:pPr>
          </w:p>
        </w:tc>
        <w:tc>
          <w:tcPr>
            <w:tcW w:w="1616" w:type="dxa"/>
          </w:tcPr>
          <w:p w14:paraId="405A61BD" w14:textId="77777777" w:rsidR="001457AA" w:rsidRDefault="001457AA" w:rsidP="001457AA">
            <w:pPr>
              <w:autoSpaceDE w:val="0"/>
              <w:autoSpaceDN w:val="0"/>
              <w:adjustRightInd w:val="0"/>
              <w:spacing w:line="360" w:lineRule="auto"/>
              <w:jc w:val="both"/>
              <w:rPr>
                <w:ins w:id="419" w:author="Alice Latinne" w:date="2017-04-02T15:15:00Z"/>
                <w:color w:val="0000FF"/>
              </w:rPr>
            </w:pPr>
          </w:p>
        </w:tc>
      </w:tr>
    </w:tbl>
    <w:p w14:paraId="2A405957" w14:textId="77777777" w:rsidR="00F7435C" w:rsidRDefault="00F7435C">
      <w:pPr>
        <w:autoSpaceDE w:val="0"/>
        <w:autoSpaceDN w:val="0"/>
        <w:adjustRightInd w:val="0"/>
        <w:spacing w:line="360" w:lineRule="auto"/>
        <w:jc w:val="both"/>
        <w:rPr>
          <w:color w:val="0000FF"/>
        </w:rPr>
      </w:pPr>
    </w:p>
    <w:p w14:paraId="17D1CF4D" w14:textId="77777777" w:rsidR="00511F30" w:rsidRDefault="00511F30">
      <w:pPr>
        <w:autoSpaceDE w:val="0"/>
        <w:autoSpaceDN w:val="0"/>
        <w:adjustRightInd w:val="0"/>
        <w:spacing w:line="360" w:lineRule="auto"/>
        <w:jc w:val="both"/>
        <w:rPr>
          <w:color w:val="0000FF"/>
        </w:rPr>
      </w:pPr>
    </w:p>
    <w:p w14:paraId="670A8281" w14:textId="77777777" w:rsidR="00511F30" w:rsidRPr="00511F30" w:rsidRDefault="00511F30">
      <w:pPr>
        <w:autoSpaceDE w:val="0"/>
        <w:autoSpaceDN w:val="0"/>
        <w:adjustRightInd w:val="0"/>
        <w:spacing w:line="360" w:lineRule="auto"/>
        <w:jc w:val="both"/>
        <w:rPr>
          <w:b/>
          <w:color w:val="0000FF"/>
        </w:rPr>
      </w:pPr>
      <w:r w:rsidRPr="00511F30">
        <w:rPr>
          <w:b/>
          <w:color w:val="0000FF"/>
        </w:rPr>
        <w:t>Cytochrome b amplification</w:t>
      </w:r>
    </w:p>
    <w:p w14:paraId="193D7E49" w14:textId="264C668E" w:rsidR="00E76807" w:rsidRDefault="00267ADC">
      <w:pPr>
        <w:autoSpaceDE w:val="0"/>
        <w:autoSpaceDN w:val="0"/>
        <w:adjustRightInd w:val="0"/>
        <w:spacing w:line="360" w:lineRule="auto"/>
        <w:jc w:val="both"/>
      </w:pPr>
      <w:r w:rsidRPr="00267ADC">
        <w:t xml:space="preserve">The mitochondrial cytochrome </w:t>
      </w:r>
      <w:r w:rsidRPr="00267ADC">
        <w:rPr>
          <w:i/>
        </w:rPr>
        <w:t>b</w:t>
      </w:r>
      <w:r w:rsidRPr="00267ADC">
        <w:t xml:space="preserve"> (</w:t>
      </w:r>
      <w:r w:rsidRPr="00267ADC">
        <w:rPr>
          <w:i/>
        </w:rPr>
        <w:t>cytb</w:t>
      </w:r>
      <w:r w:rsidRPr="00267ADC">
        <w:t>)</w:t>
      </w:r>
      <w:r w:rsidRPr="00267ADC">
        <w:rPr>
          <w:i/>
        </w:rPr>
        <w:t xml:space="preserve"> </w:t>
      </w:r>
      <w:r w:rsidRPr="00267ADC">
        <w:t>gene was amplified using the universal PCR primers L7 (5’-ACCAATGACATGAAAAATCATCGTT</w:t>
      </w:r>
      <w:del w:id="420" w:author="Alice Latinne" w:date="2017-04-01T15:47:00Z">
        <w:r w:rsidRPr="00267ADC" w:rsidDel="00D417DA">
          <w:delText xml:space="preserve"> </w:delText>
        </w:r>
      </w:del>
      <w:r w:rsidRPr="00267ADC">
        <w:t xml:space="preserve">-3’) and H16 (5’-ACATGAATYGGAGGY-CAACCWG-3’) (Kocher </w:t>
      </w:r>
      <w:r w:rsidRPr="00267ADC">
        <w:rPr>
          <w:i/>
        </w:rPr>
        <w:t>et al.</w:t>
      </w:r>
      <w:r w:rsidRPr="00267ADC">
        <w:t xml:space="preserve">, 1989). Amplifications were carried out following the protocol of Michaux </w:t>
      </w:r>
      <w:r w:rsidRPr="00267ADC">
        <w:rPr>
          <w:i/>
        </w:rPr>
        <w:t>et al.</w:t>
      </w:r>
      <w:r w:rsidRPr="00267ADC">
        <w:t xml:space="preserve"> (2003) and performed in a Labover PTC100 thermal cycler employing 39 cycles (30 s/94°C, 1 min/52°C, 2 min/68°C) with a final extension cycle of 10 min at 68°C. All the sequencing procedures were performed by Macrogen Inc. (Seoul, Korea). The sequences were aligned using ClustalW algorithm in BIOEDIT 7.0.5.2 (Hall, 1999).</w:t>
      </w:r>
    </w:p>
    <w:p w14:paraId="67226DD1" w14:textId="77777777" w:rsidR="00511F30" w:rsidRDefault="00511F30">
      <w:pPr>
        <w:autoSpaceDE w:val="0"/>
        <w:autoSpaceDN w:val="0"/>
        <w:adjustRightInd w:val="0"/>
        <w:spacing w:line="360" w:lineRule="auto"/>
        <w:jc w:val="both"/>
        <w:rPr>
          <w:b/>
        </w:rPr>
      </w:pPr>
    </w:p>
    <w:p w14:paraId="2EDBC6B7" w14:textId="77777777" w:rsidR="00511F30" w:rsidRPr="00511F30" w:rsidRDefault="00511F30">
      <w:pPr>
        <w:autoSpaceDE w:val="0"/>
        <w:autoSpaceDN w:val="0"/>
        <w:adjustRightInd w:val="0"/>
        <w:spacing w:line="360" w:lineRule="auto"/>
        <w:jc w:val="both"/>
        <w:rPr>
          <w:b/>
        </w:rPr>
      </w:pPr>
      <w:r w:rsidRPr="00511F30">
        <w:rPr>
          <w:b/>
        </w:rPr>
        <w:t>Microsatellite genotyping</w:t>
      </w:r>
    </w:p>
    <w:p w14:paraId="54C0AE4E" w14:textId="718D8387" w:rsidR="00547749" w:rsidRPr="00305B03" w:rsidRDefault="003D707D" w:rsidP="005E5130">
      <w:pPr>
        <w:autoSpaceDE w:val="0"/>
        <w:autoSpaceDN w:val="0"/>
        <w:adjustRightInd w:val="0"/>
        <w:spacing w:line="360" w:lineRule="auto"/>
        <w:jc w:val="both"/>
        <w:rPr>
          <w:color w:val="231F20"/>
          <w:lang w:val="en-US"/>
        </w:rPr>
      </w:pPr>
      <w:ins w:id="421" w:author="Utilisateur de Microsoft Office" w:date="2017-06-19T15:52:00Z">
        <w:r>
          <w:t>I</w:t>
        </w:r>
        <w:commentRangeStart w:id="422"/>
        <w:r>
          <w:t xml:space="preserve">n order to confirm the results obtained with the mitochondrial marker, we also genotyped 340 </w:t>
        </w:r>
        <w:r w:rsidRPr="00305B03">
          <w:rPr>
            <w:i/>
          </w:rPr>
          <w:t>A. agrarius</w:t>
        </w:r>
        <w:r>
          <w:t xml:space="preserve"> specimens coming from 88 localities in 17 countries using 9 microsatellites </w:t>
        </w:r>
        <w:r w:rsidRPr="00267ADC">
          <w:t>(Table 1 &amp; Fig. 1</w:t>
        </w:r>
        <w:r>
          <w:t xml:space="preserve"> ou 2</w:t>
        </w:r>
        <w:commentRangeStart w:id="423"/>
        <w:r>
          <w:t>?</w:t>
        </w:r>
        <w:r w:rsidRPr="00267ADC">
          <w:t>)</w:t>
        </w:r>
        <w:commentRangeEnd w:id="422"/>
        <w:r>
          <w:rPr>
            <w:rStyle w:val="Marquedecommentaire"/>
          </w:rPr>
          <w:commentReference w:id="422"/>
        </w:r>
        <w:commentRangeEnd w:id="423"/>
        <w:r>
          <w:rPr>
            <w:rStyle w:val="Marquedecommentaire"/>
            <w:rFonts w:eastAsia="Times New Roman"/>
            <w:lang w:val="en-GB"/>
          </w:rPr>
          <w:commentReference w:id="423"/>
        </w:r>
      </w:ins>
      <w:del w:id="424" w:author="Utilisateur de Microsoft Office" w:date="2017-06-19T15:53:00Z">
        <w:r w:rsidR="00547749" w:rsidDel="003D707D">
          <w:rPr>
            <w:color w:val="231F20"/>
          </w:rPr>
          <w:delText xml:space="preserve">A total of 340 </w:delText>
        </w:r>
        <w:r w:rsidR="00547749" w:rsidRPr="00505720" w:rsidDel="003D707D">
          <w:rPr>
            <w:i/>
            <w:color w:val="231F20"/>
          </w:rPr>
          <w:delText>Apodemus agrarius</w:delText>
        </w:r>
        <w:r w:rsidR="00547749" w:rsidDel="003D707D">
          <w:rPr>
            <w:color w:val="231F20"/>
          </w:rPr>
          <w:delText xml:space="preserve"> </w:delText>
        </w:r>
        <w:r w:rsidR="006E27A3" w:rsidDel="003D707D">
          <w:rPr>
            <w:color w:val="231F20"/>
          </w:rPr>
          <w:delText xml:space="preserve">from X </w:delText>
        </w:r>
      </w:del>
      <w:ins w:id="425" w:author="Alice Latinne" w:date="2017-03-30T17:51:00Z">
        <w:del w:id="426" w:author="Utilisateur de Microsoft Office" w:date="2017-06-19T15:53:00Z">
          <w:r w:rsidR="002F0DB3" w:rsidDel="003D707D">
            <w:rPr>
              <w:color w:val="231F20"/>
            </w:rPr>
            <w:delText xml:space="preserve">88 </w:delText>
          </w:r>
        </w:del>
      </w:ins>
      <w:del w:id="427" w:author="Utilisateur de Microsoft Office" w:date="2017-06-19T15:53:00Z">
        <w:r w:rsidR="006E27A3" w:rsidDel="003D707D">
          <w:rPr>
            <w:color w:val="231F20"/>
          </w:rPr>
          <w:delText xml:space="preserve">localities </w:delText>
        </w:r>
        <w:r w:rsidR="00547749" w:rsidDel="003D707D">
          <w:rPr>
            <w:color w:val="231F20"/>
          </w:rPr>
          <w:delText>were genotyped at nine microsatellite loci</w:delText>
        </w:r>
      </w:del>
      <w:r w:rsidR="00547749">
        <w:rPr>
          <w:color w:val="231F20"/>
        </w:rPr>
        <w:t xml:space="preserve">. </w:t>
      </w:r>
      <w:r w:rsidR="00785ACE" w:rsidRPr="00305B03">
        <w:rPr>
          <w:szCs w:val="17"/>
          <w:lang w:val="en-US"/>
        </w:rPr>
        <w:t>These</w:t>
      </w:r>
      <w:r w:rsidR="00CD7A46" w:rsidRPr="00305B03">
        <w:rPr>
          <w:szCs w:val="17"/>
          <w:lang w:val="en-US"/>
        </w:rPr>
        <w:t xml:space="preserve"> markers were selected from the paper of Makova </w:t>
      </w:r>
      <w:r w:rsidR="00785ACE" w:rsidRPr="00305B03">
        <w:rPr>
          <w:i/>
          <w:szCs w:val="17"/>
          <w:lang w:val="en-US"/>
        </w:rPr>
        <w:t xml:space="preserve">et al. </w:t>
      </w:r>
      <w:r w:rsidR="00CD7A46" w:rsidRPr="00305B03">
        <w:rPr>
          <w:szCs w:val="17"/>
          <w:lang w:val="en-US"/>
        </w:rPr>
        <w:t>(1998). The amplification protocols followed the recommendations of this last paper. One primer of each of the 9</w:t>
      </w:r>
      <w:r w:rsidR="00785ACE" w:rsidRPr="00305B03">
        <w:rPr>
          <w:szCs w:val="17"/>
          <w:lang w:val="en-US"/>
        </w:rPr>
        <w:t xml:space="preserve"> primer pairs was</w:t>
      </w:r>
      <w:r w:rsidR="00CD7A46" w:rsidRPr="00305B03">
        <w:rPr>
          <w:szCs w:val="17"/>
          <w:lang w:val="en-US"/>
        </w:rPr>
        <w:t xml:space="preserve"> </w:t>
      </w:r>
      <w:r w:rsidR="00785ACE" w:rsidRPr="00305B03">
        <w:rPr>
          <w:szCs w:val="17"/>
          <w:lang w:val="en-US"/>
        </w:rPr>
        <w:t xml:space="preserve">labelled with </w:t>
      </w:r>
      <w:commentRangeStart w:id="428"/>
      <w:r w:rsidR="00785ACE" w:rsidRPr="00305B03">
        <w:rPr>
          <w:szCs w:val="17"/>
          <w:lang w:val="en-US"/>
        </w:rPr>
        <w:t xml:space="preserve">one of the fluorochromes </w:t>
      </w:r>
      <w:commentRangeEnd w:id="428"/>
      <w:r w:rsidR="00C256A0">
        <w:rPr>
          <w:rStyle w:val="Marquedecommentaire"/>
        </w:rPr>
        <w:commentReference w:id="428"/>
      </w:r>
      <w:commentRangeStart w:id="429"/>
      <w:r w:rsidR="00785ACE" w:rsidRPr="00305B03">
        <w:rPr>
          <w:szCs w:val="17"/>
          <w:lang w:val="en-US"/>
        </w:rPr>
        <w:t>used</w:t>
      </w:r>
      <w:commentRangeEnd w:id="429"/>
      <w:r>
        <w:rPr>
          <w:rStyle w:val="Marquedecommentaire"/>
          <w:rFonts w:eastAsia="Times New Roman"/>
          <w:lang w:val="en-GB"/>
        </w:rPr>
        <w:commentReference w:id="429"/>
      </w:r>
      <w:r w:rsidR="00785ACE" w:rsidRPr="00305B03">
        <w:rPr>
          <w:szCs w:val="17"/>
          <w:lang w:val="en-US"/>
        </w:rPr>
        <w:t xml:space="preserve"> in the ABIGeneScan</w:t>
      </w:r>
      <w:r w:rsidR="00785ACE" w:rsidRPr="00305B03">
        <w:rPr>
          <w:szCs w:val="11"/>
          <w:lang w:val="en-US"/>
        </w:rPr>
        <w:t xml:space="preserve">TM </w:t>
      </w:r>
      <w:r w:rsidR="00785ACE" w:rsidRPr="00305B03">
        <w:rPr>
          <w:szCs w:val="17"/>
          <w:lang w:val="en-US"/>
        </w:rPr>
        <w:t>system (ABI). Reaction mixtures contained</w:t>
      </w:r>
      <w:del w:id="430" w:author="Alice Latinne" w:date="2017-04-01T15:48:00Z">
        <w:r w:rsidR="00785ACE" w:rsidRPr="00305B03" w:rsidDel="00D417DA">
          <w:rPr>
            <w:szCs w:val="17"/>
            <w:lang w:val="en-US"/>
          </w:rPr>
          <w:delText xml:space="preserve"> the</w:delText>
        </w:r>
        <w:r w:rsidR="00CD7A46" w:rsidRPr="00305B03" w:rsidDel="00D417DA">
          <w:rPr>
            <w:szCs w:val="17"/>
            <w:lang w:val="en-US"/>
          </w:rPr>
          <w:delText xml:space="preserve"> </w:delText>
        </w:r>
        <w:r w:rsidR="00785ACE" w:rsidRPr="00305B03" w:rsidDel="00D417DA">
          <w:rPr>
            <w:szCs w:val="17"/>
            <w:lang w:val="en-US"/>
          </w:rPr>
          <w:delText>following</w:delText>
        </w:r>
        <w:r w:rsidR="00CD7A46" w:rsidRPr="00305B03" w:rsidDel="00D417DA">
          <w:rPr>
            <w:szCs w:val="17"/>
            <w:lang w:val="en-US"/>
          </w:rPr>
          <w:delText xml:space="preserve"> products ;</w:delText>
        </w:r>
      </w:del>
      <w:r w:rsidR="00785ACE" w:rsidRPr="00305B03">
        <w:rPr>
          <w:szCs w:val="17"/>
          <w:lang w:val="en-US"/>
        </w:rPr>
        <w:t xml:space="preserve"> approximately 100 ng of genomic DNA, 2.5 units of</w:t>
      </w:r>
      <w:ins w:id="431" w:author="Alice Latinne" w:date="2017-03-30T17:52:00Z">
        <w:r w:rsidR="002F0DB3">
          <w:rPr>
            <w:szCs w:val="17"/>
            <w:lang w:val="en-US"/>
          </w:rPr>
          <w:t xml:space="preserve"> </w:t>
        </w:r>
      </w:ins>
      <w:r w:rsidR="00785ACE" w:rsidRPr="00305B03">
        <w:rPr>
          <w:szCs w:val="17"/>
          <w:lang w:val="en-US"/>
        </w:rPr>
        <w:t>T</w:t>
      </w:r>
      <w:r w:rsidR="00CD7A46" w:rsidRPr="00305B03">
        <w:rPr>
          <w:szCs w:val="17"/>
          <w:lang w:val="en-US"/>
        </w:rPr>
        <w:t>aq DNA polymerase (Promega), 10 units of</w:t>
      </w:r>
      <w:r w:rsidR="00785ACE" w:rsidRPr="00305B03">
        <w:rPr>
          <w:szCs w:val="17"/>
          <w:lang w:val="en-US"/>
        </w:rPr>
        <w:t xml:space="preserve"> Promega buffer, 1.5 m</w:t>
      </w:r>
      <w:r w:rsidR="00785ACE" w:rsidRPr="00305B03">
        <w:rPr>
          <w:szCs w:val="13"/>
          <w:lang w:val="en-US"/>
        </w:rPr>
        <w:t>M</w:t>
      </w:r>
      <w:r w:rsidR="00CD7A46" w:rsidRPr="00305B03">
        <w:rPr>
          <w:szCs w:val="13"/>
          <w:lang w:val="en-US"/>
        </w:rPr>
        <w:t xml:space="preserve"> of </w:t>
      </w:r>
      <w:r w:rsidR="00785ACE" w:rsidRPr="00305B03">
        <w:rPr>
          <w:szCs w:val="17"/>
          <w:lang w:val="en-US"/>
        </w:rPr>
        <w:t>MgCl</w:t>
      </w:r>
      <w:r w:rsidR="00785ACE" w:rsidRPr="00305B03">
        <w:rPr>
          <w:szCs w:val="11"/>
          <w:lang w:val="en-US"/>
        </w:rPr>
        <w:t>2</w:t>
      </w:r>
      <w:r w:rsidR="00785ACE" w:rsidRPr="00305B03">
        <w:rPr>
          <w:szCs w:val="17"/>
          <w:lang w:val="en-US"/>
        </w:rPr>
        <w:t>, 0.6 m</w:t>
      </w:r>
      <w:r w:rsidR="00785ACE" w:rsidRPr="00305B03">
        <w:rPr>
          <w:szCs w:val="13"/>
          <w:lang w:val="en-US"/>
        </w:rPr>
        <w:t xml:space="preserve">M </w:t>
      </w:r>
      <w:r w:rsidR="00785ACE" w:rsidRPr="00305B03">
        <w:rPr>
          <w:szCs w:val="17"/>
          <w:lang w:val="en-US"/>
        </w:rPr>
        <w:t xml:space="preserve">of each primer </w:t>
      </w:r>
      <w:r w:rsidR="00785ACE" w:rsidRPr="00305B03">
        <w:rPr>
          <w:szCs w:val="17"/>
          <w:lang w:val="en-US"/>
        </w:rPr>
        <w:lastRenderedPageBreak/>
        <w:t>(labelled and unlabelled), 250 m</w:t>
      </w:r>
      <w:r w:rsidR="00785ACE" w:rsidRPr="00305B03">
        <w:rPr>
          <w:szCs w:val="13"/>
          <w:lang w:val="en-US"/>
        </w:rPr>
        <w:t>M</w:t>
      </w:r>
      <w:r w:rsidR="00CD7A46" w:rsidRPr="00305B03">
        <w:rPr>
          <w:szCs w:val="13"/>
          <w:lang w:val="en-US"/>
        </w:rPr>
        <w:t xml:space="preserve"> of </w:t>
      </w:r>
      <w:r w:rsidR="00785ACE" w:rsidRPr="00305B03">
        <w:rPr>
          <w:szCs w:val="17"/>
          <w:lang w:val="en-US"/>
        </w:rPr>
        <w:t xml:space="preserve">dNTPs (Perkin Elmer), and water to </w:t>
      </w:r>
      <w:r w:rsidR="00CD7A46" w:rsidRPr="00305B03">
        <w:rPr>
          <w:szCs w:val="17"/>
          <w:lang w:val="en-US"/>
        </w:rPr>
        <w:t>a</w:t>
      </w:r>
      <w:r w:rsidR="00785ACE" w:rsidRPr="00305B03">
        <w:rPr>
          <w:szCs w:val="17"/>
          <w:lang w:val="en-US"/>
        </w:rPr>
        <w:t xml:space="preserve"> final volume of 25 mL.</w:t>
      </w:r>
      <w:r w:rsidR="00CD7A46" w:rsidRPr="00305B03">
        <w:rPr>
          <w:szCs w:val="17"/>
          <w:lang w:val="en-US"/>
        </w:rPr>
        <w:t xml:space="preserve"> </w:t>
      </w:r>
      <w:r w:rsidR="00785ACE" w:rsidRPr="00305B03">
        <w:rPr>
          <w:szCs w:val="17"/>
          <w:lang w:val="en-US"/>
        </w:rPr>
        <w:t>Therm</w:t>
      </w:r>
      <w:r w:rsidR="00CD7A46" w:rsidRPr="00305B03">
        <w:rPr>
          <w:szCs w:val="17"/>
          <w:lang w:val="en-US"/>
        </w:rPr>
        <w:t xml:space="preserve">al conditions were an initial </w:t>
      </w:r>
      <w:r w:rsidR="00785ACE" w:rsidRPr="00305B03">
        <w:rPr>
          <w:szCs w:val="17"/>
          <w:lang w:val="en-US"/>
        </w:rPr>
        <w:t xml:space="preserve">denaturation </w:t>
      </w:r>
      <w:r w:rsidR="00CD7A46" w:rsidRPr="00305B03">
        <w:rPr>
          <w:szCs w:val="17"/>
          <w:lang w:val="en-US"/>
        </w:rPr>
        <w:t xml:space="preserve">for 3 minutes </w:t>
      </w:r>
      <w:r w:rsidR="00785ACE" w:rsidRPr="00305B03">
        <w:rPr>
          <w:szCs w:val="17"/>
          <w:lang w:val="en-US"/>
        </w:rPr>
        <w:t>at 94 °C, followed by 35 cycles at 94 °C for 1 min,</w:t>
      </w:r>
      <w:r w:rsidR="00CD7A46" w:rsidRPr="00305B03">
        <w:rPr>
          <w:szCs w:val="17"/>
          <w:lang w:val="en-US"/>
        </w:rPr>
        <w:t xml:space="preserve"> </w:t>
      </w:r>
      <w:r w:rsidR="00785ACE" w:rsidRPr="00305B03">
        <w:rPr>
          <w:szCs w:val="17"/>
          <w:lang w:val="en-US"/>
        </w:rPr>
        <w:t>30–45 s</w:t>
      </w:r>
      <w:r w:rsidR="00CD7A46" w:rsidRPr="00305B03">
        <w:rPr>
          <w:szCs w:val="17"/>
          <w:lang w:val="en-US"/>
        </w:rPr>
        <w:t>econds</w:t>
      </w:r>
      <w:r w:rsidR="00785ACE" w:rsidRPr="00305B03">
        <w:rPr>
          <w:szCs w:val="17"/>
          <w:lang w:val="en-US"/>
        </w:rPr>
        <w:t xml:space="preserve"> at the annealing temperature, 72 °C for 30–60 s</w:t>
      </w:r>
      <w:r w:rsidR="00CD7A46" w:rsidRPr="00305B03">
        <w:rPr>
          <w:szCs w:val="17"/>
          <w:lang w:val="en-US"/>
        </w:rPr>
        <w:t>econds</w:t>
      </w:r>
      <w:r w:rsidR="00785ACE" w:rsidRPr="00305B03">
        <w:rPr>
          <w:szCs w:val="17"/>
          <w:lang w:val="en-US"/>
        </w:rPr>
        <w:t xml:space="preserve">, </w:t>
      </w:r>
      <w:r w:rsidR="00CD7A46" w:rsidRPr="00305B03">
        <w:rPr>
          <w:szCs w:val="17"/>
          <w:lang w:val="en-US"/>
        </w:rPr>
        <w:t xml:space="preserve">and a final </w:t>
      </w:r>
      <w:r w:rsidR="00785ACE" w:rsidRPr="00305B03">
        <w:rPr>
          <w:szCs w:val="17"/>
          <w:lang w:val="en-US"/>
        </w:rPr>
        <w:t xml:space="preserve">extension </w:t>
      </w:r>
      <w:r w:rsidR="00CD7A46" w:rsidRPr="00305B03">
        <w:rPr>
          <w:szCs w:val="17"/>
          <w:lang w:val="en-US"/>
        </w:rPr>
        <w:t xml:space="preserve">for 3 minutes </w:t>
      </w:r>
      <w:r w:rsidR="00785ACE" w:rsidRPr="00305B03">
        <w:rPr>
          <w:szCs w:val="17"/>
          <w:lang w:val="en-US"/>
        </w:rPr>
        <w:t>at 72 °C.</w:t>
      </w:r>
      <w:r w:rsidR="005E5130" w:rsidRPr="00305B03">
        <w:rPr>
          <w:szCs w:val="17"/>
          <w:lang w:val="en-US"/>
        </w:rPr>
        <w:t xml:space="preserve"> </w:t>
      </w:r>
      <w:r w:rsidR="00785ACE" w:rsidRPr="00305B03">
        <w:rPr>
          <w:szCs w:val="17"/>
          <w:lang w:val="en-US"/>
        </w:rPr>
        <w:t>After</w:t>
      </w:r>
      <w:r w:rsidR="005E5130" w:rsidRPr="00305B03">
        <w:rPr>
          <w:szCs w:val="17"/>
          <w:lang w:val="en-US"/>
        </w:rPr>
        <w:t xml:space="preserve"> </w:t>
      </w:r>
      <w:r w:rsidR="00785ACE" w:rsidRPr="00305B03">
        <w:rPr>
          <w:szCs w:val="17"/>
          <w:lang w:val="en-US"/>
        </w:rPr>
        <w:t>amplification</w:t>
      </w:r>
      <w:ins w:id="432" w:author="Alice Latinne" w:date="2017-03-30T17:52:00Z">
        <w:r w:rsidR="002F0DB3">
          <w:rPr>
            <w:szCs w:val="17"/>
            <w:lang w:val="en-US"/>
          </w:rPr>
          <w:t>,</w:t>
        </w:r>
      </w:ins>
      <w:r w:rsidR="00785ACE" w:rsidRPr="00305B03">
        <w:rPr>
          <w:szCs w:val="17"/>
          <w:lang w:val="en-US"/>
        </w:rPr>
        <w:t xml:space="preserve"> the </w:t>
      </w:r>
      <w:r w:rsidR="00C32AFD" w:rsidRPr="00305B03">
        <w:rPr>
          <w:szCs w:val="17"/>
          <w:lang w:val="en-US"/>
        </w:rPr>
        <w:t>9</w:t>
      </w:r>
      <w:r w:rsidR="00785ACE" w:rsidRPr="00305B03">
        <w:rPr>
          <w:szCs w:val="17"/>
          <w:lang w:val="en-US"/>
        </w:rPr>
        <w:t xml:space="preserve"> microsatellite loci for each mouse </w:t>
      </w:r>
      <w:del w:id="433" w:author="Alice Latinne" w:date="2017-04-02T14:35:00Z">
        <w:r w:rsidR="00C32AFD" w:rsidRPr="00305B03" w:rsidDel="00C256A0">
          <w:rPr>
            <w:szCs w:val="17"/>
            <w:lang w:val="en-US"/>
          </w:rPr>
          <w:delText>have been</w:delText>
        </w:r>
      </w:del>
      <w:ins w:id="434" w:author="Alice Latinne" w:date="2017-04-02T14:35:00Z">
        <w:r w:rsidR="00C256A0">
          <w:rPr>
            <w:szCs w:val="17"/>
            <w:lang w:val="en-US"/>
          </w:rPr>
          <w:t>were</w:t>
        </w:r>
      </w:ins>
      <w:r w:rsidR="005E5130" w:rsidRPr="00305B03">
        <w:rPr>
          <w:szCs w:val="17"/>
          <w:lang w:val="en-US"/>
        </w:rPr>
        <w:t xml:space="preserve"> </w:t>
      </w:r>
      <w:r w:rsidR="00785ACE" w:rsidRPr="00305B03">
        <w:rPr>
          <w:szCs w:val="17"/>
          <w:lang w:val="en-US"/>
        </w:rPr>
        <w:t>analysed on an ABI 310</w:t>
      </w:r>
      <w:r w:rsidR="00C32AFD" w:rsidRPr="00305B03">
        <w:rPr>
          <w:szCs w:val="17"/>
          <w:lang w:val="en-US"/>
        </w:rPr>
        <w:t>0</w:t>
      </w:r>
      <w:r w:rsidR="00785ACE" w:rsidRPr="00305B03">
        <w:rPr>
          <w:szCs w:val="17"/>
          <w:lang w:val="en-US"/>
        </w:rPr>
        <w:t xml:space="preserve"> auto</w:t>
      </w:r>
      <w:r w:rsidR="00C32AFD" w:rsidRPr="00305B03">
        <w:rPr>
          <w:szCs w:val="17"/>
          <w:lang w:val="en-US"/>
        </w:rPr>
        <w:t xml:space="preserve">matic </w:t>
      </w:r>
      <w:r w:rsidR="00785ACE" w:rsidRPr="00305B03">
        <w:rPr>
          <w:szCs w:val="17"/>
          <w:lang w:val="en-US"/>
        </w:rPr>
        <w:t xml:space="preserve">sequencer. </w:t>
      </w:r>
      <w:r w:rsidR="00E0232F" w:rsidRPr="00305B03">
        <w:rPr>
          <w:szCs w:val="17"/>
          <w:lang w:val="en-US"/>
        </w:rPr>
        <w:t>The 9</w:t>
      </w:r>
      <w:r w:rsidR="00785ACE" w:rsidRPr="00305B03">
        <w:rPr>
          <w:szCs w:val="17"/>
          <w:lang w:val="en-US"/>
        </w:rPr>
        <w:t xml:space="preserve"> loci were analysed</w:t>
      </w:r>
      <w:r w:rsidR="005E5130" w:rsidRPr="00305B03">
        <w:rPr>
          <w:szCs w:val="17"/>
          <w:lang w:val="en-US"/>
        </w:rPr>
        <w:t xml:space="preserve"> </w:t>
      </w:r>
      <w:r w:rsidR="00785ACE" w:rsidRPr="00305B03">
        <w:rPr>
          <w:szCs w:val="17"/>
          <w:lang w:val="en-US"/>
        </w:rPr>
        <w:t xml:space="preserve">in </w:t>
      </w:r>
      <w:r w:rsidR="00E0232F" w:rsidRPr="00305B03">
        <w:rPr>
          <w:szCs w:val="17"/>
          <w:lang w:val="en-US"/>
        </w:rPr>
        <w:t>two</w:t>
      </w:r>
      <w:r w:rsidR="00785ACE" w:rsidRPr="00305B03">
        <w:rPr>
          <w:szCs w:val="17"/>
          <w:lang w:val="en-US"/>
        </w:rPr>
        <w:t xml:space="preserve"> runs for each animal. Results were compiled and</w:t>
      </w:r>
      <w:r w:rsidR="005E5130" w:rsidRPr="00305B03">
        <w:rPr>
          <w:szCs w:val="17"/>
          <w:lang w:val="en-US"/>
        </w:rPr>
        <w:t xml:space="preserve"> </w:t>
      </w:r>
      <w:r w:rsidR="00785ACE" w:rsidRPr="00305B03">
        <w:rPr>
          <w:szCs w:val="17"/>
          <w:lang w:val="en-US"/>
        </w:rPr>
        <w:t xml:space="preserve">analysed with </w:t>
      </w:r>
      <w:r w:rsidR="00E0232F" w:rsidRPr="00305B03">
        <w:rPr>
          <w:szCs w:val="17"/>
          <w:lang w:val="en-US"/>
        </w:rPr>
        <w:t xml:space="preserve">the </w:t>
      </w:r>
      <w:r w:rsidR="00785ACE" w:rsidRPr="00305B03">
        <w:rPr>
          <w:szCs w:val="17"/>
          <w:lang w:val="en-US"/>
        </w:rPr>
        <w:t>GeneScan</w:t>
      </w:r>
      <w:r w:rsidR="00785ACE" w:rsidRPr="00305B03">
        <w:rPr>
          <w:szCs w:val="11"/>
          <w:lang w:val="en-US"/>
        </w:rPr>
        <w:t xml:space="preserve">TM </w:t>
      </w:r>
      <w:r w:rsidR="00785ACE" w:rsidRPr="00305B03">
        <w:rPr>
          <w:szCs w:val="17"/>
          <w:lang w:val="en-US"/>
        </w:rPr>
        <w:t>and Genotyper</w:t>
      </w:r>
      <w:r w:rsidR="00785ACE" w:rsidRPr="00305B03">
        <w:rPr>
          <w:szCs w:val="11"/>
          <w:lang w:val="en-US"/>
        </w:rPr>
        <w:t xml:space="preserve">TM </w:t>
      </w:r>
      <w:r w:rsidR="00785ACE" w:rsidRPr="00305B03">
        <w:rPr>
          <w:szCs w:val="17"/>
          <w:lang w:val="en-US"/>
        </w:rPr>
        <w:t>software</w:t>
      </w:r>
      <w:r w:rsidR="00E0232F" w:rsidRPr="00305B03">
        <w:rPr>
          <w:szCs w:val="17"/>
          <w:lang w:val="en-US"/>
        </w:rPr>
        <w:t>s</w:t>
      </w:r>
      <w:r w:rsidR="00785ACE" w:rsidRPr="00305B03">
        <w:rPr>
          <w:szCs w:val="17"/>
          <w:lang w:val="en-US"/>
        </w:rPr>
        <w:t xml:space="preserve"> (ABI).</w:t>
      </w:r>
    </w:p>
    <w:p w14:paraId="7EEBDA06" w14:textId="77777777" w:rsidR="00CD7A46" w:rsidRPr="005E5130" w:rsidDel="00194049" w:rsidRDefault="00CD7A46" w:rsidP="005E5130">
      <w:pPr>
        <w:autoSpaceDE w:val="0"/>
        <w:autoSpaceDN w:val="0"/>
        <w:adjustRightInd w:val="0"/>
        <w:spacing w:line="360" w:lineRule="auto"/>
        <w:jc w:val="both"/>
        <w:rPr>
          <w:del w:id="435" w:author="Utilisateur de Microsoft Office" w:date="2017-06-19T15:55:00Z"/>
          <w:b/>
          <w:color w:val="231F20"/>
        </w:rPr>
      </w:pPr>
    </w:p>
    <w:p w14:paraId="39180367" w14:textId="77777777" w:rsidR="00CD7A46" w:rsidDel="00194049" w:rsidRDefault="00CD7A46">
      <w:pPr>
        <w:autoSpaceDE w:val="0"/>
        <w:autoSpaceDN w:val="0"/>
        <w:adjustRightInd w:val="0"/>
        <w:spacing w:line="360" w:lineRule="auto"/>
        <w:jc w:val="both"/>
        <w:rPr>
          <w:del w:id="436" w:author="Utilisateur de Microsoft Office" w:date="2017-06-19T15:55:00Z"/>
          <w:b/>
          <w:color w:val="231F20"/>
        </w:rPr>
      </w:pPr>
    </w:p>
    <w:p w14:paraId="69475D8F" w14:textId="77777777" w:rsidR="00CD7A46" w:rsidRDefault="00CD7A46">
      <w:pPr>
        <w:autoSpaceDE w:val="0"/>
        <w:autoSpaceDN w:val="0"/>
        <w:adjustRightInd w:val="0"/>
        <w:spacing w:line="360" w:lineRule="auto"/>
        <w:jc w:val="both"/>
        <w:rPr>
          <w:b/>
          <w:color w:val="231F20"/>
        </w:rPr>
      </w:pPr>
    </w:p>
    <w:p w14:paraId="71DD1A4D" w14:textId="28BC349A" w:rsidR="00E76807" w:rsidRDefault="00505720">
      <w:pPr>
        <w:autoSpaceDE w:val="0"/>
        <w:autoSpaceDN w:val="0"/>
        <w:adjustRightInd w:val="0"/>
        <w:spacing w:line="360" w:lineRule="auto"/>
        <w:jc w:val="both"/>
        <w:rPr>
          <w:b/>
          <w:color w:val="231F20"/>
        </w:rPr>
      </w:pPr>
      <w:r>
        <w:rPr>
          <w:b/>
          <w:color w:val="231F20"/>
        </w:rPr>
        <w:t>Mitochondrial data</w:t>
      </w:r>
      <w:r w:rsidR="00267ADC" w:rsidRPr="00267ADC">
        <w:rPr>
          <w:b/>
          <w:color w:val="231F20"/>
        </w:rPr>
        <w:t xml:space="preserve"> analysis</w:t>
      </w:r>
    </w:p>
    <w:p w14:paraId="1F7065AB" w14:textId="20087C2A" w:rsidR="00AB4B00" w:rsidRDefault="003000FD">
      <w:pPr>
        <w:autoSpaceDE w:val="0"/>
        <w:autoSpaceDN w:val="0"/>
        <w:adjustRightInd w:val="0"/>
        <w:spacing w:line="360" w:lineRule="auto"/>
        <w:jc w:val="both"/>
      </w:pPr>
      <w:r>
        <w:t xml:space="preserve">The final cytb dataset included </w:t>
      </w:r>
      <w:del w:id="437" w:author="Alice Latinne" w:date="2017-03-30T17:53:00Z">
        <w:r w:rsidDel="002F0DB3">
          <w:delText xml:space="preserve">184 </w:delText>
        </w:r>
      </w:del>
      <w:ins w:id="438" w:author="Alice Latinne" w:date="2017-03-30T17:53:00Z">
        <w:r w:rsidR="002F0DB3">
          <w:t xml:space="preserve">182 </w:t>
        </w:r>
      </w:ins>
      <w:r>
        <w:t xml:space="preserve">sequences from </w:t>
      </w:r>
      <w:r w:rsidRPr="003000FD">
        <w:rPr>
          <w:i/>
        </w:rPr>
        <w:t>Apodemus agrarius</w:t>
      </w:r>
      <w:r>
        <w:t xml:space="preserve">. </w:t>
      </w:r>
      <w:r w:rsidR="00267ADC" w:rsidRPr="0027503C">
        <w:t xml:space="preserve">Phylogenetic reconstructions were performed using the maximum-likelihood criterion (ML) (Felsenstein, 1981) algorithm implemented in the PHYML program (Guidon &amp; Gascuel, 2003). We used MODELTEST version 3.0 (Posada &amp; Crandall, 1998) to determine the most suitable model of DNA substitution for the </w:t>
      </w:r>
      <w:r w:rsidR="00267ADC" w:rsidRPr="0027503C">
        <w:rPr>
          <w:i/>
        </w:rPr>
        <w:t>cyt</w:t>
      </w:r>
      <w:r w:rsidR="00267ADC" w:rsidRPr="0027503C">
        <w:rPr>
          <w:i/>
          <w:iCs/>
        </w:rPr>
        <w:t>b</w:t>
      </w:r>
      <w:r w:rsidR="00267ADC" w:rsidRPr="0027503C">
        <w:t xml:space="preserve"> dataset studied. The robustness of the tree was assessed by </w:t>
      </w:r>
      <w:r w:rsidR="006E27A3">
        <w:t xml:space="preserve">1000 </w:t>
      </w:r>
      <w:r w:rsidR="00267ADC" w:rsidRPr="0027503C">
        <w:t xml:space="preserve">bootstrap resampling (Felsenstein, 1985). A Bayesian phylogeny reconstruction approach (Yang &amp; Rannala, 1997) implemented in MRBAYES 2.01 (Huelsenbeck </w:t>
      </w:r>
      <w:r w:rsidR="00267ADC" w:rsidRPr="0027503C">
        <w:rPr>
          <w:i/>
        </w:rPr>
        <w:t>et al.</w:t>
      </w:r>
      <w:r w:rsidR="00267ADC" w:rsidRPr="0027503C">
        <w:t xml:space="preserve">, 2001) </w:t>
      </w:r>
      <w:r w:rsidR="0027503C" w:rsidRPr="0027503C">
        <w:t>was also used</w:t>
      </w:r>
      <w:r w:rsidR="0027503C">
        <w:t>.</w:t>
      </w:r>
      <w:r w:rsidR="0027503C" w:rsidRPr="0027503C">
        <w:t xml:space="preserve"> </w:t>
      </w:r>
      <w:r w:rsidR="00267ADC" w:rsidRPr="0027503C">
        <w:t>Metropolis-coupled Markov chain</w:t>
      </w:r>
      <w:r w:rsidR="00267ADC" w:rsidRPr="00267ADC">
        <w:t xml:space="preserve"> Monte Carlo (MCMC) sampling was performed with five chains run for </w:t>
      </w:r>
      <w:r w:rsidR="006E27A3">
        <w:t>3</w:t>
      </w:r>
      <w:r w:rsidR="006E27A3" w:rsidRPr="00267ADC">
        <w:t xml:space="preserve"> </w:t>
      </w:r>
      <w:r w:rsidR="00267ADC" w:rsidRPr="00267ADC">
        <w:t>000</w:t>
      </w:r>
      <w:r w:rsidR="0027503C">
        <w:t xml:space="preserve"> </w:t>
      </w:r>
      <w:r w:rsidR="00267ADC" w:rsidRPr="00267ADC">
        <w:t xml:space="preserve">000 iterations, using default model parameters as starting values. Bayesian posterior probabilities were picked from the 50% majority rule consensus of trees sampled every 100 generations, discarding the trees obtained before the chains reached stationary distribution ("burn in", empirically determined by checking of likelihood values). </w:t>
      </w:r>
      <w:r w:rsidR="00267ADC" w:rsidRPr="00267ADC">
        <w:tab/>
      </w:r>
      <w:r w:rsidR="00267ADC" w:rsidRPr="00267ADC">
        <w:tab/>
      </w:r>
    </w:p>
    <w:p w14:paraId="35F9092B" w14:textId="1EE0CAD9" w:rsidR="00E76807" w:rsidRDefault="00267ADC">
      <w:pPr>
        <w:autoSpaceDE w:val="0"/>
        <w:autoSpaceDN w:val="0"/>
        <w:adjustRightInd w:val="0"/>
        <w:spacing w:line="360" w:lineRule="auto"/>
        <w:jc w:val="both"/>
        <w:rPr>
          <w:color w:val="231F20"/>
        </w:rPr>
      </w:pPr>
      <w:r w:rsidRPr="00267ADC">
        <w:t>Haplotype networks may more effectively portray the relationships among sequences for populations with low sequence diversity (Crandall &amp; Templeton, 1993)</w:t>
      </w:r>
      <w:r w:rsidR="0027503C">
        <w:t>,</w:t>
      </w:r>
      <w:r w:rsidRPr="00267ADC">
        <w:t xml:space="preserve"> so a Median-Joining Network </w:t>
      </w:r>
      <w:r w:rsidRPr="00267ADC">
        <w:rPr>
          <w:bCs/>
        </w:rPr>
        <w:t>was</w:t>
      </w:r>
      <w:r w:rsidRPr="00267ADC">
        <w:t xml:space="preserve"> also constructed using the software NETWORK 4.5 (</w:t>
      </w:r>
      <w:r w:rsidRPr="00267ADC">
        <w:rPr>
          <w:bCs/>
        </w:rPr>
        <w:t xml:space="preserve">Bandelt, Forster, Röhl, 1999) </w:t>
      </w:r>
      <w:r w:rsidRPr="00267ADC">
        <w:t>to infer the relationships between haplotype</w:t>
      </w:r>
      <w:r w:rsidR="0027503C">
        <w:t>s</w:t>
      </w:r>
      <w:r w:rsidRPr="00267ADC">
        <w:t>.</w:t>
      </w:r>
    </w:p>
    <w:p w14:paraId="2DE18B5E" w14:textId="056E1858" w:rsidR="00984936" w:rsidRPr="00E863F9" w:rsidRDefault="00A465C0" w:rsidP="00984936">
      <w:pPr>
        <w:spacing w:line="360" w:lineRule="auto"/>
        <w:jc w:val="both"/>
      </w:pPr>
      <w:r w:rsidRPr="00E863F9">
        <w:rPr>
          <w:b/>
          <w:color w:val="231F20"/>
        </w:rPr>
        <w:tab/>
      </w:r>
      <w:r w:rsidRPr="00E863F9">
        <w:rPr>
          <w:color w:val="000000"/>
        </w:rPr>
        <w:t>Haplotype (h) and nucleotide (</w:t>
      </w:r>
      <w:r w:rsidRPr="00E863F9">
        <w:rPr>
          <w:color w:val="000000"/>
        </w:rPr>
        <w:sym w:font="Symbol" w:char="F070"/>
      </w:r>
      <w:r w:rsidRPr="00E863F9">
        <w:rPr>
          <w:color w:val="000000"/>
        </w:rPr>
        <w:t xml:space="preserve">) diversities </w:t>
      </w:r>
      <w:r w:rsidR="00785ACE" w:rsidRPr="00267ADC">
        <w:rPr>
          <w:color w:val="000000"/>
        </w:rPr>
        <w:fldChar w:fldCharType="begin"/>
      </w:r>
      <w:r w:rsidR="00267ADC" w:rsidRPr="00267ADC">
        <w:rPr>
          <w:color w:val="000000"/>
        </w:rPr>
        <w:instrText xml:space="preserve"> </w:instrText>
      </w:r>
      <w:r w:rsidR="00D5677B">
        <w:rPr>
          <w:color w:val="000000"/>
        </w:rPr>
        <w:instrText>ADDIN</w:instrText>
      </w:r>
      <w:r w:rsidR="00267ADC" w:rsidRPr="00267ADC">
        <w:rPr>
          <w:color w:val="000000"/>
        </w:rPr>
        <w:instrText xml:space="preserve"> REFMGR.CITE &lt;Refman&gt;&lt;Cite&gt;&lt;Author&gt;Nei&lt;/Author&gt;&lt;Year&gt;1987&lt;/Year&gt;&lt;RecNum&gt;NEI1987&lt;/RecNum&gt;&lt;IDText&gt;Molecular Evolutionary Genetics&lt;/IDText&gt;&lt;MDL Ref_Type="Book, Whole"&gt;&lt;Ref_Type&gt;Book, Whole&lt;/Ref_Type&gt;&lt;Ref_ID&gt;NEI1987&lt;/Ref_ID&gt;&lt;Title_Primary&gt;Molecular Evolutionary Genetics&lt;/Title_Primary&gt;&lt;Authors_Primary&gt;Nei,M.&lt;/Authors_Primary&gt;&lt;Date_Primary&gt;1987&lt;/Date_Primary&gt;&lt;Keywords&gt;molecular&lt;/Keywords&gt;&lt;Keywords&gt;genetic&lt;/Keywords&gt;&lt;Reprint&gt;In File&lt;/Reprint&gt;&lt;Volume&gt;Columbia University Press&lt;/Volume&gt;&lt;Pub_Place&gt;New York&lt;/Pub_Place&gt;&lt;ZZ_WorkformID&gt;2&lt;/ZZ_WorkformID&gt;&lt;/MDL&gt;&lt;/Cite&gt;&lt;/Refman&gt;</w:instrText>
      </w:r>
      <w:r w:rsidR="00785ACE" w:rsidRPr="00267ADC">
        <w:rPr>
          <w:color w:val="000000"/>
        </w:rPr>
        <w:fldChar w:fldCharType="separate"/>
      </w:r>
      <w:r w:rsidR="00267ADC" w:rsidRPr="00267ADC">
        <w:rPr>
          <w:color w:val="000000"/>
        </w:rPr>
        <w:t>(Nei, 1987)</w:t>
      </w:r>
      <w:r w:rsidR="00785ACE" w:rsidRPr="00267ADC">
        <w:rPr>
          <w:color w:val="000000"/>
        </w:rPr>
        <w:fldChar w:fldCharType="end"/>
      </w:r>
      <w:r w:rsidR="00267ADC" w:rsidRPr="00267ADC">
        <w:rPr>
          <w:color w:val="000000"/>
        </w:rPr>
        <w:t xml:space="preserve"> and their standard deviations (Tajima, 1993), </w:t>
      </w:r>
      <w:r w:rsidR="00697D53">
        <w:rPr>
          <w:color w:val="000000"/>
        </w:rPr>
        <w:t xml:space="preserve">Fu’s </w:t>
      </w:r>
      <w:r w:rsidR="00697D53" w:rsidRPr="003000FD">
        <w:rPr>
          <w:i/>
          <w:color w:val="000000"/>
        </w:rPr>
        <w:t>Fs</w:t>
      </w:r>
      <w:r w:rsidR="00697D53">
        <w:rPr>
          <w:color w:val="000000"/>
        </w:rPr>
        <w:t xml:space="preserve"> </w:t>
      </w:r>
      <w:r w:rsidR="00267ADC" w:rsidRPr="00267ADC">
        <w:t>and genetic diff</w:t>
      </w:r>
      <w:r w:rsidR="00697D53">
        <w:t>er</w:t>
      </w:r>
      <w:r w:rsidR="00267ADC" w:rsidRPr="00267ADC">
        <w:t xml:space="preserve">entiation (using population pairwise Fst) </w:t>
      </w:r>
      <w:r w:rsidR="00697D53">
        <w:t>among populations</w:t>
      </w:r>
      <w:r w:rsidRPr="00E863F9">
        <w:rPr>
          <w:color w:val="000000"/>
        </w:rPr>
        <w:t xml:space="preserve"> were estimated using </w:t>
      </w:r>
      <w:r w:rsidR="00697D53">
        <w:t>ARLEQUIN</w:t>
      </w:r>
      <w:r w:rsidRPr="00E863F9">
        <w:t xml:space="preserve"> </w:t>
      </w:r>
      <w:r w:rsidR="00697D53">
        <w:t xml:space="preserve">3.1 </w:t>
      </w:r>
      <w:r w:rsidRPr="00E863F9">
        <w:t>program (</w:t>
      </w:r>
      <w:r w:rsidR="00697D53">
        <w:t>Excoffier</w:t>
      </w:r>
      <w:r w:rsidR="00697D53" w:rsidRPr="00E863F9">
        <w:t xml:space="preserve"> </w:t>
      </w:r>
      <w:r w:rsidRPr="00E863F9">
        <w:rPr>
          <w:i/>
        </w:rPr>
        <w:t>et al.</w:t>
      </w:r>
      <w:r w:rsidRPr="00E863F9">
        <w:t xml:space="preserve">, </w:t>
      </w:r>
      <w:r w:rsidR="00697D53" w:rsidRPr="00E863F9">
        <w:t>200</w:t>
      </w:r>
      <w:r w:rsidR="00697D53">
        <w:t>5</w:t>
      </w:r>
      <w:r w:rsidRPr="00E863F9">
        <w:t>).</w:t>
      </w:r>
      <w:r w:rsidRPr="00E863F9">
        <w:rPr>
          <w:color w:val="000000"/>
        </w:rPr>
        <w:t xml:space="preserve"> </w:t>
      </w:r>
      <w:r w:rsidR="002249ED" w:rsidRPr="002249ED">
        <w:rPr>
          <w:i/>
        </w:rPr>
        <w:t xml:space="preserve"> </w:t>
      </w:r>
      <w:r w:rsidR="00731FDA" w:rsidRPr="00731FDA">
        <w:t xml:space="preserve">Fu’s </w:t>
      </w:r>
      <w:r w:rsidR="002249ED" w:rsidRPr="00E863F9">
        <w:rPr>
          <w:i/>
        </w:rPr>
        <w:t>Fs</w:t>
      </w:r>
      <w:r w:rsidR="002249ED" w:rsidRPr="00E863F9">
        <w:t xml:space="preserve"> </w:t>
      </w:r>
      <w:r w:rsidR="002249ED">
        <w:t>is a</w:t>
      </w:r>
      <w:r w:rsidR="002249ED" w:rsidRPr="00E863F9">
        <w:t xml:space="preserve"> powerful tests used to detect population expansion</w:t>
      </w:r>
      <w:del w:id="439" w:author="Alice Latinne" w:date="2017-04-01T17:21:00Z">
        <w:r w:rsidR="002249ED" w:rsidRPr="00E863F9" w:rsidDel="009042CF">
          <w:delText>s</w:delText>
        </w:r>
      </w:del>
      <w:r w:rsidR="002249ED" w:rsidRPr="00E863F9">
        <w:t xml:space="preserve"> under assumptions of neutrality (Fu, 1997; Ramos-Onsins &amp; Rozas, 2002).</w:t>
      </w:r>
      <w:ins w:id="440" w:author="Alice Latinne" w:date="2017-04-01T17:21:00Z">
        <w:r w:rsidR="009042CF">
          <w:t xml:space="preserve"> </w:t>
        </w:r>
      </w:ins>
      <w:ins w:id="441" w:author="Alice Latinne" w:date="2017-04-01T17:25:00Z">
        <w:r w:rsidR="009042CF">
          <w:t>T</w:t>
        </w:r>
      </w:ins>
      <w:ins w:id="442" w:author="Alice Latinne" w:date="2017-04-01T17:26:00Z">
        <w:r w:rsidR="00C256A0">
          <w:t>hese</w:t>
        </w:r>
        <w:r w:rsidR="009042CF">
          <w:t xml:space="preserve"> indices were calculated</w:t>
        </w:r>
      </w:ins>
      <w:ins w:id="443" w:author="Alice Latinne" w:date="2017-04-01T17:25:00Z">
        <w:r w:rsidR="009042CF" w:rsidRPr="00E863F9">
          <w:t xml:space="preserve"> for the two main striped field</w:t>
        </w:r>
        <w:r w:rsidR="009042CF">
          <w:t xml:space="preserve"> </w:t>
        </w:r>
        <w:r w:rsidR="009042CF" w:rsidRPr="00E863F9">
          <w:t xml:space="preserve">mice </w:t>
        </w:r>
        <w:r w:rsidR="009042CF">
          <w:t>fragments</w:t>
        </w:r>
      </w:ins>
      <w:ins w:id="444" w:author="Alice Latinne" w:date="2017-04-01T17:29:00Z">
        <w:r w:rsidR="009042CF">
          <w:t xml:space="preserve"> </w:t>
        </w:r>
        <w:r w:rsidR="009042CF" w:rsidRPr="00E863F9">
          <w:t>(Eastern and Western Palearctic)</w:t>
        </w:r>
      </w:ins>
      <w:ins w:id="445" w:author="Alice Latinne" w:date="2017-04-01T17:26:00Z">
        <w:r w:rsidR="009042CF">
          <w:t>.</w:t>
        </w:r>
      </w:ins>
      <w:ins w:id="446" w:author="Alice Latinne" w:date="2017-04-01T17:25:00Z">
        <w:r w:rsidR="009042CF">
          <w:t xml:space="preserve"> </w:t>
        </w:r>
      </w:ins>
      <w:ins w:id="447" w:author="Alice Latinne" w:date="2017-04-01T17:21:00Z">
        <w:r w:rsidR="009042CF" w:rsidRPr="00E863F9">
          <w:t xml:space="preserve">Moreover, to assess whether genetic diversity was </w:t>
        </w:r>
        <w:r w:rsidR="009042CF" w:rsidRPr="00E863F9">
          <w:lastRenderedPageBreak/>
          <w:t xml:space="preserve">higher within the potential refuge regions, these two main groups were divided into </w:t>
        </w:r>
        <w:r w:rsidR="009042CF">
          <w:t>five regional</w:t>
        </w:r>
        <w:r w:rsidR="009042CF" w:rsidRPr="00E863F9">
          <w:t xml:space="preserve"> subgroups: the first </w:t>
        </w:r>
        <w:r w:rsidR="009042CF">
          <w:t xml:space="preserve">one </w:t>
        </w:r>
        <w:r w:rsidR="009042CF" w:rsidRPr="00E863F9">
          <w:t>corresponding t</w:t>
        </w:r>
        <w:r w:rsidR="009042CF">
          <w:t>o the</w:t>
        </w:r>
        <w:r w:rsidR="009042CF" w:rsidRPr="00E863F9">
          <w:t xml:space="preserve"> </w:t>
        </w:r>
        <w:r w:rsidR="009042CF">
          <w:t>p</w:t>
        </w:r>
        <w:r w:rsidR="009042CF" w:rsidRPr="00E863F9">
          <w:t>opulations</w:t>
        </w:r>
        <w:r w:rsidR="009042CF">
          <w:t xml:space="preserve"> from the Russian Far East;</w:t>
        </w:r>
        <w:r w:rsidR="009042CF" w:rsidRPr="00E863F9">
          <w:t xml:space="preserve"> the second</w:t>
        </w:r>
        <w:r w:rsidR="009042CF">
          <w:t xml:space="preserve"> one </w:t>
        </w:r>
        <w:r w:rsidR="009042CF" w:rsidRPr="00E863F9">
          <w:t>to</w:t>
        </w:r>
        <w:r w:rsidR="009042CF">
          <w:t xml:space="preserve"> the animals living in </w:t>
        </w:r>
        <w:commentRangeStart w:id="448"/>
        <w:r w:rsidR="009042CF">
          <w:t xml:space="preserve">Western Siberia </w:t>
        </w:r>
      </w:ins>
      <w:commentRangeEnd w:id="448"/>
      <w:ins w:id="449" w:author="Alice Latinne" w:date="2017-04-01T17:27:00Z">
        <w:r w:rsidR="009042CF">
          <w:rPr>
            <w:rStyle w:val="Marquedecommentaire"/>
          </w:rPr>
          <w:commentReference w:id="448"/>
        </w:r>
      </w:ins>
      <w:ins w:id="450" w:author="Alice Latinne" w:date="2017-04-01T17:21:00Z">
        <w:r w:rsidR="009042CF">
          <w:t>(Western side of the Baikal lake,</w:t>
        </w:r>
      </w:ins>
      <w:ins w:id="451" w:author="Alice Latinne" w:date="2017-04-02T14:38:00Z">
        <w:r w:rsidR="00C256A0">
          <w:t xml:space="preserve"> </w:t>
        </w:r>
      </w:ins>
      <w:ins w:id="452" w:author="Alice Latinne" w:date="2017-04-01T17:21:00Z">
        <w:r w:rsidR="009042CF">
          <w:t xml:space="preserve">Novosibirsk region, </w:t>
        </w:r>
      </w:ins>
      <w:ins w:id="453" w:author="Alice Latinne" w:date="2017-04-02T14:38:00Z">
        <w:r w:rsidR="00C256A0">
          <w:t xml:space="preserve">and </w:t>
        </w:r>
      </w:ins>
      <w:ins w:id="454" w:author="Alice Latinne" w:date="2017-04-01T17:21:00Z">
        <w:r w:rsidR="009042CF">
          <w:t>Altai region) and Kazakhstan;</w:t>
        </w:r>
        <w:r w:rsidR="009042CF" w:rsidRPr="00E863F9">
          <w:t xml:space="preserve"> the third </w:t>
        </w:r>
        <w:r w:rsidR="009042CF">
          <w:t xml:space="preserve">one, </w:t>
        </w:r>
        <w:r w:rsidR="009042CF" w:rsidRPr="00E863F9">
          <w:t>to</w:t>
        </w:r>
        <w:r w:rsidR="009042CF">
          <w:t xml:space="preserve"> the Central Russian populations (from the Ural mountains to the Moscow region) and Ukraine; </w:t>
        </w:r>
        <w:r w:rsidR="009042CF" w:rsidRPr="00E863F9">
          <w:t xml:space="preserve">the fourth </w:t>
        </w:r>
        <w:r w:rsidR="009042CF">
          <w:t xml:space="preserve">one </w:t>
        </w:r>
        <w:r w:rsidR="009042CF" w:rsidRPr="00E863F9">
          <w:t>to all</w:t>
        </w:r>
        <w:r w:rsidR="009042CF">
          <w:t xml:space="preserve"> the European and turkish</w:t>
        </w:r>
        <w:r w:rsidR="009042CF" w:rsidRPr="00E863F9">
          <w:t xml:space="preserve"> </w:t>
        </w:r>
        <w:r w:rsidR="009042CF">
          <w:t>p</w:t>
        </w:r>
        <w:r w:rsidR="009042CF" w:rsidRPr="00E863F9">
          <w:t>opulations</w:t>
        </w:r>
        <w:r w:rsidR="009042CF">
          <w:t>; the fifth one, to the Korean, Taiwanese and Chinese field</w:t>
        </w:r>
      </w:ins>
      <w:ins w:id="455" w:author="Alice Latinne" w:date="2017-04-01T17:27:00Z">
        <w:r w:rsidR="009042CF">
          <w:t xml:space="preserve"> </w:t>
        </w:r>
      </w:ins>
      <w:ins w:id="456" w:author="Alice Latinne" w:date="2017-04-01T17:21:00Z">
        <w:r w:rsidR="009042CF">
          <w:t>mice.</w:t>
        </w:r>
      </w:ins>
    </w:p>
    <w:p w14:paraId="40AC5955" w14:textId="4F2F5A41" w:rsidR="00E76807" w:rsidRDefault="00A465C0" w:rsidP="009042CF">
      <w:pPr>
        <w:autoSpaceDE w:val="0"/>
        <w:autoSpaceDN w:val="0"/>
        <w:adjustRightInd w:val="0"/>
        <w:spacing w:line="360" w:lineRule="auto"/>
        <w:ind w:firstLine="720"/>
        <w:jc w:val="both"/>
        <w:rPr>
          <w:b/>
          <w:i/>
          <w:color w:val="231F20"/>
        </w:rPr>
      </w:pPr>
      <w:r w:rsidRPr="00E863F9">
        <w:rPr>
          <w:color w:val="231F20"/>
        </w:rPr>
        <w:t xml:space="preserve">The genetic structure of populations was </w:t>
      </w:r>
      <w:r w:rsidR="00697D53">
        <w:rPr>
          <w:color w:val="231F20"/>
        </w:rPr>
        <w:t xml:space="preserve">also </w:t>
      </w:r>
      <w:r w:rsidRPr="00E863F9">
        <w:rPr>
          <w:color w:val="231F20"/>
        </w:rPr>
        <w:t xml:space="preserve">examined using an analysis of molecular variance </w:t>
      </w:r>
      <w:r w:rsidRPr="00D60139">
        <w:t xml:space="preserve">(AMOVA) performed in ARLEQUIN. AMOVA was conducted at three hierarchical levels of population subdivision: among </w:t>
      </w:r>
      <w:r w:rsidR="00697D53">
        <w:t xml:space="preserve">the two main geographic </w:t>
      </w:r>
      <w:r w:rsidR="002249ED">
        <w:t>fragment</w:t>
      </w:r>
      <w:r w:rsidR="00697D53">
        <w:t xml:space="preserve">s </w:t>
      </w:r>
      <w:r w:rsidRPr="00D60139">
        <w:t>(</w:t>
      </w:r>
      <w:r w:rsidR="00A52282" w:rsidRPr="00D60139">
        <w:t>Eastern and Western</w:t>
      </w:r>
      <w:r w:rsidR="00A52282">
        <w:rPr>
          <w:color w:val="231F20"/>
        </w:rPr>
        <w:t xml:space="preserve"> Palearctic </w:t>
      </w:r>
      <w:r w:rsidR="006E27A3">
        <w:rPr>
          <w:color w:val="231F20"/>
        </w:rPr>
        <w:t>groups</w:t>
      </w:r>
      <w:r w:rsidRPr="00E863F9">
        <w:rPr>
          <w:color w:val="231F20"/>
        </w:rPr>
        <w:t xml:space="preserve">), among </w:t>
      </w:r>
      <w:r w:rsidR="002249ED">
        <w:rPr>
          <w:color w:val="231F20"/>
        </w:rPr>
        <w:t xml:space="preserve">regional </w:t>
      </w:r>
      <w:r w:rsidR="003000FD">
        <w:rPr>
          <w:color w:val="231F20"/>
        </w:rPr>
        <w:t>sub</w:t>
      </w:r>
      <w:r w:rsidR="002249ED">
        <w:rPr>
          <w:color w:val="231F20"/>
        </w:rPr>
        <w:t>groups</w:t>
      </w:r>
      <w:r w:rsidR="002249ED" w:rsidRPr="00E863F9">
        <w:rPr>
          <w:color w:val="231F20"/>
        </w:rPr>
        <w:t xml:space="preserve"> </w:t>
      </w:r>
      <w:r w:rsidRPr="00E863F9">
        <w:rPr>
          <w:color w:val="231F20"/>
        </w:rPr>
        <w:t xml:space="preserve">within each </w:t>
      </w:r>
      <w:r w:rsidR="002249ED">
        <w:rPr>
          <w:color w:val="231F20"/>
        </w:rPr>
        <w:t>fragment</w:t>
      </w:r>
      <w:r w:rsidR="002249ED" w:rsidRPr="00E863F9">
        <w:rPr>
          <w:color w:val="231F20"/>
        </w:rPr>
        <w:t xml:space="preserve"> </w:t>
      </w:r>
      <w:r w:rsidRPr="00E863F9">
        <w:rPr>
          <w:color w:val="231F20"/>
        </w:rPr>
        <w:t>(</w:t>
      </w:r>
      <w:r w:rsidR="002249ED">
        <w:rPr>
          <w:color w:val="231F20"/>
        </w:rPr>
        <w:t xml:space="preserve">Europe + Turkey, Western </w:t>
      </w:r>
      <w:r w:rsidR="003000FD">
        <w:rPr>
          <w:color w:val="231F20"/>
        </w:rPr>
        <w:t>Siberia</w:t>
      </w:r>
      <w:r w:rsidR="002249ED">
        <w:rPr>
          <w:color w:val="231F20"/>
        </w:rPr>
        <w:t>, Central Russia, Russian Far East and China + Korea + Taiwan</w:t>
      </w:r>
      <w:r w:rsidR="00E83031">
        <w:rPr>
          <w:rStyle w:val="Marquedecommentaire"/>
          <w:vanish/>
        </w:rPr>
        <w:commentReference w:id="457"/>
      </w:r>
      <w:r w:rsidRPr="00E863F9">
        <w:rPr>
          <w:color w:val="231F20"/>
        </w:rPr>
        <w:t xml:space="preserve">) and within each </w:t>
      </w:r>
      <w:r w:rsidR="002249ED">
        <w:rPr>
          <w:color w:val="231F20"/>
        </w:rPr>
        <w:t xml:space="preserve">regional </w:t>
      </w:r>
      <w:r w:rsidR="003000FD">
        <w:rPr>
          <w:color w:val="231F20"/>
        </w:rPr>
        <w:t>sub</w:t>
      </w:r>
      <w:r w:rsidR="002249ED">
        <w:rPr>
          <w:color w:val="231F20"/>
        </w:rPr>
        <w:t>group</w:t>
      </w:r>
      <w:r w:rsidRPr="00E863F9">
        <w:rPr>
          <w:color w:val="231F20"/>
        </w:rPr>
        <w:t>. The significance of these parameters was estimated by 10</w:t>
      </w:r>
      <w:ins w:id="458" w:author="Alice Latinne" w:date="2017-03-30T17:59:00Z">
        <w:r w:rsidR="00CF7DF1">
          <w:rPr>
            <w:color w:val="231F20"/>
          </w:rPr>
          <w:t>,</w:t>
        </w:r>
      </w:ins>
      <w:del w:id="459" w:author="Alice Latinne" w:date="2017-03-30T17:59:00Z">
        <w:r w:rsidRPr="00E863F9" w:rsidDel="00CF7DF1">
          <w:rPr>
            <w:color w:val="231F20"/>
          </w:rPr>
          <w:delText xml:space="preserve"> </w:delText>
        </w:r>
      </w:del>
      <w:r w:rsidRPr="00E863F9">
        <w:rPr>
          <w:color w:val="231F20"/>
        </w:rPr>
        <w:t>000 permutations of the distance matrix.</w:t>
      </w:r>
    </w:p>
    <w:p w14:paraId="2EEBF6F5" w14:textId="0624DC98" w:rsidR="00F40E62" w:rsidRDefault="00A465C0" w:rsidP="00305B03">
      <w:pPr>
        <w:pStyle w:val="Commentaire"/>
        <w:spacing w:line="360" w:lineRule="auto"/>
        <w:jc w:val="both"/>
        <w:rPr>
          <w:color w:val="231F20"/>
          <w:sz w:val="24"/>
        </w:rPr>
      </w:pPr>
      <w:r w:rsidRPr="00E863F9">
        <w:rPr>
          <w:color w:val="231F20"/>
        </w:rPr>
        <w:tab/>
      </w:r>
      <w:r w:rsidR="00785ACE" w:rsidRPr="00305B03">
        <w:rPr>
          <w:color w:val="231F20"/>
          <w:sz w:val="24"/>
        </w:rPr>
        <w:t>Demographic histories of the two main field</w:t>
      </w:r>
      <w:ins w:id="460" w:author="Alice Latinne" w:date="2017-03-30T17:56:00Z">
        <w:r w:rsidR="002F0DB3">
          <w:rPr>
            <w:color w:val="231F20"/>
            <w:sz w:val="24"/>
          </w:rPr>
          <w:t xml:space="preserve"> </w:t>
        </w:r>
      </w:ins>
      <w:r w:rsidR="00785ACE" w:rsidRPr="00305B03">
        <w:rPr>
          <w:color w:val="231F20"/>
          <w:sz w:val="24"/>
        </w:rPr>
        <w:t>mice groups (</w:t>
      </w:r>
      <w:r w:rsidR="00785ACE" w:rsidRPr="00305B03">
        <w:rPr>
          <w:sz w:val="24"/>
        </w:rPr>
        <w:t>Eastern and Western</w:t>
      </w:r>
      <w:r w:rsidR="00785ACE" w:rsidRPr="00305B03">
        <w:rPr>
          <w:color w:val="231F20"/>
          <w:sz w:val="24"/>
        </w:rPr>
        <w:t xml:space="preserve"> Palearctic fragments) were inferred using</w:t>
      </w:r>
      <w:ins w:id="461" w:author="Alice Latinne" w:date="2017-03-30T17:58:00Z">
        <w:r w:rsidR="00CF7DF1">
          <w:rPr>
            <w:color w:val="231F20"/>
            <w:sz w:val="24"/>
          </w:rPr>
          <w:t xml:space="preserve"> our cytb dataset and</w:t>
        </w:r>
      </w:ins>
      <w:r w:rsidR="00785ACE" w:rsidRPr="00305B03">
        <w:rPr>
          <w:color w:val="231F20"/>
          <w:sz w:val="24"/>
        </w:rPr>
        <w:t xml:space="preserve"> an isolation-with-migration (IM) model implemented </w:t>
      </w:r>
      <w:ins w:id="462" w:author="Alice Latinne" w:date="2017-03-30T17:58:00Z">
        <w:r w:rsidR="00CF7DF1">
          <w:rPr>
            <w:color w:val="231F20"/>
            <w:sz w:val="24"/>
          </w:rPr>
          <w:t xml:space="preserve">in </w:t>
        </w:r>
      </w:ins>
      <w:r w:rsidR="00785ACE" w:rsidRPr="00305B03">
        <w:rPr>
          <w:color w:val="231F20"/>
          <w:sz w:val="24"/>
        </w:rPr>
        <w:t xml:space="preserve">the IM program (Hey &amp; Nielsen, 2004). </w:t>
      </w:r>
      <w:r w:rsidR="00785ACE" w:rsidRPr="00305B03">
        <w:rPr>
          <w:sz w:val="24"/>
          <w:lang w:val="en-US"/>
        </w:rPr>
        <w:t xml:space="preserve">The model uses the coalescent simulation within a Bayesian inference framework to estimate posterior probability distributions for 5 parameters </w:t>
      </w:r>
      <w:del w:id="463" w:author="Alice Latinne" w:date="2017-03-30T17:58:00Z">
        <w:r w:rsidR="00785ACE" w:rsidRPr="00305B03" w:rsidDel="00CF7DF1">
          <w:rPr>
            <w:sz w:val="24"/>
            <w:lang w:val="en-US"/>
          </w:rPr>
          <w:delText xml:space="preserve">of the model </w:delText>
        </w:r>
      </w:del>
      <w:r w:rsidR="00785ACE" w:rsidRPr="00305B03">
        <w:rPr>
          <w:sz w:val="24"/>
          <w:lang w:val="en-US"/>
        </w:rPr>
        <w:t>including</w:t>
      </w:r>
      <w:r w:rsidR="00785ACE" w:rsidRPr="00305B03">
        <w:rPr>
          <w:color w:val="231F20"/>
          <w:sz w:val="24"/>
        </w:rPr>
        <w:t xml:space="preserve">: contemporary and ancestral effective population sizes, divergence times </w:t>
      </w:r>
      <w:r w:rsidR="00785ACE" w:rsidRPr="00305B03">
        <w:rPr>
          <w:sz w:val="24"/>
          <w:lang w:val="en-US"/>
        </w:rPr>
        <w:t>(</w:t>
      </w:r>
      <w:r w:rsidR="00785ACE" w:rsidRPr="00305B03">
        <w:rPr>
          <w:i/>
          <w:sz w:val="24"/>
          <w:lang w:val="en-US"/>
        </w:rPr>
        <w:t>T = t µ</w:t>
      </w:r>
      <w:r w:rsidR="00785ACE" w:rsidRPr="00305B03">
        <w:rPr>
          <w:sz w:val="24"/>
          <w:lang w:val="en-US"/>
        </w:rPr>
        <w:t xml:space="preserve">) </w:t>
      </w:r>
      <w:r w:rsidR="00785ACE" w:rsidRPr="00305B03">
        <w:rPr>
          <w:color w:val="231F20"/>
          <w:sz w:val="24"/>
        </w:rPr>
        <w:t xml:space="preserve">and rates of gene flow between the Eastern and Western fragments. </w:t>
      </w:r>
      <w:r w:rsidR="00785ACE" w:rsidRPr="00305B03">
        <w:rPr>
          <w:sz w:val="24"/>
        </w:rPr>
        <w:t xml:space="preserve">We assumed equal migration rates in both directions (i.e., just one m) and a HKY model of sequence evolution. We used a </w:t>
      </w:r>
      <w:r w:rsidR="00810587" w:rsidRPr="005221A4">
        <w:rPr>
          <w:sz w:val="24"/>
        </w:rPr>
        <w:t>burn-in of 200</w:t>
      </w:r>
      <w:ins w:id="464" w:author="Alice Latinne" w:date="2017-03-30T17:59:00Z">
        <w:r w:rsidR="00CF7DF1">
          <w:rPr>
            <w:sz w:val="24"/>
          </w:rPr>
          <w:t>,</w:t>
        </w:r>
      </w:ins>
      <w:r w:rsidR="00810587" w:rsidRPr="005221A4">
        <w:rPr>
          <w:sz w:val="24"/>
        </w:rPr>
        <w:t xml:space="preserve">000 steps followed by a run of 1 million steps. </w:t>
      </w:r>
      <w:r w:rsidR="00810587" w:rsidRPr="005221A4">
        <w:rPr>
          <w:sz w:val="24"/>
          <w:lang w:val="en-US"/>
        </w:rPr>
        <w:t xml:space="preserve">Prior boundaries were empirically determined to ensure that the posterior distributions fell completely within the prior distributions. The modes of the posterior probability distributions were thus taken as the Maximum Likelihood </w:t>
      </w:r>
      <w:r w:rsidR="00810587" w:rsidRPr="00810587">
        <w:rPr>
          <w:sz w:val="24"/>
          <w:lang w:val="en-US"/>
        </w:rPr>
        <w:t xml:space="preserve">Estimate (MLE) of the parameters. We estimated the credibility intervals as the 90% Highest Probability Density (HPD) intervals (i.e., the shortest span that includes 90% of the probability density of a parameter). To ensure reliable convergence toward the stationary distribution, we monitored multiple independent runs, each with 70 up to 100 independent chains under Metropolis coupling to improve mixing. Mixing properties of the MCMC were assessed by examining the level of autocorrelation between final and initial parameter values and by visual inspection of the parameter trend plots. Analyses were considered to have converged upon the </w:t>
      </w:r>
      <w:r w:rsidR="00810587" w:rsidRPr="00810587">
        <w:rPr>
          <w:sz w:val="24"/>
          <w:lang w:val="en-US"/>
        </w:rPr>
        <w:lastRenderedPageBreak/>
        <w:t>stationary distribution if independent runs generated similar posterior distributions, with each having a lowest effective sample size of 50 for each estimated parameter</w:t>
      </w:r>
    </w:p>
    <w:p w14:paraId="684F949B" w14:textId="4DEA15FD" w:rsidR="00F40E62" w:rsidRPr="00305B03" w:rsidRDefault="00810587" w:rsidP="00305B03">
      <w:pPr>
        <w:pStyle w:val="Commentaire"/>
        <w:spacing w:before="120" w:after="120" w:line="360" w:lineRule="auto"/>
        <w:jc w:val="both"/>
        <w:rPr>
          <w:sz w:val="24"/>
          <w:lang w:val="en-US"/>
        </w:rPr>
      </w:pPr>
      <w:r w:rsidRPr="00810587">
        <w:rPr>
          <w:sz w:val="24"/>
          <w:lang w:val="en-US"/>
        </w:rPr>
        <w:t xml:space="preserve">To convert parameter estimates scaled by </w:t>
      </w:r>
      <w:r w:rsidRPr="00810587">
        <w:rPr>
          <w:i/>
          <w:sz w:val="24"/>
          <w:lang w:val="en-US"/>
        </w:rPr>
        <w:t>µ</w:t>
      </w:r>
      <w:r w:rsidRPr="00810587">
        <w:rPr>
          <w:sz w:val="24"/>
          <w:lang w:val="en-US"/>
        </w:rPr>
        <w:t xml:space="preserve"> (i.e., </w:t>
      </w:r>
      <w:r w:rsidRPr="00810587">
        <w:rPr>
          <w:i/>
          <w:sz w:val="24"/>
          <w:lang w:val="en-US"/>
        </w:rPr>
        <w:t>T</w:t>
      </w:r>
      <w:r w:rsidRPr="00810587">
        <w:rPr>
          <w:sz w:val="24"/>
          <w:lang w:val="en-US"/>
        </w:rPr>
        <w:t xml:space="preserve"> and </w:t>
      </w:r>
      <w:r w:rsidRPr="00810587">
        <w:rPr>
          <w:i/>
          <w:sz w:val="24"/>
          <w:lang w:val="en-US"/>
        </w:rPr>
        <w:sym w:font="Symbol" w:char="F071"/>
      </w:r>
      <w:r w:rsidRPr="00810587">
        <w:rPr>
          <w:i/>
          <w:sz w:val="24"/>
          <w:lang w:val="en-US"/>
        </w:rPr>
        <w:t xml:space="preserve">) </w:t>
      </w:r>
      <w:r w:rsidRPr="00810587">
        <w:rPr>
          <w:sz w:val="24"/>
          <w:lang w:val="en-US"/>
        </w:rPr>
        <w:t>to demographic units, we used a per generation mutation</w:t>
      </w:r>
      <w:r w:rsidR="005E657B">
        <w:rPr>
          <w:color w:val="231F20"/>
          <w:sz w:val="24"/>
        </w:rPr>
        <w:t xml:space="preserve"> </w:t>
      </w:r>
      <w:r w:rsidRPr="00810587">
        <w:rPr>
          <w:color w:val="231F20"/>
          <w:sz w:val="24"/>
        </w:rPr>
        <w:t xml:space="preserve">of 2.7 %/MYr as generally used for rodents of the genus </w:t>
      </w:r>
      <w:r w:rsidRPr="00810587">
        <w:rPr>
          <w:i/>
          <w:color w:val="231F20"/>
          <w:sz w:val="24"/>
        </w:rPr>
        <w:t xml:space="preserve">Apodemus </w:t>
      </w:r>
      <w:r w:rsidRPr="00810587">
        <w:rPr>
          <w:color w:val="231F20"/>
          <w:sz w:val="24"/>
        </w:rPr>
        <w:t xml:space="preserve">(eg. Michaux </w:t>
      </w:r>
      <w:r w:rsidRPr="00810587">
        <w:rPr>
          <w:i/>
          <w:color w:val="231F20"/>
          <w:sz w:val="24"/>
        </w:rPr>
        <w:t>et al.,</w:t>
      </w:r>
      <w:r w:rsidRPr="00810587">
        <w:rPr>
          <w:color w:val="231F20"/>
          <w:sz w:val="24"/>
        </w:rPr>
        <w:t xml:space="preserve"> 2003; 2005). </w:t>
      </w:r>
      <w:commentRangeStart w:id="465"/>
      <w:commentRangeStart w:id="466"/>
      <w:r w:rsidRPr="00810587">
        <w:rPr>
          <w:sz w:val="24"/>
          <w:lang w:val="en-US"/>
        </w:rPr>
        <w:t>Assuming a generation time (</w:t>
      </w:r>
      <w:r w:rsidRPr="00810587">
        <w:rPr>
          <w:i/>
          <w:sz w:val="24"/>
          <w:lang w:val="en-US"/>
        </w:rPr>
        <w:t>G</w:t>
      </w:r>
      <w:r w:rsidRPr="00810587">
        <w:rPr>
          <w:sz w:val="24"/>
          <w:lang w:val="en-US"/>
        </w:rPr>
        <w:t xml:space="preserve">) for </w:t>
      </w:r>
      <w:r w:rsidRPr="00810587">
        <w:rPr>
          <w:i/>
          <w:sz w:val="24"/>
          <w:lang w:val="en-US"/>
        </w:rPr>
        <w:t>A. agrarius</w:t>
      </w:r>
      <w:r w:rsidRPr="00810587">
        <w:rPr>
          <w:sz w:val="24"/>
          <w:lang w:val="en-US"/>
        </w:rPr>
        <w:t xml:space="preserve"> of 0.5 year</w:t>
      </w:r>
      <w:commentRangeEnd w:id="465"/>
      <w:r w:rsidR="00CF7DF1">
        <w:rPr>
          <w:rStyle w:val="Marquedecommentaire"/>
        </w:rPr>
        <w:commentReference w:id="465"/>
      </w:r>
      <w:commentRangeEnd w:id="466"/>
      <w:r w:rsidR="00B8375E">
        <w:rPr>
          <w:rStyle w:val="Marquedecommentaire"/>
        </w:rPr>
        <w:commentReference w:id="466"/>
      </w:r>
      <w:r w:rsidRPr="00810587">
        <w:rPr>
          <w:sz w:val="24"/>
          <w:lang w:val="en-US"/>
        </w:rPr>
        <w:t>, population divergence time (</w:t>
      </w:r>
      <w:r w:rsidRPr="00810587">
        <w:rPr>
          <w:i/>
          <w:sz w:val="24"/>
          <w:lang w:val="en-US"/>
        </w:rPr>
        <w:t>T</w:t>
      </w:r>
      <w:r w:rsidRPr="00810587">
        <w:rPr>
          <w:sz w:val="24"/>
          <w:lang w:val="en-US"/>
        </w:rPr>
        <w:t>) can be converted to calendar years (</w:t>
      </w:r>
      <w:r w:rsidRPr="00810587">
        <w:rPr>
          <w:i/>
          <w:sz w:val="24"/>
          <w:lang w:val="en-US"/>
        </w:rPr>
        <w:t xml:space="preserve">t </w:t>
      </w:r>
      <w:r w:rsidRPr="00810587">
        <w:rPr>
          <w:sz w:val="24"/>
          <w:lang w:val="en-US"/>
        </w:rPr>
        <w:t>in years) and estimates of population mutation rates (</w:t>
      </w:r>
      <w:r w:rsidRPr="00810587">
        <w:rPr>
          <w:i/>
          <w:sz w:val="24"/>
          <w:lang w:val="en-US"/>
        </w:rPr>
        <w:sym w:font="Symbol" w:char="F071"/>
      </w:r>
      <w:r w:rsidRPr="00810587">
        <w:rPr>
          <w:i/>
          <w:sz w:val="24"/>
          <w:vertAlign w:val="subscript"/>
          <w:lang w:val="en-US"/>
        </w:rPr>
        <w:t>1</w:t>
      </w:r>
      <w:r w:rsidRPr="00810587">
        <w:rPr>
          <w:sz w:val="24"/>
          <w:lang w:val="en-US"/>
        </w:rPr>
        <w:t xml:space="preserve">, </w:t>
      </w:r>
      <w:r w:rsidRPr="00810587">
        <w:rPr>
          <w:i/>
          <w:sz w:val="24"/>
          <w:lang w:val="en-US"/>
        </w:rPr>
        <w:sym w:font="Symbol" w:char="F071"/>
      </w:r>
      <w:r w:rsidRPr="00810587">
        <w:rPr>
          <w:i/>
          <w:sz w:val="24"/>
          <w:vertAlign w:val="subscript"/>
          <w:lang w:val="en-US"/>
        </w:rPr>
        <w:t>2</w:t>
      </w:r>
      <w:r w:rsidRPr="00810587">
        <w:rPr>
          <w:sz w:val="24"/>
          <w:lang w:val="en-US"/>
        </w:rPr>
        <w:t xml:space="preserve">, and </w:t>
      </w:r>
      <w:r w:rsidRPr="00810587">
        <w:rPr>
          <w:i/>
          <w:sz w:val="24"/>
          <w:lang w:val="en-US"/>
        </w:rPr>
        <w:sym w:font="Symbol" w:char="F071"/>
      </w:r>
      <w:r w:rsidRPr="00810587">
        <w:rPr>
          <w:i/>
          <w:sz w:val="24"/>
          <w:vertAlign w:val="subscript"/>
          <w:lang w:val="en-US"/>
        </w:rPr>
        <w:t>A</w:t>
      </w:r>
      <w:r w:rsidRPr="00810587">
        <w:rPr>
          <w:sz w:val="24"/>
          <w:lang w:val="en-US"/>
        </w:rPr>
        <w:t>) can be converted to estimates of effective population</w:t>
      </w:r>
      <w:r w:rsidR="005E657B">
        <w:rPr>
          <w:sz w:val="24"/>
          <w:lang w:val="en-US"/>
        </w:rPr>
        <w:t xml:space="preserve"> </w:t>
      </w:r>
      <w:r w:rsidR="00785ACE" w:rsidRPr="00305B03">
        <w:rPr>
          <w:sz w:val="24"/>
          <w:lang w:val="en-US"/>
        </w:rPr>
        <w:t>size parameters (</w:t>
      </w:r>
      <w:r w:rsidR="00785ACE" w:rsidRPr="00305B03">
        <w:rPr>
          <w:i/>
          <w:sz w:val="24"/>
          <w:lang w:val="en-US"/>
        </w:rPr>
        <w:t>N</w:t>
      </w:r>
      <w:r w:rsidR="00785ACE" w:rsidRPr="00305B03">
        <w:rPr>
          <w:i/>
          <w:sz w:val="24"/>
          <w:vertAlign w:val="subscript"/>
          <w:lang w:val="en-US"/>
        </w:rPr>
        <w:t>1</w:t>
      </w:r>
      <w:r w:rsidR="00785ACE" w:rsidRPr="00305B03">
        <w:rPr>
          <w:sz w:val="24"/>
          <w:lang w:val="en-US"/>
        </w:rPr>
        <w:t xml:space="preserve">, </w:t>
      </w:r>
      <w:r w:rsidR="00785ACE" w:rsidRPr="00305B03">
        <w:rPr>
          <w:i/>
          <w:sz w:val="24"/>
          <w:lang w:val="en-US"/>
        </w:rPr>
        <w:t>N</w:t>
      </w:r>
      <w:r w:rsidR="00785ACE" w:rsidRPr="00305B03">
        <w:rPr>
          <w:i/>
          <w:sz w:val="24"/>
          <w:vertAlign w:val="subscript"/>
          <w:lang w:val="en-US"/>
        </w:rPr>
        <w:t>2</w:t>
      </w:r>
      <w:r w:rsidR="00785ACE" w:rsidRPr="00305B03">
        <w:rPr>
          <w:sz w:val="24"/>
          <w:lang w:val="en-US"/>
        </w:rPr>
        <w:t xml:space="preserve">, </w:t>
      </w:r>
      <w:r w:rsidR="00785ACE" w:rsidRPr="00305B03">
        <w:rPr>
          <w:i/>
          <w:sz w:val="24"/>
          <w:lang w:val="en-US"/>
        </w:rPr>
        <w:t>N</w:t>
      </w:r>
      <w:r w:rsidR="00785ACE" w:rsidRPr="00305B03">
        <w:rPr>
          <w:i/>
          <w:sz w:val="24"/>
          <w:vertAlign w:val="subscript"/>
          <w:lang w:val="en-US"/>
        </w:rPr>
        <w:t>A</w:t>
      </w:r>
      <w:r w:rsidR="00785ACE" w:rsidRPr="00305B03">
        <w:rPr>
          <w:sz w:val="24"/>
          <w:lang w:val="en-US"/>
        </w:rPr>
        <w:t>, respectively, in number of individuals).</w:t>
      </w:r>
      <w:r w:rsidR="005E657B">
        <w:rPr>
          <w:color w:val="231F20"/>
          <w:sz w:val="24"/>
        </w:rPr>
        <w:t xml:space="preserve"> </w:t>
      </w:r>
      <w:r w:rsidR="00785ACE" w:rsidRPr="00305B03">
        <w:rPr>
          <w:sz w:val="24"/>
          <w:lang w:val="en-US"/>
        </w:rPr>
        <w:t>To integrate the uncertainty related to the mutation rate and the generation time in the estimated parameters scaled by the mutation rate (</w:t>
      </w:r>
      <w:r w:rsidR="00785ACE" w:rsidRPr="00305B03">
        <w:rPr>
          <w:i/>
          <w:sz w:val="24"/>
          <w:lang w:val="en-US"/>
        </w:rPr>
        <w:t>T</w:t>
      </w:r>
      <w:r w:rsidR="00785ACE" w:rsidRPr="00305B03">
        <w:rPr>
          <w:sz w:val="24"/>
          <w:lang w:val="en-US"/>
        </w:rPr>
        <w:t xml:space="preserve"> and </w:t>
      </w:r>
      <w:r w:rsidR="00785ACE" w:rsidRPr="00305B03">
        <w:rPr>
          <w:i/>
          <w:sz w:val="24"/>
          <w:lang w:val="en-US"/>
        </w:rPr>
        <w:sym w:font="Symbol" w:char="F071"/>
      </w:r>
      <w:r w:rsidR="00785ACE" w:rsidRPr="00305B03">
        <w:rPr>
          <w:sz w:val="24"/>
          <w:lang w:val="en-US"/>
        </w:rPr>
        <w:t xml:space="preserve">), we converted the parameters using the extreme values of </w:t>
      </w:r>
      <w:r w:rsidR="00785ACE" w:rsidRPr="00305B03">
        <w:rPr>
          <w:i/>
          <w:sz w:val="24"/>
          <w:lang w:val="en-US"/>
        </w:rPr>
        <w:t>µ</w:t>
      </w:r>
      <w:r w:rsidR="00785ACE" w:rsidRPr="00305B03">
        <w:rPr>
          <w:sz w:val="24"/>
          <w:lang w:val="en-US"/>
        </w:rPr>
        <w:t xml:space="preserve"> and </w:t>
      </w:r>
      <w:r w:rsidR="00785ACE" w:rsidRPr="00305B03">
        <w:rPr>
          <w:i/>
          <w:sz w:val="24"/>
          <w:lang w:val="en-US"/>
        </w:rPr>
        <w:t>G</w:t>
      </w:r>
      <w:r w:rsidR="00785ACE" w:rsidRPr="00305B03">
        <w:rPr>
          <w:sz w:val="24"/>
          <w:lang w:val="en-US"/>
        </w:rPr>
        <w:t xml:space="preserve">. We applied the same conservative approach for the credible intervals, taking the extreme 90% HPD values obtained using the two plausible values of </w:t>
      </w:r>
      <w:r w:rsidR="00785ACE" w:rsidRPr="00305B03">
        <w:rPr>
          <w:i/>
          <w:sz w:val="24"/>
          <w:lang w:val="en-US"/>
        </w:rPr>
        <w:t>µ</w:t>
      </w:r>
      <w:r w:rsidR="00785ACE" w:rsidRPr="00305B03">
        <w:rPr>
          <w:sz w:val="24"/>
          <w:lang w:val="en-US"/>
        </w:rPr>
        <w:t xml:space="preserve"> and </w:t>
      </w:r>
      <w:r w:rsidR="00785ACE" w:rsidRPr="00305B03">
        <w:rPr>
          <w:i/>
          <w:sz w:val="24"/>
          <w:lang w:val="en-US"/>
        </w:rPr>
        <w:t>G</w:t>
      </w:r>
      <w:r w:rsidR="00785ACE" w:rsidRPr="00305B03">
        <w:rPr>
          <w:sz w:val="24"/>
          <w:lang w:val="en-US"/>
        </w:rPr>
        <w:t>.</w:t>
      </w:r>
    </w:p>
    <w:p w14:paraId="5004F96A" w14:textId="77777777" w:rsidR="00F40E62" w:rsidRDefault="00785ACE" w:rsidP="00305B03">
      <w:pPr>
        <w:pStyle w:val="Commentaire"/>
        <w:spacing w:before="120" w:after="120" w:line="360" w:lineRule="auto"/>
        <w:jc w:val="both"/>
        <w:rPr>
          <w:ins w:id="467" w:author="Alice Latinne" w:date="2017-04-02T17:14:00Z"/>
          <w:sz w:val="24"/>
          <w:lang w:val="en-US"/>
        </w:rPr>
      </w:pPr>
      <w:r w:rsidRPr="00305B03">
        <w:rPr>
          <w:sz w:val="24"/>
          <w:lang w:val="en-US"/>
        </w:rPr>
        <w:t xml:space="preserve">Migration parameters in the model can be used to obtain population migration rates (i.e., the effective number of migrants per generation), using an estimate of </w:t>
      </w:r>
      <w:r w:rsidRPr="00305B03">
        <w:rPr>
          <w:i/>
          <w:sz w:val="24"/>
          <w:lang w:val="en-US"/>
        </w:rPr>
        <w:sym w:font="Symbol" w:char="F071"/>
      </w:r>
      <w:r w:rsidRPr="00305B03">
        <w:rPr>
          <w:sz w:val="24"/>
          <w:lang w:val="en-US"/>
        </w:rPr>
        <w:t xml:space="preserve"> (i.e., 2</w:t>
      </w:r>
      <w:r w:rsidRPr="00305B03">
        <w:rPr>
          <w:i/>
          <w:sz w:val="24"/>
          <w:lang w:val="en-US"/>
        </w:rPr>
        <w:t xml:space="preserve">Nm = </w:t>
      </w:r>
      <w:r w:rsidRPr="00305B03">
        <w:rPr>
          <w:i/>
          <w:sz w:val="24"/>
          <w:lang w:val="en-US"/>
        </w:rPr>
        <w:sym w:font="Symbol" w:char="F071"/>
      </w:r>
      <w:r w:rsidRPr="00305B03">
        <w:rPr>
          <w:i/>
          <w:sz w:val="24"/>
          <w:lang w:val="en-US"/>
        </w:rPr>
        <w:t>m</w:t>
      </w:r>
      <w:r w:rsidRPr="00305B03">
        <w:rPr>
          <w:sz w:val="24"/>
          <w:lang w:val="en-US"/>
        </w:rPr>
        <w:t xml:space="preserve">/2) </w:t>
      </w:r>
      <w:commentRangeStart w:id="468"/>
      <w:commentRangeStart w:id="469"/>
      <w:r w:rsidRPr="00305B03">
        <w:rPr>
          <w:sz w:val="24"/>
          <w:lang w:val="en-US"/>
        </w:rPr>
        <w:fldChar w:fldCharType="begin"/>
      </w:r>
      <w:r w:rsidRPr="00305B03">
        <w:rPr>
          <w:sz w:val="24"/>
          <w:lang w:val="en-US"/>
        </w:rPr>
        <w:instrText xml:space="preserve"> </w:instrText>
      </w:r>
      <w:r w:rsidR="00D5677B">
        <w:rPr>
          <w:sz w:val="24"/>
          <w:lang w:val="en-US"/>
        </w:rPr>
        <w:instrText>ADDIN</w:instrText>
      </w:r>
      <w:r w:rsidRPr="00305B03">
        <w:rPr>
          <w:sz w:val="24"/>
          <w:lang w:val="en-US"/>
        </w:rPr>
        <w:instrText xml:space="preserve"> EN.CITE &lt;EndNote&gt;&lt;Cite&gt;&lt;Author&gt;Hey&lt;/Author&gt;&lt;Year&gt;2004&lt;/Year&gt;&lt;RecNum&gt;230&lt;/RecNum&gt;&lt;record&gt;&lt;rec-number&gt;230&lt;/rec-number&gt;&lt;foreign-keys&gt;&lt;key app="EN" db-id="x20er5rawdaszae9e9spsefu9t9dfzeazpad"&gt;230&lt;/key&gt;&lt;/foreign-keys&gt;&lt;ref-type name="Journal Article"&gt;17&lt;/ref-type&gt;&lt;contributors&gt;&lt;authors&gt;&lt;author&gt;Hey,J.&lt;/author&gt;&lt;author&gt;Nielsen,R.&lt;/author&gt;&lt;/authors&gt;&lt;/contributors&gt;&lt;titles&gt;&lt;title&gt;&lt;style face="normal" font="default" size="100%"&gt;Multilocus methods for estimating population sizes, migration rates and divergence time, with applications to divergence if &lt;/style&gt;&lt;style face="italic" font="default" size="100%"&gt;Drosophila pseudoobscura&lt;/style&gt;&lt;style face="normal" font="default" size="100%"&gt; and &lt;/style&gt;&lt;style face="italic" font="default" size="100%"&gt;D. persimilis&lt;/style&gt;&lt;/title&gt;&lt;secondary-title&gt;Genetics&lt;/secondary-title&gt;&lt;/titles&gt;&lt;periodical&gt;&lt;full-title&gt;Genetics&lt;/full-title&gt;&lt;/periodical&gt;&lt;pages&gt;747-760&lt;/pages&gt;&lt;volume&gt;167&lt;/volume&gt;&lt;keywords&gt;&lt;keyword&gt;IM&lt;/keyword&gt;&lt;keyword&gt;methods&lt;/keyword&gt;&lt;keyword&gt;migration&lt;/keyword&gt;&lt;keyword&gt;population&lt;/keyword&gt;&lt;/keywords&gt;&lt;dates&gt;&lt;year&gt;2004&lt;/year&gt;&lt;/dates&gt;&lt;label&gt;511&lt;/label&gt;&lt;image&gt;0789500416sen_Genetics_2004.pdf&lt;/image&gt;&lt;urls&gt;&lt;/urls&gt;&lt;/record&gt;&lt;/Cite&gt;&lt;/EndNote&gt;</w:instrText>
      </w:r>
      <w:r w:rsidRPr="00305B03">
        <w:rPr>
          <w:sz w:val="24"/>
          <w:lang w:val="en-US"/>
        </w:rPr>
        <w:fldChar w:fldCharType="separate"/>
      </w:r>
      <w:r w:rsidRPr="00305B03">
        <w:rPr>
          <w:sz w:val="24"/>
          <w:lang w:val="en-US"/>
        </w:rPr>
        <w:t>(21)</w:t>
      </w:r>
      <w:r w:rsidRPr="00305B03">
        <w:rPr>
          <w:sz w:val="24"/>
          <w:lang w:val="en-US"/>
        </w:rPr>
        <w:fldChar w:fldCharType="end"/>
      </w:r>
      <w:commentRangeEnd w:id="468"/>
      <w:commentRangeEnd w:id="469"/>
      <w:r w:rsidR="004456F7">
        <w:rPr>
          <w:rStyle w:val="Marquedecommentaire"/>
        </w:rPr>
        <w:commentReference w:id="468"/>
      </w:r>
      <w:r w:rsidR="00CF7DF1">
        <w:rPr>
          <w:rStyle w:val="Marquedecommentaire"/>
        </w:rPr>
        <w:commentReference w:id="469"/>
      </w:r>
      <w:r w:rsidRPr="00305B03">
        <w:rPr>
          <w:sz w:val="24"/>
          <w:lang w:val="en-US"/>
        </w:rPr>
        <w:t>. 2</w:t>
      </w:r>
      <w:r w:rsidRPr="00305B03">
        <w:rPr>
          <w:i/>
          <w:sz w:val="24"/>
          <w:lang w:val="en-US"/>
        </w:rPr>
        <w:t>N</w:t>
      </w:r>
      <w:r w:rsidRPr="00305B03">
        <w:rPr>
          <w:i/>
          <w:sz w:val="24"/>
          <w:vertAlign w:val="subscript"/>
          <w:lang w:val="en-US"/>
        </w:rPr>
        <w:t>1</w:t>
      </w:r>
      <w:r w:rsidRPr="00305B03">
        <w:rPr>
          <w:i/>
          <w:sz w:val="24"/>
          <w:lang w:val="en-US"/>
        </w:rPr>
        <w:t>m</w:t>
      </w:r>
      <w:r w:rsidRPr="00305B03">
        <w:rPr>
          <w:i/>
          <w:sz w:val="24"/>
          <w:vertAlign w:val="subscript"/>
          <w:lang w:val="en-US"/>
        </w:rPr>
        <w:t>1</w:t>
      </w:r>
      <w:r w:rsidRPr="00305B03">
        <w:rPr>
          <w:sz w:val="24"/>
          <w:lang w:val="en-US"/>
        </w:rPr>
        <w:t xml:space="preserve"> and 2</w:t>
      </w:r>
      <w:r w:rsidRPr="00305B03">
        <w:rPr>
          <w:i/>
          <w:sz w:val="24"/>
          <w:lang w:val="en-US"/>
        </w:rPr>
        <w:t>N</w:t>
      </w:r>
      <w:r w:rsidRPr="00305B03">
        <w:rPr>
          <w:i/>
          <w:sz w:val="24"/>
          <w:vertAlign w:val="subscript"/>
          <w:lang w:val="en-US"/>
        </w:rPr>
        <w:t>2</w:t>
      </w:r>
      <w:r w:rsidRPr="00305B03">
        <w:rPr>
          <w:i/>
          <w:sz w:val="24"/>
          <w:lang w:val="en-US"/>
        </w:rPr>
        <w:t>m</w:t>
      </w:r>
      <w:r w:rsidRPr="00305B03">
        <w:rPr>
          <w:i/>
          <w:sz w:val="24"/>
          <w:vertAlign w:val="subscript"/>
          <w:lang w:val="en-US"/>
        </w:rPr>
        <w:t>2</w:t>
      </w:r>
      <w:r w:rsidRPr="00305B03">
        <w:rPr>
          <w:sz w:val="24"/>
          <w:lang w:val="en-US"/>
        </w:rPr>
        <w:t xml:space="preserve"> are the effective number of migrants per generation into population 1 and 2 respectively.</w:t>
      </w:r>
    </w:p>
    <w:p w14:paraId="7BA5453C" w14:textId="550A04AC" w:rsidR="009C2A3F" w:rsidRPr="009C2A3F" w:rsidRDefault="009C2A3F" w:rsidP="009C2A3F">
      <w:pPr>
        <w:pStyle w:val="Commentaire"/>
        <w:spacing w:before="120" w:after="120" w:line="360" w:lineRule="auto"/>
        <w:jc w:val="both"/>
        <w:rPr>
          <w:sz w:val="24"/>
          <w:szCs w:val="24"/>
          <w:lang w:val="en-US"/>
        </w:rPr>
      </w:pPr>
      <w:ins w:id="470" w:author="Alice Latinne" w:date="2017-04-02T17:15:00Z">
        <w:r>
          <w:rPr>
            <w:sz w:val="24"/>
            <w:szCs w:val="24"/>
            <w:lang w:val="en-US"/>
          </w:rPr>
          <w:t xml:space="preserve">We also </w:t>
        </w:r>
      </w:ins>
      <w:ins w:id="471" w:author="Alice Latinne" w:date="2017-04-02T17:14:00Z">
        <w:r w:rsidRPr="009C2A3F">
          <w:rPr>
            <w:sz w:val="24"/>
            <w:szCs w:val="24"/>
            <w:lang w:val="en-US"/>
          </w:rPr>
          <w:t xml:space="preserve">roughly estimated </w:t>
        </w:r>
      </w:ins>
      <w:ins w:id="472" w:author="Alice Latinne" w:date="2017-04-02T17:15:00Z">
        <w:r>
          <w:rPr>
            <w:sz w:val="24"/>
            <w:szCs w:val="24"/>
            <w:lang w:val="en-US"/>
          </w:rPr>
          <w:t xml:space="preserve">the </w:t>
        </w:r>
        <w:r w:rsidRPr="00664A66">
          <w:rPr>
            <w:sz w:val="24"/>
            <w:szCs w:val="24"/>
            <w:lang w:val="en-US"/>
          </w:rPr>
          <w:t>timing of demographic expansion</w:t>
        </w:r>
        <w:r>
          <w:rPr>
            <w:sz w:val="24"/>
            <w:szCs w:val="24"/>
            <w:lang w:val="en-US"/>
          </w:rPr>
          <w:t xml:space="preserve"> of each group and subgroup using </w:t>
        </w:r>
      </w:ins>
      <w:ins w:id="473" w:author="Alice Latinne" w:date="2017-04-02T17:14:00Z">
        <w:r w:rsidRPr="009C2A3F">
          <w:rPr>
            <w:sz w:val="24"/>
            <w:szCs w:val="24"/>
            <w:lang w:val="en-US"/>
          </w:rPr>
          <w:t xml:space="preserve">the mode of mismatch distribution </w:t>
        </w:r>
      </w:ins>
      <w:ins w:id="474" w:author="Alice Latinne" w:date="2017-04-02T17:15:00Z">
        <w:r>
          <w:rPr>
            <w:sz w:val="24"/>
            <w:szCs w:val="24"/>
            <w:lang w:val="en-US"/>
          </w:rPr>
          <w:t>Tau</w:t>
        </w:r>
      </w:ins>
      <w:ins w:id="475" w:author="Alice Latinne" w:date="2017-04-02T17:14:00Z">
        <w:r w:rsidRPr="009C2A3F">
          <w:rPr>
            <w:sz w:val="24"/>
            <w:szCs w:val="24"/>
            <w:lang w:val="en-US"/>
          </w:rPr>
          <w:t xml:space="preserve"> </w:t>
        </w:r>
      </w:ins>
      <w:ins w:id="476" w:author="Alice Latinne" w:date="2017-04-02T17:16:00Z">
        <w:r>
          <w:rPr>
            <w:sz w:val="24"/>
            <w:szCs w:val="24"/>
            <w:lang w:val="en-US"/>
          </w:rPr>
          <w:t>calculated in</w:t>
        </w:r>
      </w:ins>
      <w:ins w:id="477" w:author="Alice Latinne" w:date="2017-04-02T17:17:00Z">
        <w:r>
          <w:rPr>
            <w:sz w:val="24"/>
            <w:szCs w:val="24"/>
            <w:lang w:val="en-US"/>
          </w:rPr>
          <w:t xml:space="preserve"> DNASP </w:t>
        </w:r>
      </w:ins>
      <w:ins w:id="478" w:author="Alice Latinne" w:date="2017-04-02T17:18:00Z">
        <w:r>
          <w:rPr>
            <w:sz w:val="24"/>
            <w:szCs w:val="24"/>
            <w:lang w:val="en-US"/>
          </w:rPr>
          <w:t>(Librado &amp; Ro</w:t>
        </w:r>
      </w:ins>
      <w:ins w:id="479" w:author="Alice Latinne" w:date="2017-04-02T17:19:00Z">
        <w:r>
          <w:rPr>
            <w:sz w:val="24"/>
            <w:szCs w:val="24"/>
            <w:lang w:val="en-US"/>
          </w:rPr>
          <w:t>z</w:t>
        </w:r>
      </w:ins>
      <w:ins w:id="480" w:author="Alice Latinne" w:date="2017-04-02T17:18:00Z">
        <w:r>
          <w:rPr>
            <w:sz w:val="24"/>
            <w:szCs w:val="24"/>
            <w:lang w:val="en-US"/>
          </w:rPr>
          <w:t>as</w:t>
        </w:r>
      </w:ins>
      <w:ins w:id="481" w:author="Alice Latinne" w:date="2017-04-02T17:19:00Z">
        <w:r>
          <w:rPr>
            <w:sz w:val="24"/>
            <w:szCs w:val="24"/>
            <w:lang w:val="en-US"/>
          </w:rPr>
          <w:t>,</w:t>
        </w:r>
      </w:ins>
      <w:ins w:id="482" w:author="Alice Latinne" w:date="2017-04-02T17:18:00Z">
        <w:r>
          <w:rPr>
            <w:sz w:val="24"/>
            <w:szCs w:val="24"/>
            <w:lang w:val="en-US"/>
          </w:rPr>
          <w:t xml:space="preserve"> 2009) </w:t>
        </w:r>
      </w:ins>
      <w:ins w:id="483" w:author="Alice Latinne" w:date="2017-04-02T17:17:00Z">
        <w:r>
          <w:rPr>
            <w:sz w:val="24"/>
            <w:szCs w:val="24"/>
            <w:lang w:val="en-US"/>
          </w:rPr>
          <w:t>and</w:t>
        </w:r>
      </w:ins>
      <w:ins w:id="484" w:author="Alice Latinne" w:date="2017-04-02T17:16:00Z">
        <w:r>
          <w:rPr>
            <w:sz w:val="24"/>
            <w:szCs w:val="24"/>
            <w:lang w:val="en-US"/>
          </w:rPr>
          <w:t xml:space="preserve"> </w:t>
        </w:r>
      </w:ins>
      <w:ins w:id="485" w:author="Alice Latinne" w:date="2017-04-02T17:14:00Z">
        <w:r w:rsidRPr="009C2A3F">
          <w:rPr>
            <w:sz w:val="24"/>
            <w:szCs w:val="24"/>
            <w:lang w:val="en-US"/>
          </w:rPr>
          <w:t>expressed as Tau =2</w:t>
        </w:r>
      </w:ins>
      <w:ins w:id="486" w:author="Alice Latinne" w:date="2017-04-02T17:16:00Z">
        <w:r>
          <w:rPr>
            <w:sz w:val="24"/>
            <w:szCs w:val="24"/>
            <w:lang w:val="en-US"/>
          </w:rPr>
          <w:t>µ</w:t>
        </w:r>
      </w:ins>
      <w:ins w:id="487" w:author="Alice Latinne" w:date="2017-04-02T17:14:00Z">
        <w:r w:rsidRPr="009C2A3F">
          <w:rPr>
            <w:sz w:val="24"/>
            <w:szCs w:val="24"/>
            <w:lang w:val="en-US"/>
          </w:rPr>
          <w:t xml:space="preserve">t, where t is the expansion time in number of generations and </w:t>
        </w:r>
      </w:ins>
      <w:ins w:id="488" w:author="Alice Latinne" w:date="2017-04-02T17:16:00Z">
        <w:r>
          <w:rPr>
            <w:sz w:val="24"/>
            <w:szCs w:val="24"/>
            <w:lang w:val="en-US"/>
          </w:rPr>
          <w:t xml:space="preserve">µ </w:t>
        </w:r>
      </w:ins>
      <w:ins w:id="489" w:author="Alice Latinne" w:date="2017-04-02T17:14:00Z">
        <w:r w:rsidRPr="009C2A3F">
          <w:rPr>
            <w:sz w:val="24"/>
            <w:szCs w:val="24"/>
            <w:lang w:val="en-US"/>
          </w:rPr>
          <w:t>is the mutation rate for the whole sequence</w:t>
        </w:r>
      </w:ins>
      <w:ins w:id="490" w:author="Alice Latinne" w:date="2017-04-02T17:16:00Z">
        <w:r>
          <w:rPr>
            <w:sz w:val="24"/>
            <w:szCs w:val="24"/>
            <w:lang w:val="en-US"/>
          </w:rPr>
          <w:t>.</w:t>
        </w:r>
      </w:ins>
    </w:p>
    <w:p w14:paraId="56D03E5F" w14:textId="33AA5163" w:rsidR="00F40E62" w:rsidDel="00CF7DF1" w:rsidRDefault="00A465C0" w:rsidP="00305B03">
      <w:pPr>
        <w:spacing w:line="360" w:lineRule="auto"/>
        <w:ind w:firstLine="708"/>
        <w:jc w:val="both"/>
        <w:rPr>
          <w:del w:id="491" w:author="Alice Latinne" w:date="2017-03-30T18:03:00Z"/>
          <w:b/>
          <w:u w:val="single"/>
        </w:rPr>
      </w:pPr>
      <w:del w:id="492" w:author="Alice Latinne" w:date="2017-03-30T18:03:00Z">
        <w:r w:rsidRPr="00E863F9" w:rsidDel="00CF7DF1">
          <w:delText xml:space="preserve">To explore if natural selection acted on our </w:delText>
        </w:r>
        <w:r w:rsidRPr="00E863F9" w:rsidDel="00CF7DF1">
          <w:rPr>
            <w:i/>
          </w:rPr>
          <w:delText>cytb</w:delText>
        </w:r>
        <w:r w:rsidRPr="00E863F9" w:rsidDel="00CF7DF1">
          <w:delText xml:space="preserve"> dataset we used the McDonald-Kreitman test (McDonald &amp; Kreitman, 1991) using DNASP. We used a Fisher’s exact test to determine </w:delText>
        </w:r>
        <w:r w:rsidRPr="003367BC" w:rsidDel="00CF7DF1">
          <w:delText xml:space="preserve">whether the ratio of synonymous and nonsynonymous substitutions differs between two categories: polymorphisms that are variable within </w:delText>
        </w:r>
        <w:r w:rsidRPr="003367BC" w:rsidDel="00CF7DF1">
          <w:rPr>
            <w:i/>
          </w:rPr>
          <w:delText>A. agrarius</w:delText>
        </w:r>
        <w:r w:rsidR="00267ADC" w:rsidRPr="00267ADC" w:rsidDel="00CF7DF1">
          <w:delText xml:space="preserve"> and </w:delText>
        </w:r>
        <w:r w:rsidR="00267ADC" w:rsidRPr="00267ADC" w:rsidDel="00CF7DF1">
          <w:rPr>
            <w:i/>
          </w:rPr>
          <w:delText>A. sylvaticus</w:delText>
        </w:r>
        <w:r w:rsidR="00267ADC" w:rsidRPr="00267ADC" w:rsidDel="00CF7DF1">
          <w:delText xml:space="preserve"> and polymorphisms that distinguish these two species (i.e., fixed differences).</w:delText>
        </w:r>
      </w:del>
    </w:p>
    <w:p w14:paraId="7FAA88D0" w14:textId="77777777" w:rsidR="00F40E62" w:rsidRPr="00305B03" w:rsidRDefault="00F40E62" w:rsidP="00305B03">
      <w:pPr>
        <w:widowControl w:val="0"/>
        <w:autoSpaceDE w:val="0"/>
        <w:autoSpaceDN w:val="0"/>
        <w:adjustRightInd w:val="0"/>
        <w:spacing w:line="360" w:lineRule="auto"/>
        <w:jc w:val="both"/>
        <w:rPr>
          <w:lang w:val="en-US"/>
        </w:rPr>
      </w:pPr>
    </w:p>
    <w:p w14:paraId="4C4F80E2" w14:textId="77777777" w:rsidR="00E57AF1" w:rsidRPr="00E57AF1" w:rsidRDefault="00E57AF1" w:rsidP="00984936">
      <w:pPr>
        <w:spacing w:after="200" w:line="360" w:lineRule="auto"/>
        <w:rPr>
          <w:b/>
          <w:lang w:val="en-US"/>
        </w:rPr>
      </w:pPr>
      <w:r w:rsidRPr="00E57AF1">
        <w:rPr>
          <w:b/>
          <w:lang w:val="en-US"/>
        </w:rPr>
        <w:t>Microsatellite data analysis</w:t>
      </w:r>
    </w:p>
    <w:p w14:paraId="2110388B" w14:textId="77777777" w:rsidR="00E57AF1" w:rsidRDefault="003000FD" w:rsidP="00024D26">
      <w:pPr>
        <w:spacing w:after="200" w:line="360" w:lineRule="auto"/>
        <w:rPr>
          <w:lang w:val="en-US"/>
        </w:rPr>
      </w:pPr>
      <w:r w:rsidRPr="00E57AF1">
        <w:rPr>
          <w:lang w:val="en-US"/>
        </w:rPr>
        <w:t>The pro</w:t>
      </w:r>
      <w:r>
        <w:rPr>
          <w:lang w:val="en-US"/>
        </w:rPr>
        <w:t xml:space="preserve">portion of null alleles (NA) at </w:t>
      </w:r>
      <w:r w:rsidRPr="00E57AF1">
        <w:rPr>
          <w:lang w:val="en-US"/>
        </w:rPr>
        <w:t>each locus and for each popul</w:t>
      </w:r>
      <w:r>
        <w:rPr>
          <w:lang w:val="en-US"/>
        </w:rPr>
        <w:t>ation was estimated with FREENA (Chapuis &amp; Estoup, 2007)</w:t>
      </w:r>
      <w:r w:rsidRPr="00E57AF1">
        <w:rPr>
          <w:lang w:val="en-US"/>
        </w:rPr>
        <w:t>.</w:t>
      </w:r>
      <w:r>
        <w:rPr>
          <w:lang w:val="en-US"/>
        </w:rPr>
        <w:t xml:space="preserve"> </w:t>
      </w:r>
      <w:r w:rsidR="00E57AF1" w:rsidRPr="00E57AF1">
        <w:rPr>
          <w:lang w:val="en-US"/>
        </w:rPr>
        <w:t>Genetic divers</w:t>
      </w:r>
      <w:r w:rsidR="00E57AF1">
        <w:rPr>
          <w:lang w:val="en-US"/>
        </w:rPr>
        <w:t xml:space="preserve">ity was assessed by calculating </w:t>
      </w:r>
      <w:r w:rsidR="00E57AF1" w:rsidRPr="00E57AF1">
        <w:rPr>
          <w:lang w:val="en-US"/>
        </w:rPr>
        <w:t>expected (He) and obse</w:t>
      </w:r>
      <w:r w:rsidR="00E57AF1">
        <w:rPr>
          <w:lang w:val="en-US"/>
        </w:rPr>
        <w:t xml:space="preserve">rved (Ho) heterozygosities with </w:t>
      </w:r>
      <w:r w:rsidR="00E57AF1" w:rsidRPr="00E57AF1">
        <w:rPr>
          <w:lang w:val="en-US"/>
        </w:rPr>
        <w:t xml:space="preserve">ARLEQUIN </w:t>
      </w:r>
      <w:r w:rsidR="007A6436" w:rsidRPr="00E57AF1">
        <w:rPr>
          <w:lang w:val="en-US"/>
        </w:rPr>
        <w:t>over all loci for each</w:t>
      </w:r>
      <w:r w:rsidR="007A6436">
        <w:rPr>
          <w:lang w:val="en-US"/>
        </w:rPr>
        <w:t xml:space="preserve"> group</w:t>
      </w:r>
      <w:r w:rsidR="007A6436" w:rsidRPr="00E57AF1">
        <w:rPr>
          <w:lang w:val="en-US"/>
        </w:rPr>
        <w:t xml:space="preserve"> </w:t>
      </w:r>
      <w:r w:rsidR="00E57AF1" w:rsidRPr="00E57AF1">
        <w:rPr>
          <w:lang w:val="en-US"/>
        </w:rPr>
        <w:t>and confirmatio</w:t>
      </w:r>
      <w:r w:rsidR="00E57AF1">
        <w:rPr>
          <w:lang w:val="en-US"/>
        </w:rPr>
        <w:t xml:space="preserve">n of Hardy-Weinberg equilibrium </w:t>
      </w:r>
      <w:r w:rsidR="00E57AF1" w:rsidRPr="00E57AF1">
        <w:rPr>
          <w:lang w:val="en-US"/>
        </w:rPr>
        <w:t>(HWE) was tested using GENEPOP</w:t>
      </w:r>
      <w:r w:rsidR="00E57AF1">
        <w:rPr>
          <w:lang w:val="en-US"/>
        </w:rPr>
        <w:t xml:space="preserve">. </w:t>
      </w:r>
      <w:r w:rsidR="00E57AF1" w:rsidRPr="00E57AF1">
        <w:rPr>
          <w:lang w:val="en-US"/>
        </w:rPr>
        <w:t>Multi-lo</w:t>
      </w:r>
      <w:r w:rsidR="00E57AF1">
        <w:rPr>
          <w:lang w:val="en-US"/>
        </w:rPr>
        <w:t>cus Fis was calculated for each group</w:t>
      </w:r>
      <w:r w:rsidR="00E57AF1" w:rsidRPr="00E57AF1">
        <w:rPr>
          <w:lang w:val="en-US"/>
        </w:rPr>
        <w:t xml:space="preserve"> with FSTAT</w:t>
      </w:r>
      <w:r w:rsidR="007A6436">
        <w:rPr>
          <w:lang w:val="en-US"/>
        </w:rPr>
        <w:t xml:space="preserve"> </w:t>
      </w:r>
      <w:r w:rsidR="00024D26" w:rsidRPr="00024D26">
        <w:rPr>
          <w:lang w:val="en-US"/>
        </w:rPr>
        <w:t>2.9.3.2</w:t>
      </w:r>
      <w:r w:rsidR="00024D26">
        <w:rPr>
          <w:lang w:val="en-US"/>
        </w:rPr>
        <w:t xml:space="preserve"> </w:t>
      </w:r>
      <w:r w:rsidR="007A6436">
        <w:rPr>
          <w:lang w:val="en-US"/>
        </w:rPr>
        <w:t>(Goudet, 2001)</w:t>
      </w:r>
      <w:r w:rsidR="00E57AF1" w:rsidRPr="00E57AF1">
        <w:rPr>
          <w:lang w:val="en-US"/>
        </w:rPr>
        <w:t xml:space="preserve">. </w:t>
      </w:r>
      <w:r w:rsidR="00024D26" w:rsidRPr="00024D26">
        <w:rPr>
          <w:lang w:val="en-US"/>
        </w:rPr>
        <w:t>The allelic richness (AR) was</w:t>
      </w:r>
      <w:r w:rsidR="00024D26">
        <w:rPr>
          <w:lang w:val="en-US"/>
        </w:rPr>
        <w:t xml:space="preserve"> </w:t>
      </w:r>
      <w:r w:rsidR="00024D26" w:rsidRPr="00024D26">
        <w:rPr>
          <w:lang w:val="en-US"/>
        </w:rPr>
        <w:t>calculated using the rarefaction procedure implemented in</w:t>
      </w:r>
      <w:r w:rsidR="00024D26">
        <w:rPr>
          <w:lang w:val="en-US"/>
        </w:rPr>
        <w:t xml:space="preserve"> FSTAT.</w:t>
      </w:r>
    </w:p>
    <w:p w14:paraId="0655E931" w14:textId="77777777" w:rsidR="00E57AF1" w:rsidRDefault="00E57AF1" w:rsidP="00C90A24">
      <w:pPr>
        <w:spacing w:after="200" w:line="360" w:lineRule="auto"/>
        <w:rPr>
          <w:ins w:id="493" w:author="Alice Latinne" w:date="2017-03-30T18:08:00Z"/>
          <w:lang w:val="en-US"/>
        </w:rPr>
      </w:pPr>
      <w:r>
        <w:rPr>
          <w:lang w:val="en-US"/>
        </w:rPr>
        <w:t xml:space="preserve">STRUCTURE 2.3.1 </w:t>
      </w:r>
      <w:r w:rsidR="007A6436">
        <w:rPr>
          <w:lang w:val="en-US"/>
        </w:rPr>
        <w:t xml:space="preserve">(Pritchard et al., 2000) </w:t>
      </w:r>
      <w:r>
        <w:rPr>
          <w:lang w:val="en-US"/>
        </w:rPr>
        <w:t xml:space="preserve">was used </w:t>
      </w:r>
      <w:r w:rsidRPr="00E57AF1">
        <w:rPr>
          <w:lang w:val="en-US"/>
        </w:rPr>
        <w:t>to infer the number of population</w:t>
      </w:r>
      <w:r>
        <w:rPr>
          <w:lang w:val="en-US"/>
        </w:rPr>
        <w:t xml:space="preserve">s (K) and assign individuals to </w:t>
      </w:r>
      <w:r w:rsidRPr="00E57AF1">
        <w:rPr>
          <w:lang w:val="en-US"/>
        </w:rPr>
        <w:t>genetic clusters independently of s</w:t>
      </w:r>
      <w:r>
        <w:rPr>
          <w:lang w:val="en-US"/>
        </w:rPr>
        <w:t xml:space="preserve">patial sampling. Ten iterations </w:t>
      </w:r>
      <w:r w:rsidRPr="00E57AF1">
        <w:rPr>
          <w:lang w:val="en-US"/>
        </w:rPr>
        <w:t xml:space="preserve">were run </w:t>
      </w:r>
      <w:r w:rsidRPr="00E57AF1">
        <w:rPr>
          <w:lang w:val="en-US"/>
        </w:rPr>
        <w:lastRenderedPageBreak/>
        <w:t xml:space="preserve">for each value of K from 1 to </w:t>
      </w:r>
      <w:r>
        <w:rPr>
          <w:lang w:val="en-US"/>
        </w:rPr>
        <w:t>1</w:t>
      </w:r>
      <w:r w:rsidR="00564EFF">
        <w:rPr>
          <w:lang w:val="en-US"/>
        </w:rPr>
        <w:t>5</w:t>
      </w:r>
      <w:r w:rsidRPr="00E57AF1">
        <w:rPr>
          <w:lang w:val="en-US"/>
        </w:rPr>
        <w:t xml:space="preserve"> using an admixture</w:t>
      </w:r>
      <w:r>
        <w:rPr>
          <w:lang w:val="en-US"/>
        </w:rPr>
        <w:t xml:space="preserve"> </w:t>
      </w:r>
      <w:r w:rsidRPr="00E57AF1">
        <w:rPr>
          <w:lang w:val="en-US"/>
        </w:rPr>
        <w:t>model with a burn-in of 1</w:t>
      </w:r>
      <w:r w:rsidR="00C90A24">
        <w:rPr>
          <w:lang w:val="en-US"/>
        </w:rPr>
        <w:t>x</w:t>
      </w:r>
      <w:r w:rsidRPr="00E57AF1">
        <w:rPr>
          <w:lang w:val="en-US"/>
        </w:rPr>
        <w:t>10</w:t>
      </w:r>
      <w:r w:rsidRPr="00C90A24">
        <w:rPr>
          <w:vertAlign w:val="superscript"/>
          <w:lang w:val="en-US"/>
        </w:rPr>
        <w:t>5</w:t>
      </w:r>
      <w:r w:rsidRPr="00E57AF1">
        <w:rPr>
          <w:lang w:val="en-US"/>
        </w:rPr>
        <w:t xml:space="preserve"> and MCMC values of 1</w:t>
      </w:r>
      <w:r w:rsidR="00C90A24">
        <w:rPr>
          <w:lang w:val="en-US"/>
        </w:rPr>
        <w:t>x</w:t>
      </w:r>
      <w:r w:rsidRPr="00E57AF1">
        <w:rPr>
          <w:lang w:val="en-US"/>
        </w:rPr>
        <w:t>10</w:t>
      </w:r>
      <w:r w:rsidRPr="00C90A24">
        <w:rPr>
          <w:vertAlign w:val="superscript"/>
          <w:lang w:val="en-US"/>
        </w:rPr>
        <w:t>6</w:t>
      </w:r>
      <w:r w:rsidRPr="00E57AF1">
        <w:rPr>
          <w:lang w:val="en-US"/>
        </w:rPr>
        <w:t>.</w:t>
      </w:r>
      <w:r w:rsidR="00C90A24">
        <w:rPr>
          <w:lang w:val="en-US"/>
        </w:rPr>
        <w:t xml:space="preserve"> We used CLUMPAK t</w:t>
      </w:r>
      <w:r w:rsidR="00C90A24" w:rsidRPr="00C90A24">
        <w:rPr>
          <w:lang w:val="en-US"/>
        </w:rPr>
        <w:t xml:space="preserve">o </w:t>
      </w:r>
      <w:r w:rsidR="00C90A24">
        <w:rPr>
          <w:lang w:val="en-US"/>
        </w:rPr>
        <w:t xml:space="preserve">average the results of multiple </w:t>
      </w:r>
      <w:r w:rsidR="00C90A24" w:rsidRPr="00C90A24">
        <w:rPr>
          <w:lang w:val="en-US"/>
        </w:rPr>
        <w:t>iterations for a given K</w:t>
      </w:r>
      <w:r w:rsidR="00C90A24">
        <w:rPr>
          <w:lang w:val="en-US"/>
        </w:rPr>
        <w:t xml:space="preserve"> and to generate a visual output of STRUCTURE results.</w:t>
      </w:r>
    </w:p>
    <w:p w14:paraId="1B32EBDA" w14:textId="57C6FC94" w:rsidR="002A24B4" w:rsidRPr="002A24B4" w:rsidRDefault="002A24B4" w:rsidP="002A24B4">
      <w:pPr>
        <w:spacing w:after="200" w:line="360" w:lineRule="auto"/>
        <w:rPr>
          <w:ins w:id="494" w:author="Alice Latinne" w:date="2017-03-30T18:08:00Z"/>
          <w:lang w:val="en-US"/>
        </w:rPr>
      </w:pPr>
      <w:ins w:id="495" w:author="Alice Latinne" w:date="2017-03-30T18:08:00Z">
        <w:r w:rsidRPr="002A24B4">
          <w:rPr>
            <w:lang w:val="en-US"/>
          </w:rPr>
          <w:t xml:space="preserve">Demographic history was inferred from microsatellite data using an approximate Bayesian computation (ABC) approach via random forests (Marin et al. 2016; Pudlo et al. 2016). In this approach, data is simulated from the demographic model with parameter values taken from prior probability distributions and data is transformed into summary statistics. Random forests are used to learn about the parameters from the simulated summary statistics. The resulting random forests (i.e. sets of decision trees) can then be used to estimate the posterior probability distributions of concurrent models and their parameters from the observed summary statistics. Forty thousand simulations were generated to create the reference table and random forests of 1000 trees for the estimation of parameters and posterior probabilities. Prior error from the ABC-random forests were calculated with an out-of-bag approach (see Marin et al. 2016; </w:t>
        </w:r>
        <w:r>
          <w:rPr>
            <w:lang w:val="en-US"/>
          </w:rPr>
          <w:t>Pudlo et al. 2016 for details).</w:t>
        </w:r>
      </w:ins>
    </w:p>
    <w:p w14:paraId="022871F5" w14:textId="600BFAFA" w:rsidR="002A24B4" w:rsidRPr="002A24B4" w:rsidRDefault="002A24B4" w:rsidP="002A24B4">
      <w:pPr>
        <w:spacing w:after="200" w:line="360" w:lineRule="auto"/>
        <w:rPr>
          <w:ins w:id="496" w:author="Alice Latinne" w:date="2017-03-30T18:08:00Z"/>
          <w:lang w:val="en-US"/>
        </w:rPr>
      </w:pPr>
      <w:ins w:id="497" w:author="Alice Latinne" w:date="2017-03-30T18:08:00Z">
        <w:r w:rsidRPr="002A24B4">
          <w:rPr>
            <w:lang w:val="en-US"/>
          </w:rPr>
          <w:t xml:space="preserve">In our analysis, a model of two populations </w:t>
        </w:r>
        <w:r w:rsidR="005C1FB4">
          <w:rPr>
            <w:lang w:val="en-US"/>
          </w:rPr>
          <w:t>(eastern and western clusters) was evaluated. Each population wa</w:t>
        </w:r>
        <w:r w:rsidRPr="002A24B4">
          <w:rPr>
            <w:lang w:val="en-US"/>
          </w:rPr>
          <w:t xml:space="preserve">s characterized by a parameter </w:t>
        </w:r>
        <w:r w:rsidRPr="005C1FB4">
          <w:rPr>
            <w:i/>
            <w:lang w:val="en-US"/>
            <w:rPrChange w:id="498" w:author="Alice Latinne" w:date="2017-04-01T15:58:00Z">
              <w:rPr>
                <w:lang w:val="en-US"/>
              </w:rPr>
            </w:rPrChange>
          </w:rPr>
          <w:t>θ</w:t>
        </w:r>
        <w:r w:rsidRPr="002A24B4">
          <w:rPr>
            <w:lang w:val="en-US"/>
          </w:rPr>
          <w:t xml:space="preserve"> (</w:t>
        </w:r>
        <w:r w:rsidRPr="005C1FB4">
          <w:rPr>
            <w:i/>
            <w:lang w:val="en-US"/>
            <w:rPrChange w:id="499" w:author="Alice Latinne" w:date="2017-04-01T15:58:00Z">
              <w:rPr>
                <w:lang w:val="en-US"/>
              </w:rPr>
            </w:rPrChange>
          </w:rPr>
          <w:t>θ</w:t>
        </w:r>
        <w:r w:rsidRPr="002A24B4">
          <w:rPr>
            <w:lang w:val="en-US"/>
          </w:rPr>
          <w:t xml:space="preserve">W=4NWμ and </w:t>
        </w:r>
        <w:r w:rsidRPr="005C1FB4">
          <w:rPr>
            <w:i/>
            <w:lang w:val="en-US"/>
            <w:rPrChange w:id="500" w:author="Alice Latinne" w:date="2017-04-01T15:58:00Z">
              <w:rPr>
                <w:lang w:val="en-US"/>
              </w:rPr>
            </w:rPrChange>
          </w:rPr>
          <w:t>θ</w:t>
        </w:r>
        <w:r w:rsidRPr="002A24B4">
          <w:rPr>
            <w:lang w:val="en-US"/>
          </w:rPr>
          <w:t>E=4NEμ, where N</w:t>
        </w:r>
        <w:r w:rsidRPr="00E375E4">
          <w:rPr>
            <w:vertAlign w:val="subscript"/>
            <w:lang w:val="en-US"/>
            <w:rPrChange w:id="501" w:author="Alice Latinne" w:date="2017-04-02T14:47:00Z">
              <w:rPr>
                <w:lang w:val="en-US"/>
              </w:rPr>
            </w:rPrChange>
          </w:rPr>
          <w:t>W</w:t>
        </w:r>
        <w:r w:rsidRPr="002A24B4">
          <w:rPr>
            <w:lang w:val="en-US"/>
          </w:rPr>
          <w:t xml:space="preserve"> is the effective population size of the western population, N</w:t>
        </w:r>
        <w:r w:rsidRPr="00E375E4">
          <w:rPr>
            <w:vertAlign w:val="subscript"/>
            <w:lang w:val="en-US"/>
            <w:rPrChange w:id="502" w:author="Alice Latinne" w:date="2017-04-02T14:47:00Z">
              <w:rPr>
                <w:lang w:val="en-US"/>
              </w:rPr>
            </w:rPrChange>
          </w:rPr>
          <w:t>E</w:t>
        </w:r>
        <w:r w:rsidRPr="002A24B4">
          <w:rPr>
            <w:lang w:val="en-US"/>
          </w:rPr>
          <w:t xml:space="preserve"> is the effective population size of the eastern population, and μ is the mutat</w:t>
        </w:r>
        <w:r w:rsidR="005C1FB4">
          <w:rPr>
            <w:lang w:val="en-US"/>
          </w:rPr>
          <w:t>ion rate). Western population was</w:t>
        </w:r>
        <w:r w:rsidRPr="002A24B4">
          <w:rPr>
            <w:lang w:val="en-US"/>
          </w:rPr>
          <w:t xml:space="preserve"> founded by individuals from the eastern population at time T=t/4N</w:t>
        </w:r>
        <w:r w:rsidRPr="00E375E4">
          <w:rPr>
            <w:vertAlign w:val="subscript"/>
            <w:lang w:val="en-US"/>
            <w:rPrChange w:id="503" w:author="Alice Latinne" w:date="2017-04-02T14:47:00Z">
              <w:rPr>
                <w:lang w:val="en-US"/>
              </w:rPr>
            </w:rPrChange>
          </w:rPr>
          <w:t>W</w:t>
        </w:r>
        <w:r w:rsidRPr="002A24B4">
          <w:rPr>
            <w:lang w:val="en-US"/>
          </w:rPr>
          <w:t xml:space="preserve"> (time t</w:t>
        </w:r>
        <w:r w:rsidRPr="00E375E4">
          <w:rPr>
            <w:vertAlign w:val="subscript"/>
            <w:lang w:val="en-US"/>
            <w:rPrChange w:id="504" w:author="Alice Latinne" w:date="2017-04-02T14:47:00Z">
              <w:rPr>
                <w:lang w:val="en-US"/>
              </w:rPr>
            </w:rPrChange>
          </w:rPr>
          <w:t>F</w:t>
        </w:r>
        <w:r w:rsidRPr="002A24B4">
          <w:rPr>
            <w:lang w:val="en-US"/>
          </w:rPr>
          <w:t xml:space="preserve"> measured in number of gener</w:t>
        </w:r>
        <w:r w:rsidR="005C1FB4">
          <w:rPr>
            <w:lang w:val="en-US"/>
          </w:rPr>
          <w:t>ations). Two concurrent models we</w:t>
        </w:r>
        <w:r w:rsidRPr="002A24B4">
          <w:rPr>
            <w:lang w:val="en-US"/>
          </w:rPr>
          <w:t>re evaluated regarding the presence or absence of gene flow between the two populat</w:t>
        </w:r>
        <w:r w:rsidR="005C1FB4">
          <w:rPr>
            <w:lang w:val="en-US"/>
          </w:rPr>
          <w:t>ions. I</w:t>
        </w:r>
      </w:ins>
      <w:ins w:id="505" w:author="Alice Latinne" w:date="2017-04-01T15:59:00Z">
        <w:r w:rsidR="005C1FB4">
          <w:rPr>
            <w:lang w:val="en-US"/>
          </w:rPr>
          <w:t>f</w:t>
        </w:r>
      </w:ins>
      <w:ins w:id="506" w:author="Alice Latinne" w:date="2017-03-30T18:08:00Z">
        <w:r w:rsidRPr="002A24B4">
          <w:rPr>
            <w:lang w:val="en-US"/>
          </w:rPr>
          <w:t xml:space="preserve"> gene flow</w:t>
        </w:r>
      </w:ins>
      <w:ins w:id="507" w:author="Alice Latinne" w:date="2017-04-01T15:59:00Z">
        <w:r w:rsidR="005C1FB4">
          <w:rPr>
            <w:lang w:val="en-US"/>
          </w:rPr>
          <w:t xml:space="preserve"> was detected,</w:t>
        </w:r>
      </w:ins>
      <w:ins w:id="508" w:author="Alice Latinne" w:date="2017-03-30T18:08:00Z">
        <w:r w:rsidRPr="002A24B4">
          <w:rPr>
            <w:lang w:val="en-US"/>
          </w:rPr>
          <w:t xml:space="preserve"> an additional parameter, the scaled migration rate M=4N</w:t>
        </w:r>
        <w:r w:rsidRPr="00E375E4">
          <w:rPr>
            <w:vertAlign w:val="subscript"/>
            <w:lang w:val="en-US"/>
            <w:rPrChange w:id="509" w:author="Alice Latinne" w:date="2017-04-02T14:47:00Z">
              <w:rPr>
                <w:lang w:val="en-US"/>
              </w:rPr>
            </w:rPrChange>
          </w:rPr>
          <w:t>W</w:t>
        </w:r>
        <w:r w:rsidRPr="002A24B4">
          <w:rPr>
            <w:lang w:val="en-US"/>
          </w:rPr>
          <w:t>m</w:t>
        </w:r>
      </w:ins>
      <w:ins w:id="510" w:author="Alice Latinne" w:date="2017-04-01T16:00:00Z">
        <w:r w:rsidR="005C1FB4">
          <w:rPr>
            <w:lang w:val="en-US"/>
          </w:rPr>
          <w:t>, was included</w:t>
        </w:r>
      </w:ins>
      <w:ins w:id="511" w:author="Alice Latinne" w:date="2017-03-30T18:08:00Z">
        <w:r w:rsidR="005C1FB4">
          <w:rPr>
            <w:lang w:val="en-US"/>
          </w:rPr>
          <w:t>. Microsatellites we</w:t>
        </w:r>
        <w:r w:rsidRPr="002A24B4">
          <w:rPr>
            <w:lang w:val="en-US"/>
          </w:rPr>
          <w:t>re assumed to mutate following a generalized stepwise mutation model (GSM), in which the number of repeat units gained or lost in each mutation is taken from a geometric distribution with paramete</w:t>
        </w:r>
        <w:r w:rsidR="005C1FB4">
          <w:rPr>
            <w:lang w:val="en-US"/>
          </w:rPr>
          <w:t>r PGSM. Data under this model wa</w:t>
        </w:r>
        <w:r w:rsidRPr="002A24B4">
          <w:rPr>
            <w:lang w:val="en-US"/>
          </w:rPr>
          <w:t>s generated by simulation using coalescent simulator ms (Hudson 2002) with a custom script (see below) to transform its output into microsatellite data. Each simulated data set was summarized by statistics used in population genetics to characterize microsatellite genetic diversity and population differentiation, known to be informative about demography (see Supplementary methods and Supplementary Table S1). Parameter values at each simulation were sampled from prior probabilities distribution specified in table 1. Point estimates of parameters at the natural scale were obtained by using an estimate of N</w:t>
        </w:r>
        <w:r w:rsidRPr="00E375E4">
          <w:rPr>
            <w:vertAlign w:val="subscript"/>
            <w:lang w:val="en-US"/>
            <w:rPrChange w:id="512" w:author="Alice Latinne" w:date="2017-04-02T14:48:00Z">
              <w:rPr>
                <w:lang w:val="en-US"/>
              </w:rPr>
            </w:rPrChange>
          </w:rPr>
          <w:t>W</w:t>
        </w:r>
        <w:r w:rsidRPr="002A24B4">
          <w:rPr>
            <w:lang w:val="en-US"/>
          </w:rPr>
          <w:t xml:space="preserve"> obtained from </w:t>
        </w:r>
        <w:r w:rsidRPr="005C1FB4">
          <w:rPr>
            <w:i/>
            <w:lang w:val="en-US"/>
            <w:rPrChange w:id="513" w:author="Alice Latinne" w:date="2017-04-01T16:01:00Z">
              <w:rPr>
                <w:lang w:val="en-US"/>
              </w:rPr>
            </w:rPrChange>
          </w:rPr>
          <w:t>θ</w:t>
        </w:r>
        <w:r w:rsidRPr="00E375E4">
          <w:rPr>
            <w:vertAlign w:val="subscript"/>
            <w:lang w:val="en-US"/>
            <w:rPrChange w:id="514" w:author="Alice Latinne" w:date="2017-04-02T14:48:00Z">
              <w:rPr>
                <w:lang w:val="en-US"/>
              </w:rPr>
            </w:rPrChange>
          </w:rPr>
          <w:t>W</w:t>
        </w:r>
        <w:r w:rsidRPr="002A24B4">
          <w:rPr>
            <w:lang w:val="en-US"/>
          </w:rPr>
          <w:t xml:space="preserve"> point estimate and </w:t>
        </w:r>
        <w:r w:rsidRPr="002A24B4">
          <w:rPr>
            <w:lang w:val="en-US"/>
          </w:rPr>
          <w:lastRenderedPageBreak/>
          <w:t>assuming a generation time of 0.5 years and a mutation rate of 5×10</w:t>
        </w:r>
        <w:r w:rsidRPr="005C1FB4">
          <w:rPr>
            <w:vertAlign w:val="superscript"/>
            <w:lang w:val="en-US"/>
            <w:rPrChange w:id="515" w:author="Alice Latinne" w:date="2017-04-01T16:02:00Z">
              <w:rPr>
                <w:lang w:val="en-US"/>
              </w:rPr>
            </w:rPrChange>
          </w:rPr>
          <w:t>-5</w:t>
        </w:r>
        <w:r w:rsidRPr="002A24B4">
          <w:rPr>
            <w:lang w:val="en-US"/>
          </w:rPr>
          <w:t xml:space="preserve"> per generation. While no estimate of mutation rate is available for </w:t>
        </w:r>
        <w:r w:rsidRPr="005C1FB4">
          <w:rPr>
            <w:i/>
            <w:lang w:val="en-US"/>
            <w:rPrChange w:id="516" w:author="Alice Latinne" w:date="2017-04-01T16:02:00Z">
              <w:rPr>
                <w:lang w:val="en-US"/>
              </w:rPr>
            </w:rPrChange>
          </w:rPr>
          <w:t>A. agrarius</w:t>
        </w:r>
        <w:r w:rsidRPr="002A24B4">
          <w:rPr>
            <w:lang w:val="en-US"/>
          </w:rPr>
          <w:t>, Dietrich et al. (1992) es</w:t>
        </w:r>
        <w:r w:rsidR="005C1FB4">
          <w:rPr>
            <w:lang w:val="en-US"/>
          </w:rPr>
          <w:t xml:space="preserve">timated a mutation rate around </w:t>
        </w:r>
        <w:r w:rsidRPr="002A24B4">
          <w:rPr>
            <w:lang w:val="en-US"/>
          </w:rPr>
          <w:t>5×10</w:t>
        </w:r>
        <w:r w:rsidRPr="005C1FB4">
          <w:rPr>
            <w:vertAlign w:val="superscript"/>
            <w:lang w:val="en-US"/>
            <w:rPrChange w:id="517" w:author="Alice Latinne" w:date="2017-04-01T16:02:00Z">
              <w:rPr>
                <w:lang w:val="en-US"/>
              </w:rPr>
            </w:rPrChange>
          </w:rPr>
          <w:t>-5</w:t>
        </w:r>
        <w:r w:rsidRPr="002A24B4">
          <w:rPr>
            <w:lang w:val="en-US"/>
          </w:rPr>
          <w:t xml:space="preserve"> in </w:t>
        </w:r>
        <w:r w:rsidRPr="005C1FB4">
          <w:rPr>
            <w:i/>
            <w:lang w:val="en-US"/>
            <w:rPrChange w:id="518" w:author="Alice Latinne" w:date="2017-04-01T16:02:00Z">
              <w:rPr>
                <w:lang w:val="en-US"/>
              </w:rPr>
            </w:rPrChange>
          </w:rPr>
          <w:t>Mus musculus</w:t>
        </w:r>
        <w:r w:rsidRPr="002A24B4">
          <w:rPr>
            <w:lang w:val="en-US"/>
          </w:rPr>
          <w:t xml:space="preserve"> that would be compatible with the lack of observed mutation in the </w:t>
        </w:r>
        <w:r w:rsidRPr="005C1FB4">
          <w:rPr>
            <w:i/>
            <w:lang w:val="en-US"/>
            <w:rPrChange w:id="519" w:author="Alice Latinne" w:date="2017-04-01T16:03:00Z">
              <w:rPr>
                <w:lang w:val="en-US"/>
              </w:rPr>
            </w:rPrChange>
          </w:rPr>
          <w:t>Apodemus</w:t>
        </w:r>
        <w:r w:rsidRPr="002A24B4">
          <w:rPr>
            <w:lang w:val="en-US"/>
          </w:rPr>
          <w:t xml:space="preserve"> pedigrees </w:t>
        </w:r>
        <w:r>
          <w:rPr>
            <w:lang w:val="en-US"/>
          </w:rPr>
          <w:t>studied by Baker et al. (1999).</w:t>
        </w:r>
      </w:ins>
    </w:p>
    <w:p w14:paraId="7B858A8F" w14:textId="665DC6A3" w:rsidR="00F40E62" w:rsidRDefault="002A24B4" w:rsidP="00305B03">
      <w:pPr>
        <w:spacing w:after="200" w:line="360" w:lineRule="auto"/>
        <w:jc w:val="both"/>
        <w:rPr>
          <w:lang w:val="en-US"/>
        </w:rPr>
      </w:pPr>
      <w:ins w:id="520" w:author="Alice Latinne" w:date="2017-03-30T18:08:00Z">
        <w:r w:rsidRPr="002A24B4">
          <w:rPr>
            <w:lang w:val="en-US"/>
          </w:rPr>
          <w:t>Code in R (R Development Core Team 2009) to perform this ABC analysis (simulation, summary statistics computation and ABC-random forest) is available at http://github.com/mnavascues/microsatABC-IM. It uses functions from pegas (Paradis 2010), mmod (Winter 2012) and adegenet (Jombart 2008) for calculating summary statistics and abcrf (Pudlo et al. 2016) and quantregForest (Meinshausen 2006) for performing random forests analyses.</w:t>
        </w:r>
      </w:ins>
    </w:p>
    <w:p w14:paraId="183A213C" w14:textId="77777777" w:rsidR="00A465C0" w:rsidRPr="00E863F9" w:rsidRDefault="00530D90" w:rsidP="00984936">
      <w:pPr>
        <w:spacing w:after="200" w:line="360" w:lineRule="auto"/>
      </w:pPr>
      <w:r w:rsidRPr="00E57AF1">
        <w:rPr>
          <w:lang w:val="en-US"/>
        </w:rPr>
        <w:br w:type="page"/>
      </w:r>
      <w:r w:rsidR="00267ADC" w:rsidRPr="00267ADC">
        <w:rPr>
          <w:b/>
        </w:rPr>
        <w:lastRenderedPageBreak/>
        <w:t>RESULTS</w:t>
      </w:r>
    </w:p>
    <w:p w14:paraId="0919A79C" w14:textId="77777777" w:rsidR="00740E73" w:rsidRPr="00740E73" w:rsidRDefault="00740E73" w:rsidP="00984936">
      <w:pPr>
        <w:spacing w:line="360" w:lineRule="auto"/>
        <w:jc w:val="both"/>
        <w:rPr>
          <w:b/>
          <w:u w:val="single"/>
        </w:rPr>
      </w:pPr>
      <w:r w:rsidRPr="00740E73">
        <w:rPr>
          <w:b/>
          <w:u w:val="single"/>
        </w:rPr>
        <w:t>Mitochondrial DNA analysis</w:t>
      </w:r>
    </w:p>
    <w:p w14:paraId="383FB09D" w14:textId="77777777" w:rsidR="00A465C0" w:rsidRPr="00A7554F" w:rsidRDefault="00267ADC" w:rsidP="00984936">
      <w:pPr>
        <w:spacing w:line="360" w:lineRule="auto"/>
        <w:jc w:val="both"/>
        <w:rPr>
          <w:u w:val="single"/>
        </w:rPr>
      </w:pPr>
      <w:r w:rsidRPr="00A7554F">
        <w:rPr>
          <w:u w:val="single"/>
        </w:rPr>
        <w:t>Phylogenetic and phylogeographic analysis</w:t>
      </w:r>
    </w:p>
    <w:p w14:paraId="7E673F90" w14:textId="0222D2AE" w:rsidR="00A465C0" w:rsidRPr="00E863F9" w:rsidRDefault="00267ADC" w:rsidP="00984936">
      <w:pPr>
        <w:autoSpaceDE w:val="0"/>
        <w:autoSpaceDN w:val="0"/>
        <w:adjustRightInd w:val="0"/>
        <w:spacing w:line="360" w:lineRule="auto"/>
        <w:jc w:val="both"/>
      </w:pPr>
      <w:r w:rsidRPr="00267ADC">
        <w:t xml:space="preserve">A total of </w:t>
      </w:r>
      <w:r w:rsidR="00740E73">
        <w:t>117</w:t>
      </w:r>
      <w:r w:rsidR="00740E73" w:rsidRPr="00267ADC">
        <w:t xml:space="preserve"> </w:t>
      </w:r>
      <w:r w:rsidRPr="00267ADC">
        <w:t xml:space="preserve">haplotypes was identified among </w:t>
      </w:r>
      <w:r w:rsidR="00CC65F7">
        <w:t>our cytb dataset</w:t>
      </w:r>
      <w:r w:rsidRPr="00267ADC">
        <w:t>. All sequences have been deposited in GenBank (</w:t>
      </w:r>
      <w:commentRangeStart w:id="521"/>
      <w:commentRangeStart w:id="522"/>
      <w:r w:rsidRPr="00267ADC">
        <w:t>accession numbers</w:t>
      </w:r>
      <w:commentRangeEnd w:id="521"/>
      <w:r w:rsidR="00574044">
        <w:rPr>
          <w:rStyle w:val="Marquedecommentaire"/>
        </w:rPr>
        <w:commentReference w:id="521"/>
      </w:r>
      <w:commentRangeEnd w:id="522"/>
      <w:r w:rsidR="00F36606">
        <w:rPr>
          <w:rStyle w:val="Marquedecommentaire"/>
          <w:rFonts w:eastAsia="Times New Roman"/>
          <w:lang w:val="en-GB"/>
        </w:rPr>
        <w:commentReference w:id="522"/>
      </w:r>
      <w:r w:rsidRPr="00267ADC">
        <w:t xml:space="preserve">….). The complete data matrix comprised these </w:t>
      </w:r>
      <w:r w:rsidR="00A7554F">
        <w:t>117</w:t>
      </w:r>
      <w:r w:rsidR="00A7554F" w:rsidRPr="00267ADC">
        <w:t xml:space="preserve"> </w:t>
      </w:r>
      <w:r w:rsidRPr="00267ADC">
        <w:t xml:space="preserve">haplotypes as well as two </w:t>
      </w:r>
      <w:r w:rsidRPr="00267ADC">
        <w:rPr>
          <w:i/>
        </w:rPr>
        <w:t>Apodemus chevrieri</w:t>
      </w:r>
      <w:r w:rsidRPr="00267ADC">
        <w:t xml:space="preserve"> as outgroups. This matrix provided 923 base </w:t>
      </w:r>
      <w:r w:rsidRPr="00AC7B20">
        <w:t xml:space="preserve">pairs, of which </w:t>
      </w:r>
      <w:r w:rsidR="00D932AD">
        <w:t>208</w:t>
      </w:r>
      <w:r w:rsidR="00D932AD" w:rsidRPr="00AC7B20">
        <w:t xml:space="preserve"> </w:t>
      </w:r>
      <w:r w:rsidRPr="00AC7B20">
        <w:t xml:space="preserve">sites were variable and </w:t>
      </w:r>
      <w:r w:rsidR="00D932AD">
        <w:t>127</w:t>
      </w:r>
      <w:r w:rsidR="00D932AD" w:rsidRPr="00AC7B20">
        <w:t xml:space="preserve"> </w:t>
      </w:r>
      <w:r w:rsidRPr="00AC7B20">
        <w:t>were parsimony informative</w:t>
      </w:r>
      <w:r w:rsidRPr="00267ADC">
        <w:t xml:space="preserve">. The nucleotide frequencies were </w:t>
      </w:r>
      <w:r w:rsidR="00D932AD">
        <w:t>29.2</w:t>
      </w:r>
      <w:r w:rsidRPr="00267ADC">
        <w:t>%, 2</w:t>
      </w:r>
      <w:r w:rsidR="00640F08">
        <w:t>6</w:t>
      </w:r>
      <w:r w:rsidRPr="00267ADC">
        <w:t>.</w:t>
      </w:r>
      <w:r w:rsidR="00640F08">
        <w:t>7</w:t>
      </w:r>
      <w:r w:rsidRPr="00267ADC">
        <w:t xml:space="preserve">%, </w:t>
      </w:r>
      <w:r w:rsidR="00640F08">
        <w:t>30.</w:t>
      </w:r>
      <w:r w:rsidR="00D932AD">
        <w:t>4</w:t>
      </w:r>
      <w:r w:rsidRPr="00267ADC">
        <w:t>% and 13.</w:t>
      </w:r>
      <w:r w:rsidR="00D932AD">
        <w:t>6</w:t>
      </w:r>
      <w:r w:rsidRPr="00267ADC">
        <w:t>% for T, C, A and G</w:t>
      </w:r>
      <w:ins w:id="523" w:author="Alice Latinne" w:date="2017-04-01T16:07:00Z">
        <w:r w:rsidR="00574044">
          <w:t>,</w:t>
        </w:r>
      </w:ins>
      <w:r w:rsidRPr="00267ADC">
        <w:t xml:space="preserve"> respectively. </w:t>
      </w:r>
      <w:del w:id="524" w:author="Alice Latinne" w:date="2017-04-01T16:07:00Z">
        <w:r w:rsidRPr="00267ADC" w:rsidDel="00574044">
          <w:delText xml:space="preserve">NJ and </w:delText>
        </w:r>
      </w:del>
      <w:r w:rsidRPr="00267ADC">
        <w:t>ML</w:t>
      </w:r>
      <w:ins w:id="525" w:author="Alice Latinne" w:date="2017-04-01T16:07:00Z">
        <w:r w:rsidR="00574044">
          <w:t xml:space="preserve"> and Bayesian</w:t>
        </w:r>
      </w:ins>
      <w:r w:rsidRPr="00267ADC">
        <w:t xml:space="preserve"> analyses were performed using the </w:t>
      </w:r>
      <w:r w:rsidR="00640F08">
        <w:t>HKY85</w:t>
      </w:r>
      <w:r w:rsidRPr="00267ADC">
        <w:t xml:space="preserve"> + I + Gamma model suggested for the data</w:t>
      </w:r>
      <w:ins w:id="526" w:author="Alice Latinne" w:date="2017-04-01T16:07:00Z">
        <w:r w:rsidR="00574044">
          <w:t>set</w:t>
        </w:r>
      </w:ins>
      <w:r w:rsidRPr="00267ADC">
        <w:t xml:space="preserve"> by the Akaike information criterion estimated using MODELTEST, with a proportion of invariable site equal</w:t>
      </w:r>
      <w:r w:rsidR="00AB7B65">
        <w:t xml:space="preserve"> to</w:t>
      </w:r>
      <w:r w:rsidRPr="00267ADC">
        <w:t xml:space="preserve"> 0.616</w:t>
      </w:r>
      <w:r w:rsidRPr="00267ADC">
        <w:rPr>
          <w:color w:val="FF0000"/>
        </w:rPr>
        <w:t xml:space="preserve"> </w:t>
      </w:r>
      <w:r w:rsidRPr="00267ADC">
        <w:t xml:space="preserve">and gamma distribution shape parameter equal to 0.8323. </w:t>
      </w:r>
    </w:p>
    <w:p w14:paraId="59FE70EB" w14:textId="77777777" w:rsidR="00A465C0" w:rsidRPr="00E863F9" w:rsidRDefault="00A465C0" w:rsidP="00984936">
      <w:pPr>
        <w:autoSpaceDE w:val="0"/>
        <w:autoSpaceDN w:val="0"/>
        <w:adjustRightInd w:val="0"/>
        <w:spacing w:line="360" w:lineRule="auto"/>
        <w:jc w:val="both"/>
      </w:pPr>
    </w:p>
    <w:p w14:paraId="113EE015" w14:textId="67C2AD5E" w:rsidR="00695E97" w:rsidRDefault="00267ADC" w:rsidP="00984936">
      <w:pPr>
        <w:autoSpaceDE w:val="0"/>
        <w:autoSpaceDN w:val="0"/>
        <w:adjustRightInd w:val="0"/>
        <w:spacing w:line="360" w:lineRule="auto"/>
        <w:jc w:val="both"/>
        <w:rPr>
          <w:rFonts w:cs="AdvGulliv-R"/>
          <w:color w:val="000000"/>
          <w:szCs w:val="16"/>
          <w:lang w:eastAsia="en-US"/>
        </w:rPr>
      </w:pPr>
      <w:r w:rsidRPr="00267ADC">
        <w:t xml:space="preserve">The phylogenetic trees obtained with the ML and Bayesian analyses </w:t>
      </w:r>
      <w:ins w:id="527" w:author="Alice Latinne" w:date="2017-04-01T16:08:00Z">
        <w:r w:rsidR="00574044">
          <w:t>we</w:t>
        </w:r>
      </w:ins>
      <w:del w:id="528" w:author="Alice Latinne" w:date="2017-04-01T16:08:00Z">
        <w:r w:rsidR="00D932AD" w:rsidDel="00574044">
          <w:delText>a</w:delText>
        </w:r>
      </w:del>
      <w:r w:rsidR="00D932AD">
        <w:t xml:space="preserve">re weakly supported and </w:t>
      </w:r>
      <w:r w:rsidRPr="00267ADC">
        <w:t xml:space="preserve">did not </w:t>
      </w:r>
      <w:r w:rsidR="00293885">
        <w:t>show</w:t>
      </w:r>
      <w:r w:rsidR="00293885" w:rsidRPr="00267ADC">
        <w:t xml:space="preserve"> </w:t>
      </w:r>
      <w:r w:rsidRPr="00267ADC">
        <w:t>any clear phylogeographic structure</w:t>
      </w:r>
      <w:r w:rsidR="007F12EB">
        <w:rPr>
          <w:rStyle w:val="Marquedecommentaire"/>
          <w:vanish/>
        </w:rPr>
        <w:commentReference w:id="529"/>
      </w:r>
      <w:r w:rsidRPr="00267ADC">
        <w:t xml:space="preserve">. </w:t>
      </w:r>
      <w:del w:id="530" w:author="Alice Latinne" w:date="2017-04-01T16:08:00Z">
        <w:r w:rsidRPr="00267ADC" w:rsidDel="00574044">
          <w:delText>The different h</w:delText>
        </w:r>
      </w:del>
      <w:ins w:id="531" w:author="Alice Latinne" w:date="2017-04-01T16:08:00Z">
        <w:r w:rsidR="00574044">
          <w:t>H</w:t>
        </w:r>
      </w:ins>
      <w:r w:rsidRPr="00267ADC">
        <w:t>aplotypes corresponding to animals coming from the whole distribution area of the stripped field</w:t>
      </w:r>
      <w:ins w:id="532" w:author="Alice Latinne" w:date="2017-04-01T16:09:00Z">
        <w:r w:rsidR="00574044">
          <w:t xml:space="preserve"> </w:t>
        </w:r>
      </w:ins>
      <w:r w:rsidRPr="00267ADC">
        <w:t xml:space="preserve">mouse </w:t>
      </w:r>
      <w:r w:rsidR="00293885">
        <w:t>we</w:t>
      </w:r>
      <w:r w:rsidR="00293885" w:rsidRPr="00267ADC">
        <w:t xml:space="preserve">re </w:t>
      </w:r>
      <w:r w:rsidR="00DB0932">
        <w:t>mix</w:t>
      </w:r>
      <w:r w:rsidR="00DB0932" w:rsidRPr="00267ADC">
        <w:t xml:space="preserve">ed </w:t>
      </w:r>
      <w:r w:rsidRPr="00267ADC">
        <w:t>and not associated within supported clades</w:t>
      </w:r>
      <w:r w:rsidR="00AB7B65">
        <w:t xml:space="preserve"> in the tree</w:t>
      </w:r>
      <w:r w:rsidRPr="00267ADC">
        <w:t xml:space="preserve">. </w:t>
      </w:r>
      <w:r w:rsidR="00DB0932">
        <w:t>However</w:t>
      </w:r>
      <w:r w:rsidR="00293885">
        <w:t>,</w:t>
      </w:r>
      <w:r w:rsidRPr="00267ADC">
        <w:t xml:space="preserve"> </w:t>
      </w:r>
      <w:r w:rsidR="00293885">
        <w:t>two genetic groups corresponding to the Western and Eastern Palear</w:t>
      </w:r>
      <w:r w:rsidR="00AB7B65">
        <w:t>c</w:t>
      </w:r>
      <w:r w:rsidR="00293885">
        <w:t xml:space="preserve">tic fragments are evidenced in our </w:t>
      </w:r>
      <w:r w:rsidR="00F72F1B" w:rsidRPr="00E863F9">
        <w:rPr>
          <w:rFonts w:cs="AdvGulliv-R"/>
          <w:color w:val="000000"/>
          <w:szCs w:val="16"/>
          <w:lang w:eastAsia="en-US"/>
        </w:rPr>
        <w:t xml:space="preserve">median joining </w:t>
      </w:r>
      <w:r w:rsidR="00A465C0" w:rsidRPr="00574044">
        <w:rPr>
          <w:rFonts w:cs="AdvGulliv-R"/>
          <w:szCs w:val="16"/>
          <w:lang w:eastAsia="en-US"/>
        </w:rPr>
        <w:t xml:space="preserve">network (Fig. </w:t>
      </w:r>
      <w:r w:rsidR="00CC65F7" w:rsidRPr="00574044">
        <w:rPr>
          <w:rFonts w:cs="AdvGulliv-R"/>
          <w:szCs w:val="16"/>
          <w:lang w:eastAsia="en-US"/>
        </w:rPr>
        <w:t>2</w:t>
      </w:r>
      <w:r w:rsidR="00293885" w:rsidRPr="00574044">
        <w:rPr>
          <w:rFonts w:cs="AdvGulliv-R"/>
          <w:szCs w:val="16"/>
          <w:lang w:eastAsia="en-US"/>
        </w:rPr>
        <w:t>)</w:t>
      </w:r>
      <w:ins w:id="533" w:author="Alice Latinne" w:date="2017-04-01T17:19:00Z">
        <w:r w:rsidR="0097064B">
          <w:rPr>
            <w:rFonts w:cs="AdvGulliv-R"/>
            <w:szCs w:val="16"/>
            <w:lang w:eastAsia="en-US"/>
          </w:rPr>
          <w:t>.</w:t>
        </w:r>
      </w:ins>
      <w:ins w:id="534" w:author="Utilisateur de Microsoft Office" w:date="2017-06-19T16:23:00Z">
        <w:r w:rsidR="00A021FC">
          <w:rPr>
            <w:rFonts w:cs="AdvGulliv-R"/>
            <w:szCs w:val="16"/>
            <w:lang w:eastAsia="en-US"/>
          </w:rPr>
          <w:t xml:space="preserve"> </w:t>
        </w:r>
      </w:ins>
      <w:del w:id="535" w:author="Alice Latinne" w:date="2017-04-01T17:19:00Z">
        <w:r w:rsidR="00DF462C" w:rsidRPr="00574044" w:rsidDel="0097064B">
          <w:rPr>
            <w:rFonts w:cs="AdvGulliv-R"/>
            <w:szCs w:val="16"/>
            <w:lang w:eastAsia="en-US"/>
          </w:rPr>
          <w:delText>.</w:delText>
        </w:r>
        <w:r w:rsidR="00DF462C" w:rsidRPr="00E863F9" w:rsidDel="0097064B">
          <w:rPr>
            <w:rFonts w:cs="AdvGulliv-R"/>
            <w:color w:val="000000"/>
            <w:szCs w:val="16"/>
            <w:lang w:eastAsia="en-US"/>
          </w:rPr>
          <w:delText xml:space="preserve"> </w:delText>
        </w:r>
        <w:r w:rsidR="00EC508D" w:rsidDel="0097064B">
          <w:rPr>
            <w:rFonts w:cs="AdvGulliv-R"/>
            <w:color w:val="000000"/>
            <w:szCs w:val="16"/>
            <w:lang w:eastAsia="en-US"/>
          </w:rPr>
          <w:delText>However,</w:delText>
        </w:r>
        <w:r w:rsidR="00DB0932" w:rsidDel="0097064B">
          <w:rPr>
            <w:rFonts w:cs="AdvGulliv-R"/>
            <w:color w:val="000000"/>
            <w:szCs w:val="16"/>
            <w:lang w:eastAsia="en-US"/>
          </w:rPr>
          <w:delText xml:space="preserve"> f</w:delText>
        </w:r>
      </w:del>
      <w:ins w:id="536" w:author="Alice Latinne" w:date="2017-04-01T17:19:00Z">
        <w:r w:rsidR="0097064B">
          <w:rPr>
            <w:rFonts w:cs="AdvGulliv-R"/>
            <w:color w:val="000000"/>
            <w:szCs w:val="16"/>
            <w:lang w:eastAsia="en-US"/>
          </w:rPr>
          <w:t>F</w:t>
        </w:r>
      </w:ins>
      <w:r w:rsidR="00DB0932">
        <w:rPr>
          <w:rFonts w:cs="AdvGulliv-R"/>
          <w:color w:val="000000"/>
          <w:szCs w:val="16"/>
          <w:lang w:eastAsia="en-US"/>
        </w:rPr>
        <w:t xml:space="preserve">ew </w:t>
      </w:r>
      <w:r w:rsidR="00293885">
        <w:rPr>
          <w:rFonts w:cs="AdvGulliv-R"/>
          <w:color w:val="000000"/>
          <w:szCs w:val="16"/>
          <w:lang w:eastAsia="en-US"/>
        </w:rPr>
        <w:t xml:space="preserve">cytb </w:t>
      </w:r>
      <w:r w:rsidR="00DB0932">
        <w:rPr>
          <w:rFonts w:cs="AdvGulliv-R"/>
          <w:color w:val="000000"/>
          <w:szCs w:val="16"/>
          <w:lang w:eastAsia="en-US"/>
        </w:rPr>
        <w:t>haplotypes are shared among individuals from Russian Far East and Europe</w:t>
      </w:r>
      <w:r w:rsidR="00293885">
        <w:rPr>
          <w:rFonts w:cs="AdvGulliv-R"/>
          <w:color w:val="000000"/>
          <w:szCs w:val="16"/>
          <w:lang w:eastAsia="en-US"/>
        </w:rPr>
        <w:t>,</w:t>
      </w:r>
      <w:r w:rsidR="00DB0932">
        <w:rPr>
          <w:rFonts w:cs="AdvGulliv-R"/>
          <w:color w:val="000000"/>
          <w:szCs w:val="16"/>
          <w:lang w:eastAsia="en-US"/>
        </w:rPr>
        <w:t xml:space="preserve"> from </w:t>
      </w:r>
      <w:r w:rsidR="00293885">
        <w:rPr>
          <w:rFonts w:cs="AdvGulliv-R"/>
          <w:color w:val="000000"/>
          <w:szCs w:val="16"/>
          <w:lang w:eastAsia="en-US"/>
        </w:rPr>
        <w:t xml:space="preserve">Europe and </w:t>
      </w:r>
      <w:r w:rsidR="001064E2">
        <w:rPr>
          <w:rFonts w:cs="AdvGulliv-R"/>
          <w:color w:val="000000"/>
          <w:szCs w:val="16"/>
          <w:lang w:eastAsia="en-US"/>
        </w:rPr>
        <w:t>Central</w:t>
      </w:r>
      <w:r w:rsidR="00293885">
        <w:rPr>
          <w:rFonts w:cs="AdvGulliv-R"/>
          <w:color w:val="000000"/>
          <w:szCs w:val="16"/>
          <w:lang w:eastAsia="en-US"/>
        </w:rPr>
        <w:t xml:space="preserve"> Russia and from Western</w:t>
      </w:r>
      <w:r w:rsidR="001064E2">
        <w:rPr>
          <w:rFonts w:cs="AdvGulliv-R"/>
          <w:color w:val="000000"/>
          <w:szCs w:val="16"/>
          <w:lang w:eastAsia="en-US"/>
        </w:rPr>
        <w:t xml:space="preserve"> Siberia</w:t>
      </w:r>
      <w:r w:rsidR="00293885">
        <w:rPr>
          <w:rFonts w:cs="AdvGulliv-R"/>
          <w:color w:val="000000"/>
          <w:szCs w:val="16"/>
          <w:lang w:eastAsia="en-US"/>
        </w:rPr>
        <w:t xml:space="preserve"> and Central Russia</w:t>
      </w:r>
      <w:r w:rsidR="00DB0932">
        <w:rPr>
          <w:rFonts w:cs="AdvGulliv-R"/>
          <w:color w:val="000000"/>
          <w:szCs w:val="16"/>
          <w:lang w:eastAsia="en-US"/>
        </w:rPr>
        <w:t>.</w:t>
      </w:r>
    </w:p>
    <w:p w14:paraId="34275102" w14:textId="33C2B8A6" w:rsidR="003C2A92" w:rsidRDefault="00F37684" w:rsidP="00984936">
      <w:pPr>
        <w:autoSpaceDE w:val="0"/>
        <w:autoSpaceDN w:val="0"/>
        <w:adjustRightInd w:val="0"/>
        <w:spacing w:line="360" w:lineRule="auto"/>
        <w:jc w:val="both"/>
        <w:rPr>
          <w:rFonts w:cs="AdvGulliv-R"/>
          <w:color w:val="000000"/>
          <w:szCs w:val="16"/>
          <w:lang w:eastAsia="en-US"/>
        </w:rPr>
      </w:pPr>
      <w:r w:rsidRPr="00F37684">
        <w:rPr>
          <w:rFonts w:cs="AdvGulliv-R"/>
          <w:noProof/>
          <w:color w:val="000000"/>
          <w:szCs w:val="16"/>
        </w:rPr>
        <w:lastRenderedPageBreak/>
        <w:drawing>
          <wp:inline distT="0" distB="0" distL="0" distR="0" wp14:anchorId="4065501A" wp14:editId="19DFBDCB">
            <wp:extent cx="5972810" cy="4622046"/>
            <wp:effectExtent l="0" t="0" r="0" b="0"/>
            <wp:docPr id="1" name="Picture 1" descr="C:\Users\latinne.WILDLIFETRUST\Data\Recherche\ULg\Articles\Post-doc\Article 3 Phylogeo Apodemus agrarius\Figures\Network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tinne.WILDLIFETRUST\Data\Recherche\ULg\Articles\Post-doc\Article 3 Phylogeo Apodemus agrarius\Figures\Network2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2810" cy="4622046"/>
                    </a:xfrm>
                    <a:prstGeom prst="rect">
                      <a:avLst/>
                    </a:prstGeom>
                    <a:noFill/>
                    <a:ln>
                      <a:noFill/>
                    </a:ln>
                  </pic:spPr>
                </pic:pic>
              </a:graphicData>
            </a:graphic>
          </wp:inline>
        </w:drawing>
      </w:r>
    </w:p>
    <w:p w14:paraId="4C43E740" w14:textId="4E153ED5" w:rsidR="0097064B" w:rsidRPr="0097064B" w:rsidRDefault="003C2A92" w:rsidP="00984936">
      <w:pPr>
        <w:autoSpaceDE w:val="0"/>
        <w:autoSpaceDN w:val="0"/>
        <w:adjustRightInd w:val="0"/>
        <w:spacing w:line="360" w:lineRule="auto"/>
        <w:jc w:val="both"/>
        <w:rPr>
          <w:ins w:id="537" w:author="Alice Latinne" w:date="2017-04-01T17:12:00Z"/>
          <w:lang w:val="en-US"/>
        </w:rPr>
      </w:pPr>
      <w:r w:rsidRPr="0097064B">
        <w:rPr>
          <w:lang w:val="en-US"/>
        </w:rPr>
        <w:t>Figure 2: Median-joining network</w:t>
      </w:r>
      <w:ins w:id="538" w:author="Alice Latinne" w:date="2017-04-01T17:12:00Z">
        <w:r w:rsidR="0097064B" w:rsidRPr="0097064B">
          <w:rPr>
            <w:lang w:val="en-US"/>
          </w:rPr>
          <w:t xml:space="preserve"> based on cytb dataset</w:t>
        </w:r>
      </w:ins>
      <w:ins w:id="539" w:author="Alice Latinne" w:date="2017-04-01T17:13:00Z">
        <w:r w:rsidR="0097064B">
          <w:rPr>
            <w:lang w:val="en-US"/>
          </w:rPr>
          <w:t xml:space="preserve">. Circles correspond to distinct haplotypes and circle size is </w:t>
        </w:r>
      </w:ins>
      <w:ins w:id="540" w:author="Alice Latinne" w:date="2017-04-01T17:14:00Z">
        <w:r w:rsidR="0097064B">
          <w:rPr>
            <w:lang w:val="en-US"/>
          </w:rPr>
          <w:t>proportional to the number of animals sharing this haplotype. Branch length is proportional to the number of mutations between haplotypes.</w:t>
        </w:r>
      </w:ins>
    </w:p>
    <w:p w14:paraId="635B8939" w14:textId="72CC4B4A" w:rsidR="003C2A92" w:rsidRPr="00305B03" w:rsidDel="006C446D" w:rsidRDefault="00310184" w:rsidP="00984936">
      <w:pPr>
        <w:autoSpaceDE w:val="0"/>
        <w:autoSpaceDN w:val="0"/>
        <w:adjustRightInd w:val="0"/>
        <w:spacing w:line="360" w:lineRule="auto"/>
        <w:jc w:val="both"/>
        <w:rPr>
          <w:del w:id="541" w:author="Utilisateur de Microsoft Office" w:date="2017-06-20T11:40:00Z"/>
          <w:lang w:val="fr-BE"/>
        </w:rPr>
      </w:pPr>
      <w:del w:id="542" w:author="Utilisateur de Microsoft Office" w:date="2017-06-20T11:40:00Z">
        <w:r w:rsidRPr="0097064B" w:rsidDel="006C446D">
          <w:rPr>
            <w:lang w:val="en-US"/>
          </w:rPr>
          <w:delText xml:space="preserve"> </w:delText>
        </w:r>
        <w:commentRangeStart w:id="543"/>
        <w:r w:rsidR="00785ACE" w:rsidRPr="00305B03" w:rsidDel="006C446D">
          <w:rPr>
            <w:highlight w:val="yellow"/>
            <w:lang w:val="fr-BE"/>
          </w:rPr>
          <w:delText>à verifier : est-ce que les animaux coréens se séparent des autres ou pas dans le MJN? En effet, dans une précédente étude, mais faite sur moins d’animaux, on voyait que les coréens se séparaient des autres, ce qui confirmait l’existence de sous espèces dans cette region. J’avais mis ces infos dans la discussion, mais à retravailler en fonction de tes infos sur le réseau.</w:delText>
        </w:r>
      </w:del>
    </w:p>
    <w:p w14:paraId="49AC4532" w14:textId="70D81D8C" w:rsidR="00C86DF8" w:rsidRPr="00305B03" w:rsidDel="006C446D" w:rsidRDefault="00785ACE" w:rsidP="00984936">
      <w:pPr>
        <w:autoSpaceDE w:val="0"/>
        <w:autoSpaceDN w:val="0"/>
        <w:adjustRightInd w:val="0"/>
        <w:spacing w:line="360" w:lineRule="auto"/>
        <w:jc w:val="both"/>
        <w:rPr>
          <w:del w:id="544" w:author="Utilisateur de Microsoft Office" w:date="2017-06-20T11:40:00Z"/>
          <w:lang w:val="fr-BE"/>
        </w:rPr>
      </w:pPr>
      <w:del w:id="545" w:author="Utilisateur de Microsoft Office" w:date="2017-06-20T11:40:00Z">
        <w:r w:rsidRPr="00305B03" w:rsidDel="006C446D">
          <w:rPr>
            <w:highlight w:val="green"/>
            <w:lang w:val="fr-BE"/>
          </w:rPr>
          <w:delText>Mettre en avant aussi Taiwan, car j’aimerais en parler dans la partie taxonomie</w:delText>
        </w:r>
      </w:del>
    </w:p>
    <w:p w14:paraId="70E761CF" w14:textId="6D881123" w:rsidR="00FB5A75" w:rsidRPr="00305B03" w:rsidDel="006C446D" w:rsidRDefault="00785ACE" w:rsidP="00984936">
      <w:pPr>
        <w:autoSpaceDE w:val="0"/>
        <w:autoSpaceDN w:val="0"/>
        <w:adjustRightInd w:val="0"/>
        <w:spacing w:line="360" w:lineRule="auto"/>
        <w:jc w:val="both"/>
        <w:rPr>
          <w:del w:id="546" w:author="Utilisateur de Microsoft Office" w:date="2017-06-20T11:40:00Z"/>
          <w:lang w:val="fr-BE"/>
        </w:rPr>
      </w:pPr>
      <w:del w:id="547" w:author="Utilisateur de Microsoft Office" w:date="2017-06-20T11:40:00Z">
        <w:r w:rsidRPr="00305B03" w:rsidDel="006C446D">
          <w:rPr>
            <w:highlight w:val="green"/>
            <w:lang w:val="fr-BE"/>
          </w:rPr>
          <w:delText>troisièmement, peut être rajouter une petite ligne en pointillé pour marquer la difference entre l’eastern et le western group?</w:delText>
        </w:r>
        <w:commentRangeEnd w:id="543"/>
        <w:r w:rsidR="0097064B" w:rsidDel="006C446D">
          <w:rPr>
            <w:rStyle w:val="Marquedecommentaire"/>
          </w:rPr>
          <w:commentReference w:id="543"/>
        </w:r>
      </w:del>
    </w:p>
    <w:p w14:paraId="2FF5BCF9" w14:textId="77777777" w:rsidR="00A6237D" w:rsidRPr="00305B03" w:rsidDel="00A6237D" w:rsidRDefault="00A6237D" w:rsidP="00984936">
      <w:pPr>
        <w:autoSpaceDE w:val="0"/>
        <w:autoSpaceDN w:val="0"/>
        <w:adjustRightInd w:val="0"/>
        <w:spacing w:line="360" w:lineRule="auto"/>
        <w:jc w:val="both"/>
        <w:rPr>
          <w:rFonts w:cs="AdvGulliv-R"/>
          <w:color w:val="000000"/>
          <w:szCs w:val="16"/>
          <w:lang w:val="fr-BE" w:eastAsia="en-US"/>
        </w:rPr>
      </w:pPr>
    </w:p>
    <w:p w14:paraId="42E8DA35" w14:textId="77777777" w:rsidR="00A465C0" w:rsidRPr="00305B03" w:rsidRDefault="00A465C0" w:rsidP="00984936">
      <w:pPr>
        <w:spacing w:line="360" w:lineRule="auto"/>
        <w:jc w:val="both"/>
        <w:rPr>
          <w:lang w:val="fr-BE"/>
        </w:rPr>
      </w:pPr>
    </w:p>
    <w:p w14:paraId="7A080974" w14:textId="77777777" w:rsidR="00A465C0" w:rsidRPr="00E863F9" w:rsidRDefault="00A465C0" w:rsidP="00984936">
      <w:pPr>
        <w:autoSpaceDE w:val="0"/>
        <w:autoSpaceDN w:val="0"/>
        <w:adjustRightInd w:val="0"/>
        <w:spacing w:line="360" w:lineRule="auto"/>
        <w:jc w:val="both"/>
        <w:rPr>
          <w:b/>
          <w:color w:val="231F20"/>
        </w:rPr>
      </w:pPr>
      <w:r w:rsidRPr="00E863F9">
        <w:rPr>
          <w:b/>
          <w:color w:val="231F20"/>
        </w:rPr>
        <w:t xml:space="preserve">Analysis of genetic diversity and differentiation </w:t>
      </w:r>
    </w:p>
    <w:p w14:paraId="215FA985" w14:textId="18FA38D0" w:rsidR="00AC57E4" w:rsidRDefault="00A465C0" w:rsidP="00AB7B65">
      <w:pPr>
        <w:spacing w:line="360" w:lineRule="auto"/>
        <w:jc w:val="both"/>
      </w:pPr>
      <w:r w:rsidRPr="00E863F9">
        <w:t xml:space="preserve">We calculated nucleotide and haplotype diversities for the two main striped fieldmice </w:t>
      </w:r>
      <w:r w:rsidR="00C50218">
        <w:t xml:space="preserve">fragments </w:t>
      </w:r>
      <w:r w:rsidRPr="00E863F9">
        <w:t>(Eastern and Western Palearctic)</w:t>
      </w:r>
      <w:ins w:id="548" w:author="Alice Latinne" w:date="2017-04-01T17:20:00Z">
        <w:r w:rsidR="0097064B">
          <w:t xml:space="preserve"> and the five</w:t>
        </w:r>
      </w:ins>
      <w:ins w:id="549" w:author="Alice Latinne" w:date="2017-04-01T17:29:00Z">
        <w:r w:rsidR="009042CF">
          <w:t xml:space="preserve"> regional</w:t>
        </w:r>
      </w:ins>
      <w:ins w:id="550" w:author="Alice Latinne" w:date="2017-04-01T17:20:00Z">
        <w:r w:rsidR="0097064B">
          <w:t xml:space="preserve"> subgroups</w:t>
        </w:r>
      </w:ins>
      <w:r w:rsidRPr="00E863F9">
        <w:t xml:space="preserve">. </w:t>
      </w:r>
      <w:del w:id="551" w:author="Alice Latinne" w:date="2017-04-01T17:20:00Z">
        <w:r w:rsidRPr="00E863F9" w:rsidDel="0097064B">
          <w:delText xml:space="preserve">Moreover, to assess whether genetic diversity was higher within the potential refuge regions, these two main groups were divided into </w:delText>
        </w:r>
        <w:r w:rsidR="00C84B7B" w:rsidDel="0097064B">
          <w:delText>five</w:delText>
        </w:r>
        <w:r w:rsidR="00C84B7B" w:rsidRPr="00E863F9" w:rsidDel="0097064B">
          <w:delText xml:space="preserve"> </w:delText>
        </w:r>
        <w:r w:rsidRPr="00E863F9" w:rsidDel="0097064B">
          <w:delText xml:space="preserve">subgroups: the first </w:delText>
        </w:r>
        <w:r w:rsidR="00014677" w:rsidDel="0097064B">
          <w:delText xml:space="preserve">one </w:delText>
        </w:r>
        <w:r w:rsidRPr="00E863F9" w:rsidDel="0097064B">
          <w:delText>corresponding t</w:delText>
        </w:r>
        <w:r w:rsidR="002F7A7F" w:rsidDel="0097064B">
          <w:delText>o the</w:delText>
        </w:r>
        <w:r w:rsidRPr="00E863F9" w:rsidDel="0097064B">
          <w:delText xml:space="preserve"> </w:delText>
        </w:r>
        <w:r w:rsidR="00014677" w:rsidDel="0097064B">
          <w:delText>p</w:delText>
        </w:r>
        <w:r w:rsidRPr="00E863F9" w:rsidDel="0097064B">
          <w:delText>opulations</w:delText>
        </w:r>
        <w:r w:rsidR="002F7A7F" w:rsidDel="0097064B">
          <w:delText xml:space="preserve"> from the Russian Far East;</w:delText>
        </w:r>
        <w:r w:rsidRPr="00E863F9" w:rsidDel="0097064B">
          <w:delText xml:space="preserve"> the </w:delText>
        </w:r>
        <w:r w:rsidR="00014677" w:rsidRPr="00E863F9" w:rsidDel="0097064B">
          <w:delText>second</w:delText>
        </w:r>
        <w:r w:rsidR="00014677" w:rsidDel="0097064B">
          <w:delText xml:space="preserve"> one </w:delText>
        </w:r>
        <w:r w:rsidRPr="00E863F9" w:rsidDel="0097064B">
          <w:delText>to</w:delText>
        </w:r>
        <w:r w:rsidR="002F7A7F" w:rsidDel="0097064B">
          <w:delText xml:space="preserve"> the </w:delText>
        </w:r>
        <w:r w:rsidR="00014677" w:rsidDel="0097064B">
          <w:delText xml:space="preserve">animals </w:delText>
        </w:r>
        <w:r w:rsidR="002F7A7F" w:rsidDel="0097064B">
          <w:delText xml:space="preserve">living </w:delText>
        </w:r>
        <w:r w:rsidR="00C84B7B" w:rsidDel="0097064B">
          <w:delText xml:space="preserve">in </w:delText>
        </w:r>
        <w:r w:rsidR="00A95A5F" w:rsidDel="0097064B">
          <w:delText>Western Siberia</w:delText>
        </w:r>
        <w:r w:rsidR="002F7A7F" w:rsidDel="0097064B">
          <w:delText xml:space="preserve"> </w:delText>
        </w:r>
        <w:r w:rsidR="00C84B7B" w:rsidDel="0097064B">
          <w:delText>(</w:delText>
        </w:r>
        <w:r w:rsidR="002F7A7F" w:rsidDel="0097064B">
          <w:delText xml:space="preserve">Western </w:delText>
        </w:r>
        <w:r w:rsidR="00014677" w:rsidDel="0097064B">
          <w:delText>side</w:delText>
        </w:r>
        <w:r w:rsidR="002F7A7F" w:rsidDel="0097064B">
          <w:delText xml:space="preserve"> of the Baikal lake</w:delText>
        </w:r>
        <w:r w:rsidR="00C84B7B" w:rsidDel="0097064B">
          <w:delText>,</w:delText>
        </w:r>
        <w:r w:rsidR="002F7A7F" w:rsidDel="0097064B">
          <w:delText>Novosibirsk region, Altai region)</w:delText>
        </w:r>
        <w:r w:rsidR="00C84B7B" w:rsidDel="0097064B">
          <w:delText xml:space="preserve"> and </w:delText>
        </w:r>
        <w:r w:rsidR="004E050C" w:rsidDel="0097064B">
          <w:delText>Kazakhstan</w:delText>
        </w:r>
        <w:r w:rsidR="002F7A7F" w:rsidDel="0097064B">
          <w:delText>;</w:delText>
        </w:r>
        <w:r w:rsidRPr="00E863F9" w:rsidDel="0097064B">
          <w:delText xml:space="preserve"> the third </w:delText>
        </w:r>
        <w:r w:rsidR="00014677" w:rsidDel="0097064B">
          <w:delText xml:space="preserve">one, </w:delText>
        </w:r>
        <w:r w:rsidR="00014677" w:rsidRPr="00E863F9" w:rsidDel="0097064B">
          <w:delText>to</w:delText>
        </w:r>
        <w:r w:rsidR="00014677" w:rsidDel="0097064B">
          <w:delText xml:space="preserve"> the Central Russian populations (from the Ural mountains to the Moscow region)</w:delText>
        </w:r>
        <w:r w:rsidR="004E050C" w:rsidDel="0097064B">
          <w:delText xml:space="preserve"> and Ukraine</w:delText>
        </w:r>
        <w:r w:rsidR="00014677" w:rsidDel="0097064B">
          <w:delText xml:space="preserve">; </w:delText>
        </w:r>
        <w:r w:rsidRPr="00E863F9" w:rsidDel="0097064B">
          <w:delText xml:space="preserve">the fourth </w:delText>
        </w:r>
        <w:r w:rsidR="00014677" w:rsidDel="0097064B">
          <w:delText xml:space="preserve">one </w:delText>
        </w:r>
        <w:r w:rsidRPr="00E863F9" w:rsidDel="0097064B">
          <w:delText>to all</w:delText>
        </w:r>
        <w:r w:rsidR="00014677" w:rsidDel="0097064B">
          <w:delText xml:space="preserve"> the European and turk</w:delText>
        </w:r>
        <w:r w:rsidR="003814A7" w:rsidDel="0097064B">
          <w:delText>is</w:delText>
        </w:r>
        <w:r w:rsidR="00014677" w:rsidDel="0097064B">
          <w:delText>h</w:delText>
        </w:r>
        <w:r w:rsidRPr="00E863F9" w:rsidDel="0097064B">
          <w:delText xml:space="preserve"> </w:delText>
        </w:r>
        <w:r w:rsidR="00014677" w:rsidDel="0097064B">
          <w:delText>p</w:delText>
        </w:r>
        <w:r w:rsidRPr="00E863F9" w:rsidDel="0097064B">
          <w:delText>opulations</w:delText>
        </w:r>
        <w:r w:rsidR="00014677" w:rsidDel="0097064B">
          <w:delText>; the fifth one, to the Korean</w:delText>
        </w:r>
        <w:r w:rsidR="00C84B7B" w:rsidDel="0097064B">
          <w:delText>, Taiwanese</w:delText>
        </w:r>
        <w:r w:rsidR="00014677" w:rsidDel="0097064B">
          <w:delText xml:space="preserve"> and Chinese fieldmice</w:delText>
        </w:r>
        <w:r w:rsidR="00624DB4" w:rsidDel="0097064B">
          <w:delText>.</w:delText>
        </w:r>
        <w:r w:rsidRPr="00E863F9" w:rsidDel="0097064B">
          <w:delText xml:space="preserve"> </w:delText>
        </w:r>
      </w:del>
      <w:r w:rsidRPr="00E863F9">
        <w:t xml:space="preserve">The results of these analyses are summarized in Table 2 and indicate that </w:t>
      </w:r>
      <w:r w:rsidR="00014677">
        <w:t>the</w:t>
      </w:r>
      <w:r w:rsidR="00014677" w:rsidRPr="00E863F9">
        <w:t xml:space="preserve"> </w:t>
      </w:r>
      <w:r w:rsidR="00014677">
        <w:t xml:space="preserve">populations of the Western Palearctic </w:t>
      </w:r>
      <w:r w:rsidR="00D275FF">
        <w:t>fragment</w:t>
      </w:r>
      <w:r w:rsidR="00014677">
        <w:t xml:space="preserve"> are characterised by </w:t>
      </w:r>
      <w:r w:rsidRPr="00E863F9">
        <w:t>weak</w:t>
      </w:r>
      <w:r w:rsidR="00624DB4">
        <w:t>er</w:t>
      </w:r>
      <w:r w:rsidRPr="00E863F9">
        <w:t xml:space="preserve"> nucleotide diversit</w:t>
      </w:r>
      <w:r w:rsidR="00014677">
        <w:t>y values</w:t>
      </w:r>
      <w:r w:rsidRPr="00E863F9">
        <w:t xml:space="preserve"> (</w:t>
      </w:r>
      <w:r w:rsidR="00014677">
        <w:t>from</w:t>
      </w:r>
      <w:r w:rsidR="00014677" w:rsidRPr="00E863F9">
        <w:t xml:space="preserve"> </w:t>
      </w:r>
      <w:r w:rsidR="00B9052F">
        <w:t>0.0062</w:t>
      </w:r>
      <w:r w:rsidRPr="00E863F9">
        <w:t>)</w:t>
      </w:r>
      <w:r w:rsidR="00014677">
        <w:t xml:space="preserve"> as compared to Eastern Palearctic </w:t>
      </w:r>
      <w:r w:rsidR="00C50218">
        <w:t>one</w:t>
      </w:r>
      <w:r w:rsidR="00014677">
        <w:t xml:space="preserve"> (</w:t>
      </w:r>
      <w:r w:rsidR="00B9052F">
        <w:t>0.0159</w:t>
      </w:r>
      <w:r w:rsidR="00014677">
        <w:t>)</w:t>
      </w:r>
      <w:r w:rsidRPr="00E863F9">
        <w:t>.</w:t>
      </w:r>
      <w:r w:rsidR="0025419A">
        <w:t xml:space="preserve"> </w:t>
      </w:r>
      <w:r w:rsidR="00B9052F">
        <w:t xml:space="preserve">Haplotype diversity is high and similar in all groups, except in Central Russia where it is lower. </w:t>
      </w:r>
      <w:r w:rsidR="00AC57E4">
        <w:t>The</w:t>
      </w:r>
      <w:r w:rsidR="00AC57E4" w:rsidRPr="00E863F9">
        <w:t xml:space="preserve"> Fu’s </w:t>
      </w:r>
      <w:r w:rsidR="00AC57E4" w:rsidRPr="00E863F9">
        <w:rPr>
          <w:i/>
        </w:rPr>
        <w:t>Fs</w:t>
      </w:r>
      <w:r w:rsidR="00AC57E4" w:rsidRPr="00E863F9">
        <w:rPr>
          <w:i/>
          <w:iCs/>
        </w:rPr>
        <w:t xml:space="preserve"> </w:t>
      </w:r>
      <w:r w:rsidR="00AC57E4" w:rsidRPr="00E863F9">
        <w:t xml:space="preserve">test of neutrality </w:t>
      </w:r>
      <w:r w:rsidR="00564EFF">
        <w:t>was significant</w:t>
      </w:r>
      <w:r w:rsidR="00AC57E4">
        <w:t xml:space="preserve"> </w:t>
      </w:r>
      <w:r w:rsidR="00564EFF">
        <w:t>for all groups (Table 2), which indicate</w:t>
      </w:r>
      <w:r w:rsidR="00AC57E4" w:rsidRPr="00E863F9">
        <w:t xml:space="preserve"> population expansion. </w:t>
      </w:r>
    </w:p>
    <w:p w14:paraId="6DF708E3" w14:textId="77777777" w:rsidR="00731FDA" w:rsidRDefault="00731FDA" w:rsidP="00AB7B65">
      <w:pPr>
        <w:spacing w:line="360" w:lineRule="auto"/>
        <w:jc w:val="both"/>
      </w:pPr>
      <w:r>
        <w:lastRenderedPageBreak/>
        <w:t>F</w:t>
      </w:r>
      <w:r w:rsidRPr="00AB7B65">
        <w:rPr>
          <w:vertAlign w:val="subscript"/>
        </w:rPr>
        <w:t>ST</w:t>
      </w:r>
      <w:r>
        <w:t xml:space="preserve"> estimates among the five main subgroups (Table 3) confirmed the genetic differentiation (F</w:t>
      </w:r>
      <w:r w:rsidRPr="00AB7B65">
        <w:rPr>
          <w:vertAlign w:val="subscript"/>
        </w:rPr>
        <w:t>ST</w:t>
      </w:r>
      <w:r>
        <w:t xml:space="preserve"> &gt; 0.20) between eastern and western subgroups.</w:t>
      </w:r>
    </w:p>
    <w:p w14:paraId="391CE7CC" w14:textId="77777777" w:rsidR="00AC57E4" w:rsidRDefault="00AC57E4" w:rsidP="00AC57E4">
      <w:pPr>
        <w:spacing w:line="360" w:lineRule="auto"/>
        <w:jc w:val="both"/>
      </w:pPr>
    </w:p>
    <w:p w14:paraId="24F5565A" w14:textId="2DC1027A" w:rsidR="00AC57E4" w:rsidRDefault="00AC57E4" w:rsidP="00984936">
      <w:pPr>
        <w:spacing w:line="360" w:lineRule="auto"/>
        <w:jc w:val="both"/>
      </w:pPr>
      <w:r>
        <w:t>Table 2:</w:t>
      </w:r>
      <w:r w:rsidR="002162C5">
        <w:t xml:space="preserve"> Diversity estimates</w:t>
      </w:r>
      <w:ins w:id="552" w:author="Alice Latinne" w:date="2017-04-02T15:36:00Z">
        <w:r w:rsidR="00C52551">
          <w:t xml:space="preserve"> </w:t>
        </w:r>
      </w:ins>
      <w:ins w:id="553" w:author="Alice Latinne" w:date="2017-04-02T17:20:00Z">
        <w:r w:rsidR="009C2A3F">
          <w:t>and expansion times for</w:t>
        </w:r>
      </w:ins>
      <w:ins w:id="554" w:author="Alice Latinne" w:date="2017-04-02T15:36:00Z">
        <w:r w:rsidR="00C52551">
          <w:t xml:space="preserve"> </w:t>
        </w:r>
        <w:r w:rsidR="00C52551" w:rsidRPr="00186500">
          <w:rPr>
            <w:i/>
          </w:rPr>
          <w:t>A. agrarius</w:t>
        </w:r>
        <w:r w:rsidR="00C52551">
          <w:t xml:space="preserve"> groups and subgroups</w:t>
        </w:r>
      </w:ins>
    </w:p>
    <w:p w14:paraId="72FE7AFB" w14:textId="77777777" w:rsidR="00AC57E4" w:rsidRDefault="00AC57E4" w:rsidP="00984936">
      <w:pPr>
        <w:spacing w:line="360" w:lineRule="auto"/>
        <w:jc w:val="both"/>
      </w:pPr>
    </w:p>
    <w:tbl>
      <w:tblPr>
        <w:tblStyle w:val="Grilledutableau"/>
        <w:tblW w:w="0" w:type="auto"/>
        <w:jc w:val="center"/>
        <w:tblLook w:val="04A0" w:firstRow="1" w:lastRow="0" w:firstColumn="1" w:lastColumn="0" w:noHBand="0" w:noVBand="1"/>
      </w:tblPr>
      <w:tblGrid>
        <w:gridCol w:w="1290"/>
        <w:gridCol w:w="1405"/>
        <w:gridCol w:w="816"/>
        <w:gridCol w:w="1031"/>
        <w:gridCol w:w="1093"/>
        <w:gridCol w:w="1097"/>
        <w:gridCol w:w="937"/>
        <w:gridCol w:w="1727"/>
      </w:tblGrid>
      <w:tr w:rsidR="00731274" w:rsidRPr="000B5DFA" w14:paraId="2A8B9C32" w14:textId="2AF66738" w:rsidTr="009C2A3F">
        <w:trPr>
          <w:jc w:val="center"/>
        </w:trPr>
        <w:tc>
          <w:tcPr>
            <w:tcW w:w="1430" w:type="dxa"/>
          </w:tcPr>
          <w:p w14:paraId="27C0E98B" w14:textId="77777777" w:rsidR="00731274" w:rsidRPr="000B5DFA" w:rsidRDefault="00731274" w:rsidP="00984936">
            <w:pPr>
              <w:spacing w:line="360" w:lineRule="auto"/>
              <w:jc w:val="both"/>
              <w:rPr>
                <w:sz w:val="20"/>
                <w:szCs w:val="20"/>
              </w:rPr>
            </w:pPr>
          </w:p>
        </w:tc>
        <w:tc>
          <w:tcPr>
            <w:tcW w:w="1405" w:type="dxa"/>
          </w:tcPr>
          <w:p w14:paraId="593D2CDB" w14:textId="23266FFA" w:rsidR="00731274" w:rsidRPr="000B5DFA" w:rsidRDefault="00731274" w:rsidP="00984936">
            <w:pPr>
              <w:spacing w:line="360" w:lineRule="auto"/>
              <w:jc w:val="both"/>
              <w:rPr>
                <w:sz w:val="20"/>
                <w:szCs w:val="20"/>
              </w:rPr>
            </w:pPr>
            <w:ins w:id="555" w:author="Alice Latinne" w:date="2017-04-02T15:36:00Z">
              <w:r>
                <w:rPr>
                  <w:sz w:val="20"/>
                  <w:szCs w:val="20"/>
                </w:rPr>
                <w:t>Corresponding localities</w:t>
              </w:r>
            </w:ins>
          </w:p>
        </w:tc>
        <w:tc>
          <w:tcPr>
            <w:tcW w:w="816" w:type="dxa"/>
          </w:tcPr>
          <w:p w14:paraId="2ECC44CD" w14:textId="298B1F51" w:rsidR="00731274" w:rsidRPr="000B5DFA" w:rsidRDefault="00731274" w:rsidP="00984936">
            <w:pPr>
              <w:spacing w:line="360" w:lineRule="auto"/>
              <w:jc w:val="both"/>
              <w:rPr>
                <w:sz w:val="20"/>
                <w:szCs w:val="20"/>
              </w:rPr>
            </w:pPr>
            <w:r w:rsidRPr="000B5DFA">
              <w:rPr>
                <w:sz w:val="20"/>
                <w:szCs w:val="20"/>
              </w:rPr>
              <w:t>N</w:t>
            </w:r>
          </w:p>
        </w:tc>
        <w:tc>
          <w:tcPr>
            <w:tcW w:w="1291" w:type="dxa"/>
          </w:tcPr>
          <w:p w14:paraId="6D783500" w14:textId="77777777" w:rsidR="00731274" w:rsidRPr="000B5DFA" w:rsidRDefault="00731274" w:rsidP="00984936">
            <w:pPr>
              <w:spacing w:line="360" w:lineRule="auto"/>
              <w:jc w:val="both"/>
              <w:rPr>
                <w:sz w:val="20"/>
                <w:szCs w:val="20"/>
              </w:rPr>
            </w:pPr>
            <w:r w:rsidRPr="000B5DFA">
              <w:rPr>
                <w:sz w:val="20"/>
                <w:szCs w:val="20"/>
              </w:rPr>
              <w:t>h ± SD</w:t>
            </w:r>
          </w:p>
        </w:tc>
        <w:tc>
          <w:tcPr>
            <w:tcW w:w="1416" w:type="dxa"/>
          </w:tcPr>
          <w:p w14:paraId="37963A9C" w14:textId="77777777" w:rsidR="00731274" w:rsidRPr="000B5DFA" w:rsidRDefault="00731274" w:rsidP="00984936">
            <w:pPr>
              <w:spacing w:line="360" w:lineRule="auto"/>
              <w:jc w:val="both"/>
              <w:rPr>
                <w:sz w:val="20"/>
                <w:szCs w:val="20"/>
              </w:rPr>
            </w:pPr>
            <w:r w:rsidRPr="000B5DFA">
              <w:rPr>
                <w:sz w:val="20"/>
                <w:szCs w:val="20"/>
              </w:rPr>
              <w:t>π ± SD</w:t>
            </w:r>
          </w:p>
        </w:tc>
        <w:tc>
          <w:tcPr>
            <w:tcW w:w="1217" w:type="dxa"/>
          </w:tcPr>
          <w:p w14:paraId="19534505" w14:textId="77777777" w:rsidR="00731274" w:rsidRPr="000B5DFA" w:rsidRDefault="00731274" w:rsidP="00984936">
            <w:pPr>
              <w:spacing w:line="360" w:lineRule="auto"/>
              <w:jc w:val="both"/>
              <w:rPr>
                <w:sz w:val="20"/>
                <w:szCs w:val="20"/>
              </w:rPr>
            </w:pPr>
            <w:r w:rsidRPr="000B5DFA">
              <w:rPr>
                <w:sz w:val="20"/>
                <w:szCs w:val="20"/>
              </w:rPr>
              <w:t>Fu’s Fs</w:t>
            </w:r>
          </w:p>
        </w:tc>
        <w:tc>
          <w:tcPr>
            <w:tcW w:w="1110" w:type="dxa"/>
          </w:tcPr>
          <w:p w14:paraId="0E54E276" w14:textId="34F2AAA4" w:rsidR="00731274" w:rsidRPr="002F4501" w:rsidRDefault="00731274" w:rsidP="00984936">
            <w:pPr>
              <w:spacing w:line="360" w:lineRule="auto"/>
              <w:jc w:val="both"/>
              <w:rPr>
                <w:ins w:id="556" w:author="Alice Latinne" w:date="2017-04-02T16:24:00Z"/>
                <w:sz w:val="20"/>
                <w:szCs w:val="20"/>
              </w:rPr>
            </w:pPr>
            <w:ins w:id="557" w:author="Alice Latinne" w:date="2017-04-02T16:24:00Z">
              <w:r w:rsidRPr="006177E0">
                <w:rPr>
                  <w:sz w:val="20"/>
                  <w:szCs w:val="20"/>
                </w:rPr>
                <w:t>Tau</w:t>
              </w:r>
            </w:ins>
          </w:p>
        </w:tc>
        <w:tc>
          <w:tcPr>
            <w:tcW w:w="937" w:type="dxa"/>
          </w:tcPr>
          <w:p w14:paraId="49E2A343" w14:textId="6088CAC6" w:rsidR="00731274" w:rsidRPr="006177E0" w:rsidRDefault="009C2A3F" w:rsidP="00984936">
            <w:pPr>
              <w:spacing w:line="360" w:lineRule="auto"/>
              <w:jc w:val="both"/>
              <w:rPr>
                <w:ins w:id="558" w:author="Alice Latinne" w:date="2017-04-02T17:11:00Z"/>
                <w:sz w:val="20"/>
                <w:szCs w:val="20"/>
              </w:rPr>
            </w:pPr>
            <w:commentRangeStart w:id="559"/>
            <w:ins w:id="560" w:author="Alice Latinne" w:date="2017-04-02T17:20:00Z">
              <w:r>
                <w:rPr>
                  <w:sz w:val="20"/>
                  <w:szCs w:val="20"/>
                </w:rPr>
                <w:t xml:space="preserve">Expansion </w:t>
              </w:r>
              <w:commentRangeStart w:id="561"/>
              <w:r>
                <w:rPr>
                  <w:sz w:val="20"/>
                  <w:szCs w:val="20"/>
                </w:rPr>
                <w:t>time</w:t>
              </w:r>
              <w:commentRangeEnd w:id="559"/>
              <w:r>
                <w:rPr>
                  <w:rStyle w:val="Marquedecommentaire"/>
                </w:rPr>
                <w:commentReference w:id="559"/>
              </w:r>
            </w:ins>
            <w:commentRangeEnd w:id="561"/>
            <w:r w:rsidR="0047672B">
              <w:rPr>
                <w:rStyle w:val="Marquedecommentaire"/>
                <w:rFonts w:eastAsia="Times New Roman"/>
                <w:lang w:val="en-GB"/>
              </w:rPr>
              <w:commentReference w:id="561"/>
            </w:r>
          </w:p>
        </w:tc>
      </w:tr>
      <w:tr w:rsidR="00731274" w:rsidRPr="00C667F5" w14:paraId="0CC254EC" w14:textId="169E2BF7" w:rsidTr="009C2A3F">
        <w:trPr>
          <w:jc w:val="center"/>
        </w:trPr>
        <w:tc>
          <w:tcPr>
            <w:tcW w:w="1430" w:type="dxa"/>
          </w:tcPr>
          <w:p w14:paraId="48F3F9AA" w14:textId="77777777" w:rsidR="00731274" w:rsidRPr="000B5DFA" w:rsidRDefault="00731274" w:rsidP="00984936">
            <w:pPr>
              <w:spacing w:line="360" w:lineRule="auto"/>
              <w:jc w:val="both"/>
              <w:rPr>
                <w:sz w:val="20"/>
                <w:szCs w:val="20"/>
              </w:rPr>
            </w:pPr>
            <w:r w:rsidRPr="000B5DFA">
              <w:rPr>
                <w:sz w:val="20"/>
                <w:szCs w:val="20"/>
              </w:rPr>
              <w:t>Overall</w:t>
            </w:r>
          </w:p>
        </w:tc>
        <w:tc>
          <w:tcPr>
            <w:tcW w:w="1405" w:type="dxa"/>
          </w:tcPr>
          <w:p w14:paraId="54DD1495" w14:textId="14A282C5" w:rsidR="00731274" w:rsidRPr="000B5DFA" w:rsidRDefault="00731274" w:rsidP="00984936">
            <w:pPr>
              <w:spacing w:line="360" w:lineRule="auto"/>
              <w:jc w:val="both"/>
              <w:rPr>
                <w:sz w:val="20"/>
                <w:szCs w:val="20"/>
              </w:rPr>
            </w:pPr>
            <w:ins w:id="562" w:author="Alice Latinne" w:date="2017-04-02T15:36:00Z">
              <w:r>
                <w:rPr>
                  <w:sz w:val="20"/>
                  <w:szCs w:val="20"/>
                </w:rPr>
                <w:t>All</w:t>
              </w:r>
            </w:ins>
          </w:p>
        </w:tc>
        <w:tc>
          <w:tcPr>
            <w:tcW w:w="816" w:type="dxa"/>
          </w:tcPr>
          <w:p w14:paraId="52BDBDE2" w14:textId="0BA26F99" w:rsidR="00731274" w:rsidRPr="000B5DFA" w:rsidRDefault="00731274" w:rsidP="002F4501">
            <w:pPr>
              <w:spacing w:line="360" w:lineRule="auto"/>
              <w:jc w:val="both"/>
              <w:rPr>
                <w:sz w:val="20"/>
                <w:szCs w:val="20"/>
              </w:rPr>
            </w:pPr>
            <w:del w:id="563" w:author="Alice Latinne" w:date="2017-04-02T16:34:00Z">
              <w:r w:rsidRPr="000B5DFA" w:rsidDel="002F4501">
                <w:rPr>
                  <w:sz w:val="20"/>
                  <w:szCs w:val="20"/>
                </w:rPr>
                <w:delText>180</w:delText>
              </w:r>
            </w:del>
            <w:ins w:id="564" w:author="Alice Latinne" w:date="2017-04-02T16:34:00Z">
              <w:r w:rsidRPr="000B5DFA">
                <w:rPr>
                  <w:sz w:val="20"/>
                  <w:szCs w:val="20"/>
                </w:rPr>
                <w:t>18</w:t>
              </w:r>
              <w:r>
                <w:rPr>
                  <w:sz w:val="20"/>
                  <w:szCs w:val="20"/>
                </w:rPr>
                <w:t>2</w:t>
              </w:r>
            </w:ins>
          </w:p>
        </w:tc>
        <w:tc>
          <w:tcPr>
            <w:tcW w:w="1291" w:type="dxa"/>
          </w:tcPr>
          <w:p w14:paraId="542A59BF" w14:textId="77777777" w:rsidR="00731274" w:rsidRPr="000B5DFA" w:rsidRDefault="00731274" w:rsidP="000B5DFA">
            <w:pPr>
              <w:jc w:val="both"/>
              <w:rPr>
                <w:rFonts w:ascii="Calibri" w:hAnsi="Calibri"/>
                <w:color w:val="000000"/>
                <w:sz w:val="20"/>
                <w:szCs w:val="20"/>
                <w:lang w:val="en-US"/>
              </w:rPr>
            </w:pPr>
            <w:r w:rsidRPr="000B5DFA">
              <w:rPr>
                <w:rFonts w:ascii="Calibri" w:hAnsi="Calibri"/>
                <w:color w:val="000000"/>
                <w:sz w:val="20"/>
                <w:szCs w:val="20"/>
              </w:rPr>
              <w:t>0.9933 ± 0.0016</w:t>
            </w:r>
          </w:p>
        </w:tc>
        <w:tc>
          <w:tcPr>
            <w:tcW w:w="1416" w:type="dxa"/>
          </w:tcPr>
          <w:p w14:paraId="77C1DBA3" w14:textId="77777777" w:rsidR="00731274" w:rsidRPr="000B5DFA" w:rsidRDefault="00731274" w:rsidP="000B5DFA">
            <w:pPr>
              <w:jc w:val="both"/>
              <w:rPr>
                <w:rFonts w:ascii="Calibri" w:hAnsi="Calibri"/>
                <w:color w:val="000000"/>
                <w:sz w:val="20"/>
                <w:szCs w:val="20"/>
                <w:lang w:val="en-US"/>
              </w:rPr>
            </w:pPr>
            <w:r w:rsidRPr="000B5DFA">
              <w:rPr>
                <w:rFonts w:ascii="Calibri" w:hAnsi="Calibri"/>
                <w:color w:val="000000"/>
                <w:sz w:val="20"/>
                <w:szCs w:val="20"/>
              </w:rPr>
              <w:t>0</w:t>
            </w:r>
            <w:r>
              <w:rPr>
                <w:rFonts w:ascii="Calibri" w:hAnsi="Calibri"/>
                <w:color w:val="000000"/>
                <w:sz w:val="20"/>
                <w:szCs w:val="20"/>
              </w:rPr>
              <w:t xml:space="preserve">.0135 </w:t>
            </w:r>
            <w:r w:rsidRPr="000B5DFA">
              <w:rPr>
                <w:rFonts w:ascii="Calibri" w:hAnsi="Calibri"/>
                <w:color w:val="000000"/>
                <w:sz w:val="20"/>
                <w:szCs w:val="20"/>
              </w:rPr>
              <w:t>±</w:t>
            </w:r>
            <w:r>
              <w:rPr>
                <w:rFonts w:ascii="Calibri" w:hAnsi="Calibri"/>
                <w:color w:val="000000"/>
                <w:sz w:val="20"/>
                <w:szCs w:val="20"/>
              </w:rPr>
              <w:t xml:space="preserve"> </w:t>
            </w:r>
            <w:r w:rsidRPr="000B5DFA">
              <w:rPr>
                <w:rFonts w:ascii="Calibri" w:hAnsi="Calibri"/>
                <w:color w:val="000000"/>
                <w:sz w:val="20"/>
                <w:szCs w:val="20"/>
              </w:rPr>
              <w:t>0.0068</w:t>
            </w:r>
          </w:p>
        </w:tc>
        <w:tc>
          <w:tcPr>
            <w:tcW w:w="1217" w:type="dxa"/>
          </w:tcPr>
          <w:p w14:paraId="6313E197" w14:textId="77777777" w:rsidR="00731274" w:rsidRPr="00564EFF" w:rsidRDefault="00731274" w:rsidP="000B5DFA">
            <w:pPr>
              <w:jc w:val="both"/>
              <w:rPr>
                <w:rFonts w:ascii="Calibri" w:hAnsi="Calibri"/>
                <w:b/>
                <w:color w:val="000000"/>
                <w:sz w:val="20"/>
                <w:szCs w:val="20"/>
                <w:lang w:val="en-US"/>
              </w:rPr>
            </w:pPr>
            <w:r w:rsidRPr="00564EFF">
              <w:rPr>
                <w:rFonts w:ascii="Calibri" w:hAnsi="Calibri"/>
                <w:b/>
                <w:color w:val="000000"/>
                <w:sz w:val="20"/>
                <w:szCs w:val="20"/>
              </w:rPr>
              <w:t>-24.05267</w:t>
            </w:r>
          </w:p>
        </w:tc>
        <w:tc>
          <w:tcPr>
            <w:tcW w:w="1110" w:type="dxa"/>
          </w:tcPr>
          <w:p w14:paraId="7F7A214B" w14:textId="5C8921EE" w:rsidR="00731274" w:rsidRPr="00731274" w:rsidRDefault="00731274" w:rsidP="000B5DFA">
            <w:pPr>
              <w:jc w:val="both"/>
              <w:rPr>
                <w:ins w:id="565" w:author="Alice Latinne" w:date="2017-04-02T16:24:00Z"/>
                <w:rFonts w:ascii="Calibri" w:hAnsi="Calibri"/>
                <w:color w:val="000000"/>
                <w:sz w:val="20"/>
                <w:szCs w:val="20"/>
              </w:rPr>
            </w:pPr>
            <w:ins w:id="566" w:author="Alice Latinne" w:date="2017-04-02T16:24:00Z">
              <w:r w:rsidRPr="00731274">
                <w:rPr>
                  <w:rFonts w:ascii="Calibri" w:hAnsi="Calibri"/>
                  <w:color w:val="000000"/>
                  <w:sz w:val="20"/>
                  <w:szCs w:val="20"/>
                </w:rPr>
                <w:t>0.228</w:t>
              </w:r>
            </w:ins>
          </w:p>
        </w:tc>
        <w:tc>
          <w:tcPr>
            <w:tcW w:w="937" w:type="dxa"/>
          </w:tcPr>
          <w:p w14:paraId="4D09686A" w14:textId="77777777" w:rsidR="00731274" w:rsidRPr="00731274" w:rsidRDefault="00731274" w:rsidP="000B5DFA">
            <w:pPr>
              <w:jc w:val="both"/>
              <w:rPr>
                <w:ins w:id="567" w:author="Alice Latinne" w:date="2017-04-02T17:11:00Z"/>
                <w:rFonts w:ascii="Calibri" w:hAnsi="Calibri"/>
                <w:color w:val="000000"/>
                <w:sz w:val="20"/>
                <w:szCs w:val="20"/>
              </w:rPr>
            </w:pPr>
          </w:p>
        </w:tc>
      </w:tr>
      <w:tr w:rsidR="00731274" w:rsidRPr="00C667F5" w14:paraId="0121D4DF" w14:textId="7CF7817F" w:rsidTr="009C2A3F">
        <w:trPr>
          <w:jc w:val="center"/>
        </w:trPr>
        <w:tc>
          <w:tcPr>
            <w:tcW w:w="1430" w:type="dxa"/>
          </w:tcPr>
          <w:p w14:paraId="164086E7" w14:textId="77777777" w:rsidR="00731274" w:rsidRPr="00C667F5" w:rsidRDefault="00731274" w:rsidP="00984936">
            <w:pPr>
              <w:spacing w:line="360" w:lineRule="auto"/>
              <w:jc w:val="both"/>
              <w:rPr>
                <w:sz w:val="20"/>
                <w:szCs w:val="20"/>
              </w:rPr>
            </w:pPr>
          </w:p>
        </w:tc>
        <w:tc>
          <w:tcPr>
            <w:tcW w:w="1405" w:type="dxa"/>
          </w:tcPr>
          <w:p w14:paraId="75F73DA4" w14:textId="77777777" w:rsidR="00731274" w:rsidRPr="00C667F5" w:rsidRDefault="00731274" w:rsidP="00984936">
            <w:pPr>
              <w:spacing w:line="360" w:lineRule="auto"/>
              <w:jc w:val="both"/>
              <w:rPr>
                <w:sz w:val="20"/>
                <w:szCs w:val="20"/>
              </w:rPr>
            </w:pPr>
          </w:p>
        </w:tc>
        <w:tc>
          <w:tcPr>
            <w:tcW w:w="816" w:type="dxa"/>
          </w:tcPr>
          <w:p w14:paraId="448402FE" w14:textId="406B7869" w:rsidR="00731274" w:rsidRPr="00C667F5" w:rsidRDefault="00731274" w:rsidP="00984936">
            <w:pPr>
              <w:spacing w:line="360" w:lineRule="auto"/>
              <w:jc w:val="both"/>
              <w:rPr>
                <w:sz w:val="20"/>
                <w:szCs w:val="20"/>
              </w:rPr>
            </w:pPr>
          </w:p>
        </w:tc>
        <w:tc>
          <w:tcPr>
            <w:tcW w:w="1291" w:type="dxa"/>
          </w:tcPr>
          <w:p w14:paraId="17739129" w14:textId="77777777" w:rsidR="00731274" w:rsidRPr="00C667F5" w:rsidRDefault="00731274" w:rsidP="00984936">
            <w:pPr>
              <w:spacing w:line="360" w:lineRule="auto"/>
              <w:jc w:val="both"/>
              <w:rPr>
                <w:sz w:val="20"/>
                <w:szCs w:val="20"/>
              </w:rPr>
            </w:pPr>
          </w:p>
        </w:tc>
        <w:tc>
          <w:tcPr>
            <w:tcW w:w="1416" w:type="dxa"/>
          </w:tcPr>
          <w:p w14:paraId="47947EED" w14:textId="77777777" w:rsidR="00731274" w:rsidRPr="00C667F5" w:rsidRDefault="00731274" w:rsidP="00984936">
            <w:pPr>
              <w:spacing w:line="360" w:lineRule="auto"/>
              <w:jc w:val="both"/>
              <w:rPr>
                <w:sz w:val="20"/>
                <w:szCs w:val="20"/>
              </w:rPr>
            </w:pPr>
          </w:p>
        </w:tc>
        <w:tc>
          <w:tcPr>
            <w:tcW w:w="1217" w:type="dxa"/>
          </w:tcPr>
          <w:p w14:paraId="26D62A4F" w14:textId="77777777" w:rsidR="00731274" w:rsidRPr="00564EFF" w:rsidRDefault="00731274" w:rsidP="00984936">
            <w:pPr>
              <w:spacing w:line="360" w:lineRule="auto"/>
              <w:jc w:val="both"/>
              <w:rPr>
                <w:b/>
                <w:sz w:val="20"/>
                <w:szCs w:val="20"/>
              </w:rPr>
            </w:pPr>
          </w:p>
        </w:tc>
        <w:tc>
          <w:tcPr>
            <w:tcW w:w="1110" w:type="dxa"/>
          </w:tcPr>
          <w:p w14:paraId="6E0CCA92" w14:textId="77777777" w:rsidR="00731274" w:rsidRPr="00731274" w:rsidRDefault="00731274" w:rsidP="00984936">
            <w:pPr>
              <w:spacing w:line="360" w:lineRule="auto"/>
              <w:jc w:val="both"/>
              <w:rPr>
                <w:sz w:val="20"/>
                <w:szCs w:val="20"/>
              </w:rPr>
            </w:pPr>
          </w:p>
        </w:tc>
        <w:tc>
          <w:tcPr>
            <w:tcW w:w="937" w:type="dxa"/>
          </w:tcPr>
          <w:p w14:paraId="3E2FE0EB" w14:textId="77777777" w:rsidR="00731274" w:rsidRPr="00731274" w:rsidRDefault="00731274" w:rsidP="00984936">
            <w:pPr>
              <w:spacing w:line="360" w:lineRule="auto"/>
              <w:jc w:val="both"/>
              <w:rPr>
                <w:ins w:id="568" w:author="Alice Latinne" w:date="2017-04-02T17:11:00Z"/>
                <w:sz w:val="20"/>
                <w:szCs w:val="20"/>
              </w:rPr>
            </w:pPr>
          </w:p>
        </w:tc>
      </w:tr>
      <w:tr w:rsidR="00731274" w:rsidRPr="000B5DFA" w14:paraId="75EB7CCF" w14:textId="4DD473E8" w:rsidTr="009C2A3F">
        <w:trPr>
          <w:jc w:val="center"/>
        </w:trPr>
        <w:tc>
          <w:tcPr>
            <w:tcW w:w="1430" w:type="dxa"/>
          </w:tcPr>
          <w:p w14:paraId="09F01D05" w14:textId="77777777" w:rsidR="00731274" w:rsidRPr="000B5DFA" w:rsidRDefault="00731274" w:rsidP="00C3669E">
            <w:pPr>
              <w:spacing w:line="360" w:lineRule="auto"/>
              <w:jc w:val="both"/>
              <w:rPr>
                <w:sz w:val="20"/>
                <w:szCs w:val="20"/>
              </w:rPr>
            </w:pPr>
            <w:r>
              <w:rPr>
                <w:sz w:val="20"/>
                <w:szCs w:val="20"/>
              </w:rPr>
              <w:t>Eastern group</w:t>
            </w:r>
          </w:p>
        </w:tc>
        <w:tc>
          <w:tcPr>
            <w:tcW w:w="1405" w:type="dxa"/>
          </w:tcPr>
          <w:p w14:paraId="345B26F5" w14:textId="7C82BEAE" w:rsidR="00731274" w:rsidRDefault="00731274" w:rsidP="00C3669E">
            <w:pPr>
              <w:spacing w:line="360" w:lineRule="auto"/>
              <w:jc w:val="both"/>
              <w:rPr>
                <w:sz w:val="20"/>
                <w:szCs w:val="20"/>
              </w:rPr>
            </w:pPr>
            <w:ins w:id="569" w:author="Alice Latinne" w:date="2017-04-02T15:49:00Z">
              <w:r>
                <w:rPr>
                  <w:sz w:val="20"/>
                  <w:szCs w:val="20"/>
                </w:rPr>
                <w:t xml:space="preserve">CH1-11, TAI1-3, KO1-5, </w:t>
              </w:r>
              <w:r w:rsidRPr="00C3669E">
                <w:rPr>
                  <w:sz w:val="20"/>
                  <w:szCs w:val="20"/>
                </w:rPr>
                <w:t>FE1-10</w:t>
              </w:r>
            </w:ins>
          </w:p>
        </w:tc>
        <w:tc>
          <w:tcPr>
            <w:tcW w:w="816" w:type="dxa"/>
          </w:tcPr>
          <w:p w14:paraId="5B961086" w14:textId="2904B331" w:rsidR="00731274" w:rsidRPr="000B5DFA" w:rsidRDefault="00731274" w:rsidP="00C3669E">
            <w:pPr>
              <w:spacing w:line="360" w:lineRule="auto"/>
              <w:jc w:val="both"/>
              <w:rPr>
                <w:sz w:val="20"/>
                <w:szCs w:val="20"/>
              </w:rPr>
            </w:pPr>
            <w:r>
              <w:rPr>
                <w:sz w:val="20"/>
                <w:szCs w:val="20"/>
              </w:rPr>
              <w:t>108</w:t>
            </w:r>
          </w:p>
        </w:tc>
        <w:tc>
          <w:tcPr>
            <w:tcW w:w="1291" w:type="dxa"/>
          </w:tcPr>
          <w:p w14:paraId="2704C381" w14:textId="77777777" w:rsidR="00731274" w:rsidRPr="000B5DFA" w:rsidRDefault="00731274" w:rsidP="00C3669E">
            <w:pPr>
              <w:spacing w:line="360" w:lineRule="auto"/>
              <w:jc w:val="both"/>
              <w:rPr>
                <w:sz w:val="20"/>
                <w:szCs w:val="20"/>
              </w:rPr>
            </w:pPr>
            <w:r w:rsidRPr="000B5DFA">
              <w:rPr>
                <w:sz w:val="20"/>
                <w:szCs w:val="20"/>
              </w:rPr>
              <w:t xml:space="preserve">0.9894 </w:t>
            </w:r>
            <w:r>
              <w:rPr>
                <w:sz w:val="20"/>
                <w:szCs w:val="20"/>
              </w:rPr>
              <w:t>±</w:t>
            </w:r>
            <w:r w:rsidRPr="000B5DFA">
              <w:rPr>
                <w:sz w:val="20"/>
                <w:szCs w:val="20"/>
              </w:rPr>
              <w:t xml:space="preserve"> 0.0033</w:t>
            </w:r>
          </w:p>
        </w:tc>
        <w:tc>
          <w:tcPr>
            <w:tcW w:w="1416" w:type="dxa"/>
          </w:tcPr>
          <w:p w14:paraId="7CCCED59" w14:textId="77777777" w:rsidR="00731274" w:rsidRPr="000B5DFA" w:rsidRDefault="00731274" w:rsidP="00C3669E">
            <w:pPr>
              <w:spacing w:line="360" w:lineRule="auto"/>
              <w:jc w:val="both"/>
              <w:rPr>
                <w:sz w:val="20"/>
                <w:szCs w:val="20"/>
              </w:rPr>
            </w:pPr>
            <w:r>
              <w:rPr>
                <w:sz w:val="20"/>
                <w:szCs w:val="20"/>
              </w:rPr>
              <w:t>0.0159 ± 0.0079</w:t>
            </w:r>
          </w:p>
        </w:tc>
        <w:tc>
          <w:tcPr>
            <w:tcW w:w="1217" w:type="dxa"/>
          </w:tcPr>
          <w:p w14:paraId="5CBA6618" w14:textId="77777777" w:rsidR="00731274" w:rsidRPr="00564EFF" w:rsidRDefault="00731274" w:rsidP="00C3669E">
            <w:pPr>
              <w:spacing w:line="360" w:lineRule="auto"/>
              <w:jc w:val="both"/>
              <w:rPr>
                <w:b/>
                <w:sz w:val="20"/>
                <w:szCs w:val="20"/>
              </w:rPr>
            </w:pPr>
            <w:r w:rsidRPr="00564EFF">
              <w:rPr>
                <w:b/>
                <w:sz w:val="20"/>
                <w:szCs w:val="20"/>
              </w:rPr>
              <w:t>-24.10376</w:t>
            </w:r>
          </w:p>
        </w:tc>
        <w:tc>
          <w:tcPr>
            <w:tcW w:w="1110" w:type="dxa"/>
          </w:tcPr>
          <w:p w14:paraId="31FE6296" w14:textId="25ED177D" w:rsidR="00731274" w:rsidRPr="00731274" w:rsidRDefault="00731274" w:rsidP="00C3669E">
            <w:pPr>
              <w:spacing w:line="360" w:lineRule="auto"/>
              <w:jc w:val="both"/>
              <w:rPr>
                <w:ins w:id="570" w:author="Alice Latinne" w:date="2017-04-02T16:24:00Z"/>
                <w:sz w:val="20"/>
                <w:szCs w:val="20"/>
              </w:rPr>
            </w:pPr>
            <w:ins w:id="571" w:author="Alice Latinne" w:date="2017-04-02T16:56:00Z">
              <w:r>
                <w:rPr>
                  <w:sz w:val="20"/>
                  <w:szCs w:val="20"/>
                </w:rPr>
                <w:t>7.244</w:t>
              </w:r>
            </w:ins>
          </w:p>
        </w:tc>
        <w:tc>
          <w:tcPr>
            <w:tcW w:w="937" w:type="dxa"/>
          </w:tcPr>
          <w:p w14:paraId="6A6F71A2" w14:textId="77777777" w:rsidR="00731274" w:rsidRDefault="00731274" w:rsidP="00C3669E">
            <w:pPr>
              <w:spacing w:line="360" w:lineRule="auto"/>
              <w:jc w:val="both"/>
              <w:rPr>
                <w:ins w:id="572" w:author="Alice Latinne" w:date="2017-04-02T17:11:00Z"/>
                <w:sz w:val="20"/>
                <w:szCs w:val="20"/>
              </w:rPr>
            </w:pPr>
          </w:p>
        </w:tc>
      </w:tr>
      <w:tr w:rsidR="00731274" w:rsidRPr="000B5DFA" w14:paraId="19111246" w14:textId="50673256" w:rsidTr="009C2A3F">
        <w:trPr>
          <w:jc w:val="center"/>
        </w:trPr>
        <w:tc>
          <w:tcPr>
            <w:tcW w:w="1430" w:type="dxa"/>
          </w:tcPr>
          <w:p w14:paraId="66200616" w14:textId="77777777" w:rsidR="00731274" w:rsidRPr="000B5DFA" w:rsidRDefault="00731274" w:rsidP="00C3669E">
            <w:pPr>
              <w:spacing w:line="360" w:lineRule="auto"/>
              <w:jc w:val="both"/>
              <w:rPr>
                <w:sz w:val="20"/>
                <w:szCs w:val="20"/>
              </w:rPr>
            </w:pPr>
            <w:r>
              <w:rPr>
                <w:sz w:val="20"/>
                <w:szCs w:val="20"/>
              </w:rPr>
              <w:t>Western group</w:t>
            </w:r>
          </w:p>
        </w:tc>
        <w:tc>
          <w:tcPr>
            <w:tcW w:w="1405" w:type="dxa"/>
          </w:tcPr>
          <w:p w14:paraId="17B77B72" w14:textId="6BECE2C9" w:rsidR="00731274" w:rsidRPr="00731274" w:rsidRDefault="00731274" w:rsidP="00C3669E">
            <w:pPr>
              <w:spacing w:line="360" w:lineRule="auto"/>
              <w:jc w:val="both"/>
              <w:rPr>
                <w:sz w:val="20"/>
                <w:szCs w:val="20"/>
                <w:lang w:val="fr-BE"/>
              </w:rPr>
            </w:pPr>
            <w:ins w:id="573" w:author="Alice Latinne" w:date="2017-04-02T15:50:00Z">
              <w:r w:rsidRPr="00B57396">
                <w:rPr>
                  <w:sz w:val="20"/>
                  <w:szCs w:val="20"/>
                  <w:lang w:val="fr-BE"/>
                </w:rPr>
                <w:t>CRO, CZ1, DA1, EST, FIN1-3, GE1-9, HU, IT1, PO1, RO1, SLV1, SL1-3, TUR</w:t>
              </w:r>
              <w:r>
                <w:rPr>
                  <w:sz w:val="20"/>
                  <w:szCs w:val="20"/>
                  <w:lang w:val="fr-BE"/>
                </w:rPr>
                <w:t xml:space="preserve">, </w:t>
              </w:r>
              <w:r w:rsidRPr="00C3669E">
                <w:rPr>
                  <w:sz w:val="20"/>
                  <w:szCs w:val="20"/>
                  <w:lang w:val="fr-BE"/>
                </w:rPr>
                <w:t>RU1-10</w:t>
              </w:r>
              <w:r w:rsidRPr="00731274">
                <w:rPr>
                  <w:sz w:val="20"/>
                  <w:szCs w:val="20"/>
                  <w:lang w:val="fr-BE"/>
                </w:rPr>
                <w:t>, UK1-2</w:t>
              </w:r>
              <w:r>
                <w:rPr>
                  <w:sz w:val="20"/>
                  <w:szCs w:val="20"/>
                  <w:lang w:val="fr-BE"/>
                </w:rPr>
                <w:t xml:space="preserve">, </w:t>
              </w:r>
              <w:r w:rsidRPr="00731274">
                <w:rPr>
                  <w:sz w:val="20"/>
                  <w:szCs w:val="20"/>
                  <w:lang w:val="fr-BE"/>
                </w:rPr>
                <w:t>KAZ1-2</w:t>
              </w:r>
            </w:ins>
          </w:p>
        </w:tc>
        <w:tc>
          <w:tcPr>
            <w:tcW w:w="816" w:type="dxa"/>
          </w:tcPr>
          <w:p w14:paraId="7596619D" w14:textId="27F25BC6" w:rsidR="00731274" w:rsidRPr="000B5DFA" w:rsidRDefault="00731274" w:rsidP="00C3669E">
            <w:pPr>
              <w:spacing w:line="360" w:lineRule="auto"/>
              <w:jc w:val="both"/>
              <w:rPr>
                <w:sz w:val="20"/>
                <w:szCs w:val="20"/>
              </w:rPr>
            </w:pPr>
            <w:r>
              <w:rPr>
                <w:sz w:val="20"/>
                <w:szCs w:val="20"/>
              </w:rPr>
              <w:t>74</w:t>
            </w:r>
          </w:p>
        </w:tc>
        <w:tc>
          <w:tcPr>
            <w:tcW w:w="1291" w:type="dxa"/>
          </w:tcPr>
          <w:p w14:paraId="252BCC42" w14:textId="77777777" w:rsidR="00731274" w:rsidRPr="000B5DFA" w:rsidRDefault="00731274" w:rsidP="00C3669E">
            <w:pPr>
              <w:spacing w:line="360" w:lineRule="auto"/>
              <w:jc w:val="both"/>
              <w:rPr>
                <w:sz w:val="20"/>
                <w:szCs w:val="20"/>
              </w:rPr>
            </w:pPr>
            <w:r w:rsidRPr="000B5DFA">
              <w:rPr>
                <w:sz w:val="20"/>
                <w:szCs w:val="20"/>
              </w:rPr>
              <w:t xml:space="preserve">0.9874 </w:t>
            </w:r>
            <w:r>
              <w:rPr>
                <w:sz w:val="20"/>
                <w:szCs w:val="20"/>
              </w:rPr>
              <w:t>±</w:t>
            </w:r>
            <w:r w:rsidRPr="000B5DFA">
              <w:rPr>
                <w:sz w:val="20"/>
                <w:szCs w:val="20"/>
              </w:rPr>
              <w:t xml:space="preserve"> 0.0056</w:t>
            </w:r>
          </w:p>
        </w:tc>
        <w:tc>
          <w:tcPr>
            <w:tcW w:w="1416" w:type="dxa"/>
          </w:tcPr>
          <w:p w14:paraId="1C47BC26" w14:textId="77777777" w:rsidR="00731274" w:rsidRPr="000B5DFA" w:rsidRDefault="00731274" w:rsidP="00C3669E">
            <w:pPr>
              <w:spacing w:line="360" w:lineRule="auto"/>
              <w:jc w:val="both"/>
              <w:rPr>
                <w:sz w:val="20"/>
                <w:szCs w:val="20"/>
              </w:rPr>
            </w:pPr>
            <w:r>
              <w:rPr>
                <w:sz w:val="20"/>
                <w:szCs w:val="20"/>
              </w:rPr>
              <w:t>0.0062 ± 0.0034</w:t>
            </w:r>
          </w:p>
        </w:tc>
        <w:tc>
          <w:tcPr>
            <w:tcW w:w="1217" w:type="dxa"/>
          </w:tcPr>
          <w:p w14:paraId="0709ABD1" w14:textId="77777777" w:rsidR="00731274" w:rsidRPr="00564EFF" w:rsidRDefault="00731274" w:rsidP="00C3669E">
            <w:pPr>
              <w:spacing w:line="360" w:lineRule="auto"/>
              <w:jc w:val="both"/>
              <w:rPr>
                <w:b/>
                <w:sz w:val="20"/>
                <w:szCs w:val="20"/>
              </w:rPr>
            </w:pPr>
            <w:r w:rsidRPr="00564EFF">
              <w:rPr>
                <w:b/>
                <w:sz w:val="20"/>
                <w:szCs w:val="20"/>
              </w:rPr>
              <w:t>-25.48372</w:t>
            </w:r>
          </w:p>
        </w:tc>
        <w:tc>
          <w:tcPr>
            <w:tcW w:w="1110" w:type="dxa"/>
          </w:tcPr>
          <w:p w14:paraId="612E938D" w14:textId="7AA6E38C" w:rsidR="00731274" w:rsidRPr="00731274" w:rsidRDefault="00731274" w:rsidP="00C3669E">
            <w:pPr>
              <w:spacing w:line="360" w:lineRule="auto"/>
              <w:jc w:val="both"/>
              <w:rPr>
                <w:ins w:id="574" w:author="Alice Latinne" w:date="2017-04-02T16:24:00Z"/>
                <w:sz w:val="20"/>
                <w:szCs w:val="20"/>
              </w:rPr>
            </w:pPr>
            <w:ins w:id="575" w:author="Alice Latinne" w:date="2017-04-02T16:35:00Z">
              <w:r>
                <w:rPr>
                  <w:sz w:val="20"/>
                  <w:szCs w:val="20"/>
                </w:rPr>
                <w:t>0.108</w:t>
              </w:r>
            </w:ins>
          </w:p>
        </w:tc>
        <w:tc>
          <w:tcPr>
            <w:tcW w:w="937" w:type="dxa"/>
          </w:tcPr>
          <w:p w14:paraId="2202E8F5" w14:textId="77777777" w:rsidR="00731274" w:rsidRDefault="00731274" w:rsidP="00C3669E">
            <w:pPr>
              <w:spacing w:line="360" w:lineRule="auto"/>
              <w:jc w:val="both"/>
              <w:rPr>
                <w:ins w:id="576" w:author="Alice Latinne" w:date="2017-04-02T17:11:00Z"/>
                <w:sz w:val="20"/>
                <w:szCs w:val="20"/>
              </w:rPr>
            </w:pPr>
          </w:p>
        </w:tc>
      </w:tr>
      <w:tr w:rsidR="00731274" w:rsidRPr="000B5DFA" w14:paraId="2FFB80CC" w14:textId="64AFBF11" w:rsidTr="009C2A3F">
        <w:trPr>
          <w:jc w:val="center"/>
        </w:trPr>
        <w:tc>
          <w:tcPr>
            <w:tcW w:w="1430" w:type="dxa"/>
          </w:tcPr>
          <w:p w14:paraId="3EF6B463" w14:textId="77777777" w:rsidR="00731274" w:rsidRPr="000B5DFA" w:rsidRDefault="00731274" w:rsidP="00C3669E">
            <w:pPr>
              <w:spacing w:line="360" w:lineRule="auto"/>
              <w:jc w:val="both"/>
              <w:rPr>
                <w:sz w:val="20"/>
                <w:szCs w:val="20"/>
              </w:rPr>
            </w:pPr>
          </w:p>
        </w:tc>
        <w:tc>
          <w:tcPr>
            <w:tcW w:w="1405" w:type="dxa"/>
          </w:tcPr>
          <w:p w14:paraId="3CD0FD82" w14:textId="77777777" w:rsidR="00731274" w:rsidRPr="000B5DFA" w:rsidRDefault="00731274" w:rsidP="00C3669E">
            <w:pPr>
              <w:spacing w:line="360" w:lineRule="auto"/>
              <w:jc w:val="both"/>
              <w:rPr>
                <w:ins w:id="577" w:author="Alice Latinne" w:date="2017-04-02T15:36:00Z"/>
                <w:sz w:val="20"/>
                <w:szCs w:val="20"/>
              </w:rPr>
            </w:pPr>
          </w:p>
        </w:tc>
        <w:tc>
          <w:tcPr>
            <w:tcW w:w="816" w:type="dxa"/>
          </w:tcPr>
          <w:p w14:paraId="19731335" w14:textId="750786F3" w:rsidR="00731274" w:rsidRPr="000B5DFA" w:rsidRDefault="00731274" w:rsidP="00C3669E">
            <w:pPr>
              <w:spacing w:line="360" w:lineRule="auto"/>
              <w:jc w:val="both"/>
              <w:rPr>
                <w:sz w:val="20"/>
                <w:szCs w:val="20"/>
              </w:rPr>
            </w:pPr>
          </w:p>
        </w:tc>
        <w:tc>
          <w:tcPr>
            <w:tcW w:w="1291" w:type="dxa"/>
          </w:tcPr>
          <w:p w14:paraId="6EB4988A" w14:textId="77777777" w:rsidR="00731274" w:rsidRPr="000B5DFA" w:rsidRDefault="00731274" w:rsidP="00C3669E">
            <w:pPr>
              <w:spacing w:line="360" w:lineRule="auto"/>
              <w:jc w:val="both"/>
              <w:rPr>
                <w:sz w:val="20"/>
                <w:szCs w:val="20"/>
              </w:rPr>
            </w:pPr>
          </w:p>
        </w:tc>
        <w:tc>
          <w:tcPr>
            <w:tcW w:w="1416" w:type="dxa"/>
          </w:tcPr>
          <w:p w14:paraId="214CE07E" w14:textId="77777777" w:rsidR="00731274" w:rsidRPr="000B5DFA" w:rsidRDefault="00731274" w:rsidP="00C3669E">
            <w:pPr>
              <w:spacing w:line="360" w:lineRule="auto"/>
              <w:jc w:val="both"/>
              <w:rPr>
                <w:sz w:val="20"/>
                <w:szCs w:val="20"/>
              </w:rPr>
            </w:pPr>
          </w:p>
        </w:tc>
        <w:tc>
          <w:tcPr>
            <w:tcW w:w="1217" w:type="dxa"/>
          </w:tcPr>
          <w:p w14:paraId="1D4D0D14" w14:textId="77777777" w:rsidR="00731274" w:rsidRPr="00564EFF" w:rsidRDefault="00731274" w:rsidP="00C3669E">
            <w:pPr>
              <w:spacing w:line="360" w:lineRule="auto"/>
              <w:jc w:val="both"/>
              <w:rPr>
                <w:b/>
                <w:sz w:val="20"/>
                <w:szCs w:val="20"/>
              </w:rPr>
            </w:pPr>
          </w:p>
        </w:tc>
        <w:tc>
          <w:tcPr>
            <w:tcW w:w="1110" w:type="dxa"/>
          </w:tcPr>
          <w:p w14:paraId="6156F3BD" w14:textId="77777777" w:rsidR="00731274" w:rsidRPr="00731274" w:rsidRDefault="00731274" w:rsidP="00C3669E">
            <w:pPr>
              <w:spacing w:line="360" w:lineRule="auto"/>
              <w:jc w:val="both"/>
              <w:rPr>
                <w:ins w:id="578" w:author="Alice Latinne" w:date="2017-04-02T16:24:00Z"/>
                <w:sz w:val="20"/>
                <w:szCs w:val="20"/>
              </w:rPr>
            </w:pPr>
          </w:p>
        </w:tc>
        <w:tc>
          <w:tcPr>
            <w:tcW w:w="937" w:type="dxa"/>
          </w:tcPr>
          <w:p w14:paraId="4541D4A1" w14:textId="77777777" w:rsidR="00731274" w:rsidRPr="00731274" w:rsidRDefault="00731274" w:rsidP="00C3669E">
            <w:pPr>
              <w:spacing w:line="360" w:lineRule="auto"/>
              <w:jc w:val="both"/>
              <w:rPr>
                <w:ins w:id="579" w:author="Alice Latinne" w:date="2017-04-02T17:11:00Z"/>
                <w:sz w:val="20"/>
                <w:szCs w:val="20"/>
              </w:rPr>
            </w:pPr>
          </w:p>
        </w:tc>
      </w:tr>
      <w:tr w:rsidR="00731274" w:rsidRPr="000B5DFA" w14:paraId="1E67D934" w14:textId="0986FC15" w:rsidTr="009C2A3F">
        <w:trPr>
          <w:jc w:val="center"/>
        </w:trPr>
        <w:tc>
          <w:tcPr>
            <w:tcW w:w="1430" w:type="dxa"/>
          </w:tcPr>
          <w:p w14:paraId="5E88E55A" w14:textId="77777777" w:rsidR="00731274" w:rsidRPr="000B5DFA" w:rsidRDefault="00731274" w:rsidP="00C3669E">
            <w:pPr>
              <w:spacing w:line="360" w:lineRule="auto"/>
              <w:jc w:val="both"/>
              <w:rPr>
                <w:sz w:val="20"/>
                <w:szCs w:val="20"/>
              </w:rPr>
            </w:pPr>
            <w:r>
              <w:rPr>
                <w:sz w:val="20"/>
                <w:szCs w:val="20"/>
              </w:rPr>
              <w:t>China, Taiwan, Korea</w:t>
            </w:r>
          </w:p>
        </w:tc>
        <w:tc>
          <w:tcPr>
            <w:tcW w:w="1405" w:type="dxa"/>
          </w:tcPr>
          <w:p w14:paraId="0CD68BAF" w14:textId="7EEEB12D" w:rsidR="00731274" w:rsidRDefault="00731274" w:rsidP="00C3669E">
            <w:pPr>
              <w:spacing w:line="360" w:lineRule="auto"/>
              <w:jc w:val="both"/>
              <w:rPr>
                <w:ins w:id="580" w:author="Alice Latinne" w:date="2017-04-02T15:36:00Z"/>
                <w:sz w:val="20"/>
                <w:szCs w:val="20"/>
              </w:rPr>
            </w:pPr>
            <w:ins w:id="581" w:author="Alice Latinne" w:date="2017-04-02T15:48:00Z">
              <w:r>
                <w:rPr>
                  <w:sz w:val="20"/>
                  <w:szCs w:val="20"/>
                </w:rPr>
                <w:t>CH1-11, TAI1-3, KO1-5</w:t>
              </w:r>
            </w:ins>
          </w:p>
        </w:tc>
        <w:tc>
          <w:tcPr>
            <w:tcW w:w="816" w:type="dxa"/>
          </w:tcPr>
          <w:p w14:paraId="44D3A654" w14:textId="389A26FD" w:rsidR="00731274" w:rsidRPr="000B5DFA" w:rsidRDefault="00731274" w:rsidP="00C3669E">
            <w:pPr>
              <w:spacing w:line="360" w:lineRule="auto"/>
              <w:jc w:val="both"/>
              <w:rPr>
                <w:sz w:val="20"/>
                <w:szCs w:val="20"/>
              </w:rPr>
            </w:pPr>
            <w:r>
              <w:rPr>
                <w:sz w:val="20"/>
                <w:szCs w:val="20"/>
              </w:rPr>
              <w:t>56</w:t>
            </w:r>
          </w:p>
        </w:tc>
        <w:tc>
          <w:tcPr>
            <w:tcW w:w="1291" w:type="dxa"/>
          </w:tcPr>
          <w:p w14:paraId="06A0CF4B" w14:textId="77777777" w:rsidR="00731274" w:rsidRPr="000B5DFA" w:rsidRDefault="00731274" w:rsidP="00C3669E">
            <w:pPr>
              <w:spacing w:line="360" w:lineRule="auto"/>
              <w:jc w:val="both"/>
              <w:rPr>
                <w:sz w:val="20"/>
                <w:szCs w:val="20"/>
              </w:rPr>
            </w:pPr>
            <w:r w:rsidRPr="000B5DFA">
              <w:rPr>
                <w:sz w:val="20"/>
                <w:szCs w:val="20"/>
              </w:rPr>
              <w:t xml:space="preserve">0.9890 </w:t>
            </w:r>
            <w:r>
              <w:rPr>
                <w:sz w:val="20"/>
                <w:szCs w:val="20"/>
              </w:rPr>
              <w:t>±</w:t>
            </w:r>
            <w:r w:rsidRPr="000B5DFA">
              <w:rPr>
                <w:sz w:val="20"/>
                <w:szCs w:val="20"/>
              </w:rPr>
              <w:t xml:space="preserve"> 0.0060</w:t>
            </w:r>
          </w:p>
        </w:tc>
        <w:tc>
          <w:tcPr>
            <w:tcW w:w="1416" w:type="dxa"/>
          </w:tcPr>
          <w:p w14:paraId="623D1D80" w14:textId="77777777" w:rsidR="00731274" w:rsidRPr="000B5DFA" w:rsidRDefault="00731274" w:rsidP="00C3669E">
            <w:pPr>
              <w:spacing w:line="360" w:lineRule="auto"/>
              <w:jc w:val="both"/>
              <w:rPr>
                <w:sz w:val="20"/>
                <w:szCs w:val="20"/>
              </w:rPr>
            </w:pPr>
            <w:r>
              <w:rPr>
                <w:sz w:val="20"/>
                <w:szCs w:val="20"/>
              </w:rPr>
              <w:t>0.0180 ± 0.0090</w:t>
            </w:r>
          </w:p>
        </w:tc>
        <w:tc>
          <w:tcPr>
            <w:tcW w:w="1217" w:type="dxa"/>
          </w:tcPr>
          <w:p w14:paraId="5DA1AC9D" w14:textId="77777777" w:rsidR="00731274" w:rsidRPr="00564EFF" w:rsidRDefault="00731274" w:rsidP="00C3669E">
            <w:pPr>
              <w:spacing w:line="360" w:lineRule="auto"/>
              <w:jc w:val="both"/>
              <w:rPr>
                <w:b/>
                <w:sz w:val="20"/>
                <w:szCs w:val="20"/>
              </w:rPr>
            </w:pPr>
            <w:r w:rsidRPr="00564EFF">
              <w:rPr>
                <w:b/>
                <w:sz w:val="20"/>
                <w:szCs w:val="20"/>
              </w:rPr>
              <w:t>-16.00178</w:t>
            </w:r>
          </w:p>
        </w:tc>
        <w:tc>
          <w:tcPr>
            <w:tcW w:w="1110" w:type="dxa"/>
          </w:tcPr>
          <w:p w14:paraId="02E6B48E" w14:textId="3AB63E08" w:rsidR="00731274" w:rsidRPr="00731274" w:rsidRDefault="00731274" w:rsidP="00C3669E">
            <w:pPr>
              <w:spacing w:line="360" w:lineRule="auto"/>
              <w:jc w:val="both"/>
              <w:rPr>
                <w:ins w:id="582" w:author="Alice Latinne" w:date="2017-04-02T16:24:00Z"/>
                <w:sz w:val="20"/>
                <w:szCs w:val="20"/>
              </w:rPr>
            </w:pPr>
            <w:ins w:id="583" w:author="Alice Latinne" w:date="2017-04-02T16:51:00Z">
              <w:r>
                <w:rPr>
                  <w:sz w:val="20"/>
                  <w:szCs w:val="20"/>
                </w:rPr>
                <w:t>10.299</w:t>
              </w:r>
            </w:ins>
          </w:p>
        </w:tc>
        <w:tc>
          <w:tcPr>
            <w:tcW w:w="937" w:type="dxa"/>
          </w:tcPr>
          <w:p w14:paraId="1A817212" w14:textId="77777777" w:rsidR="00731274" w:rsidRDefault="00731274" w:rsidP="00C3669E">
            <w:pPr>
              <w:spacing w:line="360" w:lineRule="auto"/>
              <w:jc w:val="both"/>
              <w:rPr>
                <w:ins w:id="584" w:author="Alice Latinne" w:date="2017-04-02T17:11:00Z"/>
                <w:sz w:val="20"/>
                <w:szCs w:val="20"/>
              </w:rPr>
            </w:pPr>
          </w:p>
        </w:tc>
      </w:tr>
      <w:tr w:rsidR="00731274" w:rsidRPr="000B5DFA" w14:paraId="271E1C51" w14:textId="7301D81B" w:rsidTr="009C2A3F">
        <w:trPr>
          <w:jc w:val="center"/>
        </w:trPr>
        <w:tc>
          <w:tcPr>
            <w:tcW w:w="1430" w:type="dxa"/>
          </w:tcPr>
          <w:p w14:paraId="11047563" w14:textId="77777777" w:rsidR="00731274" w:rsidRPr="000B5DFA" w:rsidRDefault="00731274" w:rsidP="00C3669E">
            <w:pPr>
              <w:spacing w:line="360" w:lineRule="auto"/>
              <w:jc w:val="both"/>
              <w:rPr>
                <w:sz w:val="20"/>
                <w:szCs w:val="20"/>
              </w:rPr>
            </w:pPr>
            <w:r>
              <w:rPr>
                <w:sz w:val="20"/>
                <w:szCs w:val="20"/>
              </w:rPr>
              <w:t>Russian Far East</w:t>
            </w:r>
          </w:p>
        </w:tc>
        <w:tc>
          <w:tcPr>
            <w:tcW w:w="1405" w:type="dxa"/>
          </w:tcPr>
          <w:p w14:paraId="6DE03B7A" w14:textId="15E4DEEE" w:rsidR="00731274" w:rsidRDefault="00731274" w:rsidP="00C3669E">
            <w:pPr>
              <w:spacing w:line="360" w:lineRule="auto"/>
              <w:jc w:val="both"/>
              <w:rPr>
                <w:ins w:id="585" w:author="Alice Latinne" w:date="2017-04-02T15:36:00Z"/>
                <w:sz w:val="20"/>
                <w:szCs w:val="20"/>
              </w:rPr>
            </w:pPr>
            <w:ins w:id="586" w:author="Alice Latinne" w:date="2017-04-02T15:48:00Z">
              <w:r w:rsidRPr="00C3669E">
                <w:rPr>
                  <w:sz w:val="20"/>
                  <w:szCs w:val="20"/>
                </w:rPr>
                <w:t>FE1-10</w:t>
              </w:r>
            </w:ins>
          </w:p>
        </w:tc>
        <w:tc>
          <w:tcPr>
            <w:tcW w:w="816" w:type="dxa"/>
          </w:tcPr>
          <w:p w14:paraId="7318141B" w14:textId="1DB96EE6" w:rsidR="00731274" w:rsidRPr="000B5DFA" w:rsidRDefault="00731274" w:rsidP="00C3669E">
            <w:pPr>
              <w:spacing w:line="360" w:lineRule="auto"/>
              <w:jc w:val="both"/>
              <w:rPr>
                <w:sz w:val="20"/>
                <w:szCs w:val="20"/>
              </w:rPr>
            </w:pPr>
            <w:r>
              <w:rPr>
                <w:sz w:val="20"/>
                <w:szCs w:val="20"/>
              </w:rPr>
              <w:t>52</w:t>
            </w:r>
          </w:p>
        </w:tc>
        <w:tc>
          <w:tcPr>
            <w:tcW w:w="1291" w:type="dxa"/>
          </w:tcPr>
          <w:p w14:paraId="7DC83209" w14:textId="77777777" w:rsidR="00731274" w:rsidRPr="000B5DFA" w:rsidRDefault="00731274" w:rsidP="00C3669E">
            <w:pPr>
              <w:spacing w:line="360" w:lineRule="auto"/>
              <w:jc w:val="both"/>
              <w:rPr>
                <w:sz w:val="20"/>
                <w:szCs w:val="20"/>
              </w:rPr>
            </w:pPr>
            <w:r>
              <w:rPr>
                <w:sz w:val="20"/>
                <w:szCs w:val="20"/>
              </w:rPr>
              <w:t>0.9668</w:t>
            </w:r>
            <w:r w:rsidRPr="000B5DFA">
              <w:rPr>
                <w:sz w:val="20"/>
                <w:szCs w:val="20"/>
              </w:rPr>
              <w:t xml:space="preserve"> </w:t>
            </w:r>
            <w:r>
              <w:rPr>
                <w:sz w:val="20"/>
                <w:szCs w:val="20"/>
              </w:rPr>
              <w:t>±</w:t>
            </w:r>
            <w:r w:rsidRPr="000B5DFA">
              <w:rPr>
                <w:sz w:val="20"/>
                <w:szCs w:val="20"/>
              </w:rPr>
              <w:t xml:space="preserve"> 0.0114</w:t>
            </w:r>
          </w:p>
        </w:tc>
        <w:tc>
          <w:tcPr>
            <w:tcW w:w="1416" w:type="dxa"/>
          </w:tcPr>
          <w:p w14:paraId="04348892" w14:textId="77777777" w:rsidR="00731274" w:rsidRPr="000B5DFA" w:rsidRDefault="00731274" w:rsidP="00C3669E">
            <w:pPr>
              <w:spacing w:line="360" w:lineRule="auto"/>
              <w:jc w:val="both"/>
              <w:rPr>
                <w:sz w:val="20"/>
                <w:szCs w:val="20"/>
              </w:rPr>
            </w:pPr>
            <w:r>
              <w:rPr>
                <w:sz w:val="20"/>
                <w:szCs w:val="20"/>
              </w:rPr>
              <w:t>0.0114 ± 0.0058</w:t>
            </w:r>
          </w:p>
        </w:tc>
        <w:tc>
          <w:tcPr>
            <w:tcW w:w="1217" w:type="dxa"/>
          </w:tcPr>
          <w:p w14:paraId="6E6801E8" w14:textId="77777777" w:rsidR="00731274" w:rsidRPr="00564EFF" w:rsidRDefault="00731274" w:rsidP="00C3669E">
            <w:pPr>
              <w:spacing w:line="360" w:lineRule="auto"/>
              <w:jc w:val="both"/>
              <w:rPr>
                <w:b/>
                <w:sz w:val="20"/>
                <w:szCs w:val="20"/>
              </w:rPr>
            </w:pPr>
            <w:r w:rsidRPr="00564EFF">
              <w:rPr>
                <w:b/>
                <w:sz w:val="20"/>
                <w:szCs w:val="20"/>
              </w:rPr>
              <w:t>-8.51826</w:t>
            </w:r>
          </w:p>
        </w:tc>
        <w:tc>
          <w:tcPr>
            <w:tcW w:w="1110" w:type="dxa"/>
          </w:tcPr>
          <w:p w14:paraId="64ED9A4D" w14:textId="7C767D76" w:rsidR="00731274" w:rsidRPr="00731274" w:rsidRDefault="00731274" w:rsidP="00C3669E">
            <w:pPr>
              <w:spacing w:line="360" w:lineRule="auto"/>
              <w:jc w:val="both"/>
              <w:rPr>
                <w:ins w:id="587" w:author="Alice Latinne" w:date="2017-04-02T16:24:00Z"/>
                <w:sz w:val="20"/>
                <w:szCs w:val="20"/>
              </w:rPr>
            </w:pPr>
            <w:ins w:id="588" w:author="Alice Latinne" w:date="2017-04-02T16:54:00Z">
              <w:r>
                <w:rPr>
                  <w:sz w:val="20"/>
                  <w:szCs w:val="20"/>
                </w:rPr>
                <w:t>5.264</w:t>
              </w:r>
            </w:ins>
          </w:p>
        </w:tc>
        <w:tc>
          <w:tcPr>
            <w:tcW w:w="937" w:type="dxa"/>
          </w:tcPr>
          <w:p w14:paraId="28CC6D29" w14:textId="77777777" w:rsidR="00731274" w:rsidRDefault="00731274" w:rsidP="00C3669E">
            <w:pPr>
              <w:spacing w:line="360" w:lineRule="auto"/>
              <w:jc w:val="both"/>
              <w:rPr>
                <w:ins w:id="589" w:author="Alice Latinne" w:date="2017-04-02T17:11:00Z"/>
                <w:sz w:val="20"/>
                <w:szCs w:val="20"/>
              </w:rPr>
            </w:pPr>
          </w:p>
        </w:tc>
      </w:tr>
      <w:tr w:rsidR="00731274" w:rsidRPr="000B5DFA" w14:paraId="00E03268" w14:textId="4584805B" w:rsidTr="009C2A3F">
        <w:trPr>
          <w:jc w:val="center"/>
        </w:trPr>
        <w:tc>
          <w:tcPr>
            <w:tcW w:w="1430" w:type="dxa"/>
          </w:tcPr>
          <w:p w14:paraId="49310CCB" w14:textId="77777777" w:rsidR="00731274" w:rsidRPr="000B5DFA" w:rsidRDefault="00731274" w:rsidP="00C3669E">
            <w:pPr>
              <w:spacing w:line="360" w:lineRule="auto"/>
              <w:jc w:val="both"/>
              <w:rPr>
                <w:sz w:val="20"/>
                <w:szCs w:val="20"/>
              </w:rPr>
            </w:pPr>
            <w:r>
              <w:rPr>
                <w:sz w:val="20"/>
                <w:szCs w:val="20"/>
              </w:rPr>
              <w:t>Europe, Turkey</w:t>
            </w:r>
          </w:p>
        </w:tc>
        <w:tc>
          <w:tcPr>
            <w:tcW w:w="1405" w:type="dxa"/>
          </w:tcPr>
          <w:p w14:paraId="6F4167A2" w14:textId="0E79CD58" w:rsidR="00731274" w:rsidRPr="00731274" w:rsidRDefault="00731274" w:rsidP="00C3669E">
            <w:pPr>
              <w:spacing w:line="360" w:lineRule="auto"/>
              <w:jc w:val="both"/>
              <w:rPr>
                <w:ins w:id="590" w:author="Alice Latinne" w:date="2017-04-02T15:36:00Z"/>
                <w:sz w:val="20"/>
                <w:szCs w:val="20"/>
                <w:lang w:val="fr-BE"/>
              </w:rPr>
            </w:pPr>
            <w:ins w:id="591" w:author="Alice Latinne" w:date="2017-04-02T15:48:00Z">
              <w:r w:rsidRPr="00731274">
                <w:rPr>
                  <w:sz w:val="20"/>
                  <w:szCs w:val="20"/>
                  <w:lang w:val="fr-BE"/>
                </w:rPr>
                <w:t>CRO, CZ1, DA1, EST, FIN1-3, GE1-9, HU, IT1, PO1, RO1, SLV1, SL1-3, TUR</w:t>
              </w:r>
            </w:ins>
          </w:p>
        </w:tc>
        <w:tc>
          <w:tcPr>
            <w:tcW w:w="816" w:type="dxa"/>
          </w:tcPr>
          <w:p w14:paraId="79C49884" w14:textId="4E56B3ED" w:rsidR="00731274" w:rsidRPr="000B5DFA" w:rsidRDefault="00731274" w:rsidP="00C3669E">
            <w:pPr>
              <w:spacing w:line="360" w:lineRule="auto"/>
              <w:jc w:val="both"/>
              <w:rPr>
                <w:sz w:val="20"/>
                <w:szCs w:val="20"/>
              </w:rPr>
            </w:pPr>
            <w:r>
              <w:rPr>
                <w:sz w:val="20"/>
                <w:szCs w:val="20"/>
              </w:rPr>
              <w:t>50</w:t>
            </w:r>
          </w:p>
        </w:tc>
        <w:tc>
          <w:tcPr>
            <w:tcW w:w="1291" w:type="dxa"/>
          </w:tcPr>
          <w:p w14:paraId="061BF8D1" w14:textId="77777777" w:rsidR="00731274" w:rsidRPr="000B5DFA" w:rsidRDefault="00731274" w:rsidP="00C3669E">
            <w:pPr>
              <w:spacing w:line="360" w:lineRule="auto"/>
              <w:jc w:val="both"/>
              <w:rPr>
                <w:sz w:val="20"/>
                <w:szCs w:val="20"/>
              </w:rPr>
            </w:pPr>
            <w:r w:rsidRPr="000B5DFA">
              <w:rPr>
                <w:sz w:val="20"/>
                <w:szCs w:val="20"/>
              </w:rPr>
              <w:t xml:space="preserve">0.9771 </w:t>
            </w:r>
            <w:r>
              <w:rPr>
                <w:sz w:val="20"/>
                <w:szCs w:val="20"/>
              </w:rPr>
              <w:t>±</w:t>
            </w:r>
            <w:r w:rsidRPr="000B5DFA">
              <w:rPr>
                <w:sz w:val="20"/>
                <w:szCs w:val="20"/>
              </w:rPr>
              <w:t xml:space="preserve"> 0.0113</w:t>
            </w:r>
          </w:p>
        </w:tc>
        <w:tc>
          <w:tcPr>
            <w:tcW w:w="1416" w:type="dxa"/>
          </w:tcPr>
          <w:p w14:paraId="7A251CF3" w14:textId="77777777" w:rsidR="00731274" w:rsidRPr="000B5DFA" w:rsidRDefault="00731274" w:rsidP="00C3669E">
            <w:pPr>
              <w:spacing w:line="360" w:lineRule="auto"/>
              <w:jc w:val="both"/>
              <w:rPr>
                <w:sz w:val="20"/>
                <w:szCs w:val="20"/>
              </w:rPr>
            </w:pPr>
            <w:r>
              <w:rPr>
                <w:sz w:val="20"/>
                <w:szCs w:val="20"/>
              </w:rPr>
              <w:t>0.0058 ± 0.0032</w:t>
            </w:r>
          </w:p>
        </w:tc>
        <w:tc>
          <w:tcPr>
            <w:tcW w:w="1217" w:type="dxa"/>
          </w:tcPr>
          <w:p w14:paraId="7CD48ADD" w14:textId="77777777" w:rsidR="00731274" w:rsidRPr="00564EFF" w:rsidRDefault="00731274" w:rsidP="00C3669E">
            <w:pPr>
              <w:spacing w:line="360" w:lineRule="auto"/>
              <w:jc w:val="both"/>
              <w:rPr>
                <w:b/>
                <w:sz w:val="20"/>
                <w:szCs w:val="20"/>
              </w:rPr>
            </w:pPr>
            <w:r w:rsidRPr="00564EFF">
              <w:rPr>
                <w:b/>
                <w:sz w:val="20"/>
                <w:szCs w:val="20"/>
              </w:rPr>
              <w:t>-25.59017</w:t>
            </w:r>
          </w:p>
        </w:tc>
        <w:tc>
          <w:tcPr>
            <w:tcW w:w="1110" w:type="dxa"/>
          </w:tcPr>
          <w:p w14:paraId="210DFD55" w14:textId="6F747821" w:rsidR="00731274" w:rsidRPr="00731274" w:rsidRDefault="00731274" w:rsidP="00C3669E">
            <w:pPr>
              <w:spacing w:line="360" w:lineRule="auto"/>
              <w:jc w:val="both"/>
              <w:rPr>
                <w:ins w:id="592" w:author="Alice Latinne" w:date="2017-04-02T16:24:00Z"/>
                <w:sz w:val="20"/>
                <w:szCs w:val="20"/>
              </w:rPr>
            </w:pPr>
            <w:ins w:id="593" w:author="Alice Latinne" w:date="2017-04-02T17:00:00Z">
              <w:r>
                <w:rPr>
                  <w:sz w:val="20"/>
                  <w:szCs w:val="20"/>
                </w:rPr>
                <w:t>2.014</w:t>
              </w:r>
            </w:ins>
          </w:p>
        </w:tc>
        <w:tc>
          <w:tcPr>
            <w:tcW w:w="937" w:type="dxa"/>
          </w:tcPr>
          <w:p w14:paraId="073D0152" w14:textId="77777777" w:rsidR="00731274" w:rsidRDefault="00731274" w:rsidP="00C3669E">
            <w:pPr>
              <w:spacing w:line="360" w:lineRule="auto"/>
              <w:jc w:val="both"/>
              <w:rPr>
                <w:ins w:id="594" w:author="Alice Latinne" w:date="2017-04-02T17:11:00Z"/>
                <w:sz w:val="20"/>
                <w:szCs w:val="20"/>
              </w:rPr>
            </w:pPr>
          </w:p>
        </w:tc>
      </w:tr>
      <w:tr w:rsidR="00731274" w:rsidRPr="000B5DFA" w14:paraId="327B217C" w14:textId="4A686D99" w:rsidTr="009C2A3F">
        <w:trPr>
          <w:jc w:val="center"/>
        </w:trPr>
        <w:tc>
          <w:tcPr>
            <w:tcW w:w="1430" w:type="dxa"/>
          </w:tcPr>
          <w:p w14:paraId="33FA6579" w14:textId="77777777" w:rsidR="00731274" w:rsidRPr="000B5DFA" w:rsidRDefault="00731274" w:rsidP="00C3669E">
            <w:pPr>
              <w:spacing w:line="360" w:lineRule="auto"/>
              <w:jc w:val="both"/>
              <w:rPr>
                <w:sz w:val="20"/>
                <w:szCs w:val="20"/>
              </w:rPr>
            </w:pPr>
            <w:r>
              <w:rPr>
                <w:sz w:val="20"/>
                <w:szCs w:val="20"/>
              </w:rPr>
              <w:lastRenderedPageBreak/>
              <w:t>Central Russia, Ukraine</w:t>
            </w:r>
          </w:p>
        </w:tc>
        <w:tc>
          <w:tcPr>
            <w:tcW w:w="1405" w:type="dxa"/>
          </w:tcPr>
          <w:p w14:paraId="78A8E186" w14:textId="38A4FAE2" w:rsidR="00731274" w:rsidRDefault="00731274" w:rsidP="00C3669E">
            <w:pPr>
              <w:spacing w:line="360" w:lineRule="auto"/>
              <w:jc w:val="both"/>
              <w:rPr>
                <w:ins w:id="595" w:author="Alice Latinne" w:date="2017-04-02T15:36:00Z"/>
                <w:sz w:val="20"/>
                <w:szCs w:val="20"/>
              </w:rPr>
            </w:pPr>
            <w:ins w:id="596" w:author="Alice Latinne" w:date="2017-04-02T15:49:00Z">
              <w:r w:rsidRPr="00C3669E">
                <w:rPr>
                  <w:sz w:val="20"/>
                  <w:szCs w:val="20"/>
                </w:rPr>
                <w:t>RU1-5, RU7, RU10</w:t>
              </w:r>
              <w:r>
                <w:rPr>
                  <w:sz w:val="20"/>
                  <w:szCs w:val="20"/>
                </w:rPr>
                <w:t xml:space="preserve">, </w:t>
              </w:r>
              <w:r w:rsidRPr="00C3669E">
                <w:rPr>
                  <w:sz w:val="20"/>
                  <w:szCs w:val="20"/>
                </w:rPr>
                <w:t>UK1-2</w:t>
              </w:r>
            </w:ins>
          </w:p>
        </w:tc>
        <w:tc>
          <w:tcPr>
            <w:tcW w:w="816" w:type="dxa"/>
          </w:tcPr>
          <w:p w14:paraId="28139473" w14:textId="3B319834" w:rsidR="00731274" w:rsidRPr="000B5DFA" w:rsidRDefault="00731274" w:rsidP="00C3669E">
            <w:pPr>
              <w:spacing w:line="360" w:lineRule="auto"/>
              <w:jc w:val="both"/>
              <w:rPr>
                <w:sz w:val="20"/>
                <w:szCs w:val="20"/>
              </w:rPr>
            </w:pPr>
            <w:r>
              <w:rPr>
                <w:sz w:val="20"/>
                <w:szCs w:val="20"/>
              </w:rPr>
              <w:t>14</w:t>
            </w:r>
          </w:p>
        </w:tc>
        <w:tc>
          <w:tcPr>
            <w:tcW w:w="1291" w:type="dxa"/>
          </w:tcPr>
          <w:p w14:paraId="1232B551" w14:textId="77777777" w:rsidR="00731274" w:rsidRPr="000B5DFA" w:rsidRDefault="00731274" w:rsidP="00C3669E">
            <w:pPr>
              <w:spacing w:line="360" w:lineRule="auto"/>
              <w:jc w:val="both"/>
              <w:rPr>
                <w:sz w:val="20"/>
                <w:szCs w:val="20"/>
              </w:rPr>
            </w:pPr>
            <w:r w:rsidRPr="000B5DFA">
              <w:rPr>
                <w:sz w:val="20"/>
                <w:szCs w:val="20"/>
              </w:rPr>
              <w:t xml:space="preserve">0.8901 </w:t>
            </w:r>
            <w:r>
              <w:rPr>
                <w:sz w:val="20"/>
                <w:szCs w:val="20"/>
              </w:rPr>
              <w:t>±</w:t>
            </w:r>
            <w:r w:rsidRPr="000B5DFA">
              <w:rPr>
                <w:sz w:val="20"/>
                <w:szCs w:val="20"/>
              </w:rPr>
              <w:t xml:space="preserve"> 0.0807</w:t>
            </w:r>
          </w:p>
        </w:tc>
        <w:tc>
          <w:tcPr>
            <w:tcW w:w="1416" w:type="dxa"/>
          </w:tcPr>
          <w:p w14:paraId="3E62A2BB" w14:textId="77777777" w:rsidR="00731274" w:rsidRPr="000B5DFA" w:rsidRDefault="00731274" w:rsidP="00C3669E">
            <w:pPr>
              <w:spacing w:line="360" w:lineRule="auto"/>
              <w:jc w:val="both"/>
              <w:rPr>
                <w:sz w:val="20"/>
                <w:szCs w:val="20"/>
              </w:rPr>
            </w:pPr>
            <w:r>
              <w:rPr>
                <w:sz w:val="20"/>
                <w:szCs w:val="20"/>
              </w:rPr>
              <w:t>0.0051 ± 0.0029</w:t>
            </w:r>
          </w:p>
        </w:tc>
        <w:tc>
          <w:tcPr>
            <w:tcW w:w="1217" w:type="dxa"/>
          </w:tcPr>
          <w:p w14:paraId="6909A7E6" w14:textId="77777777" w:rsidR="00731274" w:rsidRPr="00564EFF" w:rsidRDefault="00731274" w:rsidP="00C3669E">
            <w:pPr>
              <w:spacing w:line="360" w:lineRule="auto"/>
              <w:jc w:val="both"/>
              <w:rPr>
                <w:b/>
                <w:sz w:val="20"/>
                <w:szCs w:val="20"/>
              </w:rPr>
            </w:pPr>
            <w:r w:rsidRPr="00564EFF">
              <w:rPr>
                <w:b/>
                <w:sz w:val="20"/>
                <w:szCs w:val="20"/>
              </w:rPr>
              <w:t>-2.84393</w:t>
            </w:r>
          </w:p>
        </w:tc>
        <w:tc>
          <w:tcPr>
            <w:tcW w:w="1110" w:type="dxa"/>
          </w:tcPr>
          <w:p w14:paraId="46189A15" w14:textId="0E0C7266" w:rsidR="00731274" w:rsidRPr="00731274" w:rsidRDefault="00731274" w:rsidP="00C3669E">
            <w:pPr>
              <w:spacing w:line="360" w:lineRule="auto"/>
              <w:jc w:val="both"/>
              <w:rPr>
                <w:ins w:id="597" w:author="Alice Latinne" w:date="2017-04-02T16:24:00Z"/>
                <w:sz w:val="20"/>
                <w:szCs w:val="20"/>
              </w:rPr>
            </w:pPr>
            <w:ins w:id="598" w:author="Alice Latinne" w:date="2017-04-02T17:09:00Z">
              <w:r>
                <w:rPr>
                  <w:sz w:val="20"/>
                  <w:szCs w:val="20"/>
                </w:rPr>
                <w:t>4.327</w:t>
              </w:r>
            </w:ins>
          </w:p>
        </w:tc>
        <w:tc>
          <w:tcPr>
            <w:tcW w:w="937" w:type="dxa"/>
          </w:tcPr>
          <w:p w14:paraId="23415303" w14:textId="77777777" w:rsidR="00731274" w:rsidRDefault="00731274" w:rsidP="00C3669E">
            <w:pPr>
              <w:spacing w:line="360" w:lineRule="auto"/>
              <w:jc w:val="both"/>
              <w:rPr>
                <w:ins w:id="599" w:author="Alice Latinne" w:date="2017-04-02T17:11:00Z"/>
                <w:sz w:val="20"/>
                <w:szCs w:val="20"/>
              </w:rPr>
            </w:pPr>
          </w:p>
        </w:tc>
      </w:tr>
      <w:tr w:rsidR="00731274" w:rsidRPr="000B5DFA" w14:paraId="20804A91" w14:textId="1C1A580F" w:rsidTr="009C2A3F">
        <w:trPr>
          <w:jc w:val="center"/>
        </w:trPr>
        <w:tc>
          <w:tcPr>
            <w:tcW w:w="1430" w:type="dxa"/>
          </w:tcPr>
          <w:p w14:paraId="38C06059" w14:textId="77777777" w:rsidR="00731274" w:rsidRPr="000B5DFA" w:rsidRDefault="00731274" w:rsidP="00C3669E">
            <w:pPr>
              <w:spacing w:line="360" w:lineRule="auto"/>
              <w:jc w:val="both"/>
              <w:rPr>
                <w:sz w:val="20"/>
                <w:szCs w:val="20"/>
              </w:rPr>
            </w:pPr>
            <w:r>
              <w:rPr>
                <w:sz w:val="20"/>
                <w:szCs w:val="20"/>
              </w:rPr>
              <w:t>Western Siberia, Kazakhstan</w:t>
            </w:r>
          </w:p>
        </w:tc>
        <w:tc>
          <w:tcPr>
            <w:tcW w:w="1405" w:type="dxa"/>
          </w:tcPr>
          <w:p w14:paraId="257F63DA" w14:textId="6925D1B0" w:rsidR="00731274" w:rsidRDefault="00731274" w:rsidP="00C3669E">
            <w:pPr>
              <w:spacing w:line="360" w:lineRule="auto"/>
              <w:jc w:val="both"/>
              <w:rPr>
                <w:ins w:id="600" w:author="Alice Latinne" w:date="2017-04-02T15:36:00Z"/>
                <w:sz w:val="20"/>
                <w:szCs w:val="20"/>
              </w:rPr>
            </w:pPr>
            <w:ins w:id="601" w:author="Alice Latinne" w:date="2017-04-02T15:49:00Z">
              <w:r w:rsidRPr="00C3669E">
                <w:rPr>
                  <w:sz w:val="20"/>
                  <w:szCs w:val="20"/>
                </w:rPr>
                <w:t>RU6, RU8-9</w:t>
              </w:r>
              <w:r>
                <w:rPr>
                  <w:sz w:val="20"/>
                  <w:szCs w:val="20"/>
                </w:rPr>
                <w:t xml:space="preserve">, </w:t>
              </w:r>
              <w:r w:rsidRPr="00C3669E">
                <w:rPr>
                  <w:sz w:val="20"/>
                  <w:szCs w:val="20"/>
                </w:rPr>
                <w:t>KAZ1-2</w:t>
              </w:r>
            </w:ins>
          </w:p>
        </w:tc>
        <w:tc>
          <w:tcPr>
            <w:tcW w:w="816" w:type="dxa"/>
          </w:tcPr>
          <w:p w14:paraId="473D090E" w14:textId="01E0BB55" w:rsidR="00731274" w:rsidRPr="000B5DFA" w:rsidRDefault="00731274" w:rsidP="00C3669E">
            <w:pPr>
              <w:spacing w:line="360" w:lineRule="auto"/>
              <w:jc w:val="both"/>
              <w:rPr>
                <w:sz w:val="20"/>
                <w:szCs w:val="20"/>
              </w:rPr>
            </w:pPr>
            <w:r>
              <w:rPr>
                <w:sz w:val="20"/>
                <w:szCs w:val="20"/>
              </w:rPr>
              <w:t>10</w:t>
            </w:r>
          </w:p>
        </w:tc>
        <w:tc>
          <w:tcPr>
            <w:tcW w:w="1291" w:type="dxa"/>
          </w:tcPr>
          <w:p w14:paraId="0B9125F2" w14:textId="77777777" w:rsidR="00731274" w:rsidRPr="00AB7B65" w:rsidRDefault="00731274" w:rsidP="00C3669E">
            <w:pPr>
              <w:jc w:val="both"/>
              <w:rPr>
                <w:sz w:val="20"/>
                <w:szCs w:val="20"/>
              </w:rPr>
            </w:pPr>
            <w:r>
              <w:rPr>
                <w:sz w:val="20"/>
                <w:szCs w:val="20"/>
              </w:rPr>
              <w:t>1.0 ± 0.0447</w:t>
            </w:r>
          </w:p>
        </w:tc>
        <w:tc>
          <w:tcPr>
            <w:tcW w:w="1416" w:type="dxa"/>
          </w:tcPr>
          <w:p w14:paraId="5A696FCE" w14:textId="77777777" w:rsidR="00731274" w:rsidRPr="00C667F5" w:rsidRDefault="00731274" w:rsidP="00C3669E">
            <w:pPr>
              <w:spacing w:line="360" w:lineRule="auto"/>
              <w:jc w:val="both"/>
              <w:rPr>
                <w:sz w:val="20"/>
                <w:szCs w:val="20"/>
              </w:rPr>
            </w:pPr>
            <w:r>
              <w:rPr>
                <w:sz w:val="20"/>
                <w:szCs w:val="20"/>
              </w:rPr>
              <w:t>0.0051 ± 0.0029</w:t>
            </w:r>
          </w:p>
        </w:tc>
        <w:tc>
          <w:tcPr>
            <w:tcW w:w="1217" w:type="dxa"/>
          </w:tcPr>
          <w:p w14:paraId="19F32933" w14:textId="77777777" w:rsidR="00731274" w:rsidRPr="00564EFF" w:rsidRDefault="00731274" w:rsidP="00C3669E">
            <w:pPr>
              <w:spacing w:line="360" w:lineRule="auto"/>
              <w:jc w:val="both"/>
              <w:rPr>
                <w:b/>
                <w:sz w:val="20"/>
                <w:szCs w:val="20"/>
              </w:rPr>
            </w:pPr>
            <w:r w:rsidRPr="00564EFF">
              <w:rPr>
                <w:b/>
                <w:sz w:val="20"/>
                <w:szCs w:val="20"/>
              </w:rPr>
              <w:t>-6.12762</w:t>
            </w:r>
          </w:p>
        </w:tc>
        <w:tc>
          <w:tcPr>
            <w:tcW w:w="1110" w:type="dxa"/>
          </w:tcPr>
          <w:p w14:paraId="68BCFAE9" w14:textId="2560CFB1" w:rsidR="00731274" w:rsidRPr="00731274" w:rsidRDefault="00731274" w:rsidP="00C3669E">
            <w:pPr>
              <w:spacing w:line="360" w:lineRule="auto"/>
              <w:jc w:val="both"/>
              <w:rPr>
                <w:ins w:id="602" w:author="Alice Latinne" w:date="2017-04-02T16:24:00Z"/>
                <w:sz w:val="20"/>
                <w:szCs w:val="20"/>
              </w:rPr>
            </w:pPr>
            <w:ins w:id="603" w:author="Alice Latinne" w:date="2017-04-02T17:02:00Z">
              <w:r>
                <w:rPr>
                  <w:sz w:val="20"/>
                  <w:szCs w:val="20"/>
                </w:rPr>
                <w:t>2.772</w:t>
              </w:r>
            </w:ins>
          </w:p>
        </w:tc>
        <w:tc>
          <w:tcPr>
            <w:tcW w:w="937" w:type="dxa"/>
          </w:tcPr>
          <w:p w14:paraId="39B0F33E" w14:textId="77777777" w:rsidR="00731274" w:rsidRDefault="00731274" w:rsidP="00C3669E">
            <w:pPr>
              <w:spacing w:line="360" w:lineRule="auto"/>
              <w:jc w:val="both"/>
              <w:rPr>
                <w:ins w:id="604" w:author="Alice Latinne" w:date="2017-04-02T17:11:00Z"/>
                <w:sz w:val="20"/>
                <w:szCs w:val="20"/>
              </w:rPr>
            </w:pPr>
          </w:p>
        </w:tc>
      </w:tr>
    </w:tbl>
    <w:p w14:paraId="74B969A0" w14:textId="77777777" w:rsidR="00AC57E4" w:rsidRDefault="00AC57E4" w:rsidP="00984936">
      <w:pPr>
        <w:spacing w:line="360" w:lineRule="auto"/>
        <w:jc w:val="both"/>
      </w:pPr>
    </w:p>
    <w:p w14:paraId="08160DDF" w14:textId="77777777" w:rsidR="002162C5" w:rsidRDefault="002162C5" w:rsidP="00984936">
      <w:pPr>
        <w:spacing w:line="360" w:lineRule="auto"/>
        <w:jc w:val="both"/>
      </w:pPr>
      <w:r>
        <w:t>Table 3: F</w:t>
      </w:r>
      <w:r w:rsidRPr="00AB7B65">
        <w:rPr>
          <w:vertAlign w:val="subscript"/>
        </w:rPr>
        <w:t>ST</w:t>
      </w:r>
      <w:r>
        <w:t xml:space="preserve"> among the five subgroups</w:t>
      </w:r>
    </w:p>
    <w:p w14:paraId="511EE978" w14:textId="77777777" w:rsidR="002162C5" w:rsidRDefault="002162C5" w:rsidP="00984936">
      <w:pPr>
        <w:spacing w:line="360" w:lineRule="auto"/>
        <w:jc w:val="both"/>
      </w:pPr>
    </w:p>
    <w:tbl>
      <w:tblPr>
        <w:tblStyle w:val="Grilledutableau"/>
        <w:tblW w:w="0" w:type="auto"/>
        <w:tblLook w:val="04A0" w:firstRow="1" w:lastRow="0" w:firstColumn="1" w:lastColumn="0" w:noHBand="0" w:noVBand="1"/>
      </w:tblPr>
      <w:tblGrid>
        <w:gridCol w:w="1577"/>
        <w:gridCol w:w="1560"/>
        <w:gridCol w:w="1560"/>
        <w:gridCol w:w="1560"/>
        <w:gridCol w:w="1561"/>
        <w:gridCol w:w="1578"/>
      </w:tblGrid>
      <w:tr w:rsidR="007E1554" w14:paraId="28298B35" w14:textId="77777777">
        <w:tc>
          <w:tcPr>
            <w:tcW w:w="1603" w:type="dxa"/>
          </w:tcPr>
          <w:p w14:paraId="29EF890C" w14:textId="77777777" w:rsidR="007E1554" w:rsidRDefault="007E1554" w:rsidP="00984936">
            <w:pPr>
              <w:spacing w:line="360" w:lineRule="auto"/>
              <w:jc w:val="both"/>
            </w:pPr>
          </w:p>
        </w:tc>
        <w:tc>
          <w:tcPr>
            <w:tcW w:w="1603" w:type="dxa"/>
          </w:tcPr>
          <w:p w14:paraId="65694CC7" w14:textId="77777777" w:rsidR="007E1554" w:rsidRDefault="007E1554" w:rsidP="00984936">
            <w:pPr>
              <w:spacing w:line="360" w:lineRule="auto"/>
              <w:jc w:val="both"/>
            </w:pPr>
            <w:r>
              <w:rPr>
                <w:sz w:val="20"/>
                <w:szCs w:val="20"/>
              </w:rPr>
              <w:t>China, Taiwan, Korea</w:t>
            </w:r>
          </w:p>
        </w:tc>
        <w:tc>
          <w:tcPr>
            <w:tcW w:w="1604" w:type="dxa"/>
          </w:tcPr>
          <w:p w14:paraId="13B349B5" w14:textId="77777777" w:rsidR="007E1554" w:rsidRDefault="007E1554" w:rsidP="00984936">
            <w:pPr>
              <w:spacing w:line="360" w:lineRule="auto"/>
              <w:jc w:val="both"/>
            </w:pPr>
            <w:r>
              <w:rPr>
                <w:sz w:val="20"/>
                <w:szCs w:val="20"/>
              </w:rPr>
              <w:t>Russian Far East</w:t>
            </w:r>
          </w:p>
        </w:tc>
        <w:tc>
          <w:tcPr>
            <w:tcW w:w="1604" w:type="dxa"/>
          </w:tcPr>
          <w:p w14:paraId="601F6F4E" w14:textId="77777777" w:rsidR="007E1554" w:rsidRDefault="007E1554" w:rsidP="00984936">
            <w:pPr>
              <w:spacing w:line="360" w:lineRule="auto"/>
              <w:jc w:val="both"/>
            </w:pPr>
            <w:r>
              <w:rPr>
                <w:sz w:val="20"/>
                <w:szCs w:val="20"/>
              </w:rPr>
              <w:t>Europe, Turkey</w:t>
            </w:r>
          </w:p>
        </w:tc>
        <w:tc>
          <w:tcPr>
            <w:tcW w:w="1604" w:type="dxa"/>
          </w:tcPr>
          <w:p w14:paraId="30FDF946" w14:textId="77777777" w:rsidR="007E1554" w:rsidRDefault="007E1554" w:rsidP="00984936">
            <w:pPr>
              <w:spacing w:line="360" w:lineRule="auto"/>
              <w:jc w:val="both"/>
            </w:pPr>
            <w:r>
              <w:rPr>
                <w:sz w:val="20"/>
                <w:szCs w:val="20"/>
              </w:rPr>
              <w:t>Central Russia, Ukraine</w:t>
            </w:r>
          </w:p>
        </w:tc>
        <w:tc>
          <w:tcPr>
            <w:tcW w:w="1604" w:type="dxa"/>
          </w:tcPr>
          <w:p w14:paraId="1A50C886" w14:textId="77777777" w:rsidR="007E1554" w:rsidRDefault="007E1554" w:rsidP="00984936">
            <w:pPr>
              <w:spacing w:line="360" w:lineRule="auto"/>
              <w:jc w:val="both"/>
            </w:pPr>
            <w:r>
              <w:rPr>
                <w:sz w:val="20"/>
                <w:szCs w:val="20"/>
              </w:rPr>
              <w:t>Western Siberia, Kazakhstan</w:t>
            </w:r>
          </w:p>
        </w:tc>
      </w:tr>
      <w:tr w:rsidR="007E1554" w14:paraId="35A04C06" w14:textId="77777777">
        <w:tc>
          <w:tcPr>
            <w:tcW w:w="1603" w:type="dxa"/>
          </w:tcPr>
          <w:p w14:paraId="5CCE3184" w14:textId="77777777" w:rsidR="007E1554" w:rsidRDefault="007E1554" w:rsidP="007E1554">
            <w:pPr>
              <w:spacing w:line="360" w:lineRule="auto"/>
              <w:jc w:val="both"/>
            </w:pPr>
            <w:r>
              <w:rPr>
                <w:sz w:val="20"/>
                <w:szCs w:val="20"/>
              </w:rPr>
              <w:t>China, Taiwan, Korea</w:t>
            </w:r>
          </w:p>
        </w:tc>
        <w:tc>
          <w:tcPr>
            <w:tcW w:w="1603" w:type="dxa"/>
          </w:tcPr>
          <w:p w14:paraId="6D4E76CF" w14:textId="77777777" w:rsidR="007E1554" w:rsidRDefault="007E1554" w:rsidP="007E1554">
            <w:pPr>
              <w:spacing w:line="360" w:lineRule="auto"/>
              <w:jc w:val="both"/>
            </w:pPr>
          </w:p>
        </w:tc>
        <w:tc>
          <w:tcPr>
            <w:tcW w:w="1604" w:type="dxa"/>
          </w:tcPr>
          <w:p w14:paraId="7630C594" w14:textId="77777777" w:rsidR="007E1554" w:rsidRDefault="007E1554" w:rsidP="007E1554">
            <w:pPr>
              <w:spacing w:line="360" w:lineRule="auto"/>
              <w:jc w:val="both"/>
            </w:pPr>
          </w:p>
        </w:tc>
        <w:tc>
          <w:tcPr>
            <w:tcW w:w="1604" w:type="dxa"/>
          </w:tcPr>
          <w:p w14:paraId="4818ABA3" w14:textId="77777777" w:rsidR="007E1554" w:rsidRDefault="007E1554" w:rsidP="007E1554">
            <w:pPr>
              <w:spacing w:line="360" w:lineRule="auto"/>
              <w:jc w:val="both"/>
            </w:pPr>
          </w:p>
        </w:tc>
        <w:tc>
          <w:tcPr>
            <w:tcW w:w="1604" w:type="dxa"/>
          </w:tcPr>
          <w:p w14:paraId="757D6334" w14:textId="77777777" w:rsidR="007E1554" w:rsidRDefault="007E1554" w:rsidP="007E1554">
            <w:pPr>
              <w:spacing w:line="360" w:lineRule="auto"/>
              <w:jc w:val="both"/>
            </w:pPr>
          </w:p>
        </w:tc>
        <w:tc>
          <w:tcPr>
            <w:tcW w:w="1604" w:type="dxa"/>
          </w:tcPr>
          <w:p w14:paraId="6653BDAC" w14:textId="77777777" w:rsidR="007E1554" w:rsidRDefault="007E1554" w:rsidP="007E1554">
            <w:pPr>
              <w:spacing w:line="360" w:lineRule="auto"/>
              <w:jc w:val="both"/>
            </w:pPr>
          </w:p>
        </w:tc>
      </w:tr>
      <w:tr w:rsidR="007E1554" w14:paraId="3970DF30" w14:textId="77777777">
        <w:tc>
          <w:tcPr>
            <w:tcW w:w="1603" w:type="dxa"/>
          </w:tcPr>
          <w:p w14:paraId="6191422B" w14:textId="77777777" w:rsidR="007E1554" w:rsidRDefault="007E1554" w:rsidP="007E1554">
            <w:pPr>
              <w:spacing w:line="360" w:lineRule="auto"/>
              <w:jc w:val="both"/>
            </w:pPr>
            <w:r>
              <w:rPr>
                <w:sz w:val="20"/>
                <w:szCs w:val="20"/>
              </w:rPr>
              <w:t>Russian Far East</w:t>
            </w:r>
          </w:p>
        </w:tc>
        <w:tc>
          <w:tcPr>
            <w:tcW w:w="1603" w:type="dxa"/>
          </w:tcPr>
          <w:p w14:paraId="1CA44A1C" w14:textId="77777777" w:rsidR="007E1554" w:rsidRPr="00AB7B65" w:rsidRDefault="007E1554" w:rsidP="007E1554">
            <w:pPr>
              <w:spacing w:line="360" w:lineRule="auto"/>
              <w:jc w:val="both"/>
              <w:rPr>
                <w:sz w:val="20"/>
                <w:szCs w:val="20"/>
              </w:rPr>
            </w:pPr>
            <w:r w:rsidRPr="00AB7B65">
              <w:rPr>
                <w:sz w:val="20"/>
                <w:szCs w:val="20"/>
              </w:rPr>
              <w:t>0.13</w:t>
            </w:r>
          </w:p>
        </w:tc>
        <w:tc>
          <w:tcPr>
            <w:tcW w:w="1604" w:type="dxa"/>
          </w:tcPr>
          <w:p w14:paraId="65BBC985" w14:textId="77777777" w:rsidR="007E1554" w:rsidRPr="00AB7B65" w:rsidRDefault="007E1554" w:rsidP="007E1554">
            <w:pPr>
              <w:spacing w:line="360" w:lineRule="auto"/>
              <w:jc w:val="both"/>
              <w:rPr>
                <w:sz w:val="20"/>
                <w:szCs w:val="20"/>
              </w:rPr>
            </w:pPr>
          </w:p>
        </w:tc>
        <w:tc>
          <w:tcPr>
            <w:tcW w:w="1604" w:type="dxa"/>
          </w:tcPr>
          <w:p w14:paraId="702ED9BE" w14:textId="77777777" w:rsidR="007E1554" w:rsidRPr="00AB7B65" w:rsidRDefault="007E1554" w:rsidP="007E1554">
            <w:pPr>
              <w:spacing w:line="360" w:lineRule="auto"/>
              <w:jc w:val="both"/>
              <w:rPr>
                <w:sz w:val="20"/>
                <w:szCs w:val="20"/>
              </w:rPr>
            </w:pPr>
          </w:p>
        </w:tc>
        <w:tc>
          <w:tcPr>
            <w:tcW w:w="1604" w:type="dxa"/>
          </w:tcPr>
          <w:p w14:paraId="5064337A" w14:textId="77777777" w:rsidR="007E1554" w:rsidRPr="00AB7B65" w:rsidRDefault="007E1554" w:rsidP="007E1554">
            <w:pPr>
              <w:spacing w:line="360" w:lineRule="auto"/>
              <w:jc w:val="both"/>
              <w:rPr>
                <w:sz w:val="20"/>
                <w:szCs w:val="20"/>
              </w:rPr>
            </w:pPr>
          </w:p>
        </w:tc>
        <w:tc>
          <w:tcPr>
            <w:tcW w:w="1604" w:type="dxa"/>
          </w:tcPr>
          <w:p w14:paraId="2F17A710" w14:textId="77777777" w:rsidR="007E1554" w:rsidRDefault="007E1554" w:rsidP="007E1554">
            <w:pPr>
              <w:spacing w:line="360" w:lineRule="auto"/>
              <w:jc w:val="both"/>
            </w:pPr>
          </w:p>
        </w:tc>
      </w:tr>
      <w:tr w:rsidR="007E1554" w14:paraId="7B4B70A6" w14:textId="77777777">
        <w:tc>
          <w:tcPr>
            <w:tcW w:w="1603" w:type="dxa"/>
          </w:tcPr>
          <w:p w14:paraId="3A2F0E21" w14:textId="77777777" w:rsidR="007E1554" w:rsidRDefault="007E1554" w:rsidP="007E1554">
            <w:pPr>
              <w:spacing w:line="360" w:lineRule="auto"/>
              <w:jc w:val="both"/>
            </w:pPr>
            <w:r>
              <w:rPr>
                <w:sz w:val="20"/>
                <w:szCs w:val="20"/>
              </w:rPr>
              <w:t>Europe, Turkey</w:t>
            </w:r>
          </w:p>
        </w:tc>
        <w:tc>
          <w:tcPr>
            <w:tcW w:w="1603" w:type="dxa"/>
          </w:tcPr>
          <w:p w14:paraId="3A3DCBB9" w14:textId="77777777" w:rsidR="007E1554" w:rsidRPr="00AB7B65" w:rsidRDefault="007E1554" w:rsidP="007E1554">
            <w:pPr>
              <w:spacing w:line="360" w:lineRule="auto"/>
              <w:jc w:val="both"/>
              <w:rPr>
                <w:sz w:val="20"/>
                <w:szCs w:val="20"/>
              </w:rPr>
            </w:pPr>
            <w:r w:rsidRPr="00AB7B65">
              <w:rPr>
                <w:sz w:val="20"/>
                <w:szCs w:val="20"/>
              </w:rPr>
              <w:t>0.29</w:t>
            </w:r>
          </w:p>
        </w:tc>
        <w:tc>
          <w:tcPr>
            <w:tcW w:w="1604" w:type="dxa"/>
          </w:tcPr>
          <w:p w14:paraId="6FBD59D6" w14:textId="77777777" w:rsidR="007E1554" w:rsidRPr="00AB7B65" w:rsidRDefault="007E1554" w:rsidP="007E1554">
            <w:pPr>
              <w:spacing w:line="360" w:lineRule="auto"/>
              <w:jc w:val="both"/>
              <w:rPr>
                <w:sz w:val="20"/>
                <w:szCs w:val="20"/>
              </w:rPr>
            </w:pPr>
            <w:r w:rsidRPr="00AB7B65">
              <w:rPr>
                <w:sz w:val="20"/>
                <w:szCs w:val="20"/>
              </w:rPr>
              <w:t>0.23</w:t>
            </w:r>
          </w:p>
        </w:tc>
        <w:tc>
          <w:tcPr>
            <w:tcW w:w="1604" w:type="dxa"/>
          </w:tcPr>
          <w:p w14:paraId="4E2C5A95" w14:textId="77777777" w:rsidR="007E1554" w:rsidRPr="00AB7B65" w:rsidRDefault="007E1554" w:rsidP="007E1554">
            <w:pPr>
              <w:spacing w:line="360" w:lineRule="auto"/>
              <w:jc w:val="both"/>
              <w:rPr>
                <w:sz w:val="20"/>
                <w:szCs w:val="20"/>
              </w:rPr>
            </w:pPr>
          </w:p>
        </w:tc>
        <w:tc>
          <w:tcPr>
            <w:tcW w:w="1604" w:type="dxa"/>
          </w:tcPr>
          <w:p w14:paraId="169BD914" w14:textId="77777777" w:rsidR="007E1554" w:rsidRPr="00AB7B65" w:rsidRDefault="007E1554" w:rsidP="007E1554">
            <w:pPr>
              <w:spacing w:line="360" w:lineRule="auto"/>
              <w:jc w:val="both"/>
              <w:rPr>
                <w:sz w:val="20"/>
                <w:szCs w:val="20"/>
              </w:rPr>
            </w:pPr>
          </w:p>
        </w:tc>
        <w:tc>
          <w:tcPr>
            <w:tcW w:w="1604" w:type="dxa"/>
          </w:tcPr>
          <w:p w14:paraId="73E38AA9" w14:textId="77777777" w:rsidR="007E1554" w:rsidRDefault="007E1554" w:rsidP="007E1554">
            <w:pPr>
              <w:spacing w:line="360" w:lineRule="auto"/>
              <w:jc w:val="both"/>
            </w:pPr>
          </w:p>
        </w:tc>
      </w:tr>
      <w:tr w:rsidR="007E1554" w14:paraId="775B7817" w14:textId="77777777">
        <w:tc>
          <w:tcPr>
            <w:tcW w:w="1603" w:type="dxa"/>
          </w:tcPr>
          <w:p w14:paraId="182D88DE" w14:textId="77777777" w:rsidR="007E1554" w:rsidRDefault="007E1554" w:rsidP="007E1554">
            <w:pPr>
              <w:spacing w:line="360" w:lineRule="auto"/>
              <w:jc w:val="both"/>
            </w:pPr>
            <w:r>
              <w:rPr>
                <w:sz w:val="20"/>
                <w:szCs w:val="20"/>
              </w:rPr>
              <w:t>Central Russia, Ukraine</w:t>
            </w:r>
          </w:p>
        </w:tc>
        <w:tc>
          <w:tcPr>
            <w:tcW w:w="1603" w:type="dxa"/>
          </w:tcPr>
          <w:p w14:paraId="25E86A2B" w14:textId="77777777" w:rsidR="007E1554" w:rsidRPr="00AB7B65" w:rsidRDefault="007E1554" w:rsidP="007E1554">
            <w:pPr>
              <w:spacing w:line="360" w:lineRule="auto"/>
              <w:jc w:val="both"/>
              <w:rPr>
                <w:sz w:val="20"/>
                <w:szCs w:val="20"/>
              </w:rPr>
            </w:pPr>
            <w:r w:rsidRPr="00AB7B65">
              <w:rPr>
                <w:sz w:val="20"/>
                <w:szCs w:val="20"/>
              </w:rPr>
              <w:t>0.29</w:t>
            </w:r>
          </w:p>
        </w:tc>
        <w:tc>
          <w:tcPr>
            <w:tcW w:w="1604" w:type="dxa"/>
          </w:tcPr>
          <w:p w14:paraId="603DABF7" w14:textId="77777777" w:rsidR="007E1554" w:rsidRPr="00AB7B65" w:rsidRDefault="007E1554" w:rsidP="007E1554">
            <w:pPr>
              <w:spacing w:line="360" w:lineRule="auto"/>
              <w:jc w:val="both"/>
              <w:rPr>
                <w:sz w:val="20"/>
                <w:szCs w:val="20"/>
              </w:rPr>
            </w:pPr>
            <w:r w:rsidRPr="00AB7B65">
              <w:rPr>
                <w:sz w:val="20"/>
                <w:szCs w:val="20"/>
              </w:rPr>
              <w:t>0.26</w:t>
            </w:r>
          </w:p>
        </w:tc>
        <w:tc>
          <w:tcPr>
            <w:tcW w:w="1604" w:type="dxa"/>
          </w:tcPr>
          <w:p w14:paraId="38FB1359" w14:textId="77777777" w:rsidR="007E1554" w:rsidRPr="00AB7B65" w:rsidRDefault="007E1554" w:rsidP="007E1554">
            <w:pPr>
              <w:spacing w:line="360" w:lineRule="auto"/>
              <w:jc w:val="both"/>
              <w:rPr>
                <w:sz w:val="20"/>
                <w:szCs w:val="20"/>
              </w:rPr>
            </w:pPr>
            <w:r w:rsidRPr="00AB7B65">
              <w:rPr>
                <w:sz w:val="20"/>
                <w:szCs w:val="20"/>
              </w:rPr>
              <w:t>0.15</w:t>
            </w:r>
          </w:p>
        </w:tc>
        <w:tc>
          <w:tcPr>
            <w:tcW w:w="1604" w:type="dxa"/>
          </w:tcPr>
          <w:p w14:paraId="13221766" w14:textId="77777777" w:rsidR="007E1554" w:rsidRPr="00AB7B65" w:rsidRDefault="007E1554" w:rsidP="007E1554">
            <w:pPr>
              <w:spacing w:line="360" w:lineRule="auto"/>
              <w:jc w:val="both"/>
              <w:rPr>
                <w:sz w:val="20"/>
                <w:szCs w:val="20"/>
              </w:rPr>
            </w:pPr>
          </w:p>
        </w:tc>
        <w:tc>
          <w:tcPr>
            <w:tcW w:w="1604" w:type="dxa"/>
          </w:tcPr>
          <w:p w14:paraId="1DE86445" w14:textId="77777777" w:rsidR="007E1554" w:rsidRDefault="007E1554" w:rsidP="007E1554">
            <w:pPr>
              <w:spacing w:line="360" w:lineRule="auto"/>
              <w:jc w:val="both"/>
            </w:pPr>
          </w:p>
        </w:tc>
      </w:tr>
      <w:tr w:rsidR="007E1554" w14:paraId="23636D92" w14:textId="77777777">
        <w:tc>
          <w:tcPr>
            <w:tcW w:w="1603" w:type="dxa"/>
          </w:tcPr>
          <w:p w14:paraId="0B1B0012" w14:textId="77777777" w:rsidR="007E1554" w:rsidRDefault="007E1554" w:rsidP="007E1554">
            <w:pPr>
              <w:spacing w:line="360" w:lineRule="auto"/>
              <w:jc w:val="both"/>
            </w:pPr>
            <w:r>
              <w:rPr>
                <w:sz w:val="20"/>
                <w:szCs w:val="20"/>
              </w:rPr>
              <w:t>Western Siberia, Kazakhstan</w:t>
            </w:r>
          </w:p>
        </w:tc>
        <w:tc>
          <w:tcPr>
            <w:tcW w:w="1603" w:type="dxa"/>
          </w:tcPr>
          <w:p w14:paraId="25DE73CE" w14:textId="77777777" w:rsidR="007E1554" w:rsidRPr="00AB7B65" w:rsidRDefault="007E1554" w:rsidP="007E1554">
            <w:pPr>
              <w:spacing w:line="360" w:lineRule="auto"/>
              <w:jc w:val="both"/>
              <w:rPr>
                <w:sz w:val="20"/>
                <w:szCs w:val="20"/>
              </w:rPr>
            </w:pPr>
            <w:r w:rsidRPr="00AB7B65">
              <w:rPr>
                <w:sz w:val="20"/>
                <w:szCs w:val="20"/>
              </w:rPr>
              <w:t>0.27</w:t>
            </w:r>
          </w:p>
        </w:tc>
        <w:tc>
          <w:tcPr>
            <w:tcW w:w="1604" w:type="dxa"/>
          </w:tcPr>
          <w:p w14:paraId="620D6154" w14:textId="77777777" w:rsidR="007E1554" w:rsidRPr="00AB7B65" w:rsidRDefault="007E1554" w:rsidP="007E1554">
            <w:pPr>
              <w:spacing w:line="360" w:lineRule="auto"/>
              <w:jc w:val="both"/>
              <w:rPr>
                <w:sz w:val="20"/>
                <w:szCs w:val="20"/>
              </w:rPr>
            </w:pPr>
            <w:r w:rsidRPr="00AB7B65">
              <w:rPr>
                <w:sz w:val="20"/>
                <w:szCs w:val="20"/>
              </w:rPr>
              <w:t>0.23</w:t>
            </w:r>
          </w:p>
        </w:tc>
        <w:tc>
          <w:tcPr>
            <w:tcW w:w="1604" w:type="dxa"/>
          </w:tcPr>
          <w:p w14:paraId="365BB5E6" w14:textId="77777777" w:rsidR="007E1554" w:rsidRPr="00AB7B65" w:rsidRDefault="007E1554" w:rsidP="007E1554">
            <w:pPr>
              <w:spacing w:line="360" w:lineRule="auto"/>
              <w:jc w:val="both"/>
              <w:rPr>
                <w:sz w:val="20"/>
                <w:szCs w:val="20"/>
              </w:rPr>
            </w:pPr>
            <w:r w:rsidRPr="00AB7B65">
              <w:rPr>
                <w:sz w:val="20"/>
                <w:szCs w:val="20"/>
              </w:rPr>
              <w:t>0.19</w:t>
            </w:r>
          </w:p>
        </w:tc>
        <w:tc>
          <w:tcPr>
            <w:tcW w:w="1604" w:type="dxa"/>
          </w:tcPr>
          <w:p w14:paraId="775DFEFC" w14:textId="77777777" w:rsidR="007E1554" w:rsidRPr="00AB7B65" w:rsidRDefault="007E1554" w:rsidP="007E1554">
            <w:pPr>
              <w:spacing w:line="360" w:lineRule="auto"/>
              <w:jc w:val="both"/>
              <w:rPr>
                <w:sz w:val="20"/>
                <w:szCs w:val="20"/>
              </w:rPr>
            </w:pPr>
            <w:r w:rsidRPr="00AB7B65">
              <w:rPr>
                <w:sz w:val="20"/>
                <w:szCs w:val="20"/>
              </w:rPr>
              <w:t>0.04</w:t>
            </w:r>
          </w:p>
        </w:tc>
        <w:tc>
          <w:tcPr>
            <w:tcW w:w="1604" w:type="dxa"/>
          </w:tcPr>
          <w:p w14:paraId="6C0BFFDB" w14:textId="77777777" w:rsidR="007E1554" w:rsidRDefault="007E1554" w:rsidP="007E1554">
            <w:pPr>
              <w:spacing w:line="360" w:lineRule="auto"/>
              <w:jc w:val="both"/>
            </w:pPr>
          </w:p>
        </w:tc>
      </w:tr>
    </w:tbl>
    <w:p w14:paraId="386F3B01" w14:textId="77777777" w:rsidR="002162C5" w:rsidRDefault="002162C5" w:rsidP="00984936">
      <w:pPr>
        <w:spacing w:line="360" w:lineRule="auto"/>
        <w:jc w:val="both"/>
      </w:pPr>
    </w:p>
    <w:p w14:paraId="1E375B59" w14:textId="77777777" w:rsidR="002162C5" w:rsidRDefault="002162C5" w:rsidP="00984936">
      <w:pPr>
        <w:spacing w:line="360" w:lineRule="auto"/>
        <w:jc w:val="both"/>
      </w:pPr>
    </w:p>
    <w:p w14:paraId="515CA3AD" w14:textId="77777777" w:rsidR="0025419A" w:rsidRDefault="0025419A" w:rsidP="00984936">
      <w:pPr>
        <w:spacing w:line="360" w:lineRule="auto"/>
        <w:jc w:val="both"/>
      </w:pPr>
    </w:p>
    <w:p w14:paraId="6A0001E1" w14:textId="2DE38882" w:rsidR="00A465C0" w:rsidRPr="00E863F9" w:rsidRDefault="00A465C0" w:rsidP="00984936">
      <w:pPr>
        <w:spacing w:line="360" w:lineRule="auto"/>
        <w:jc w:val="both"/>
      </w:pPr>
      <w:r w:rsidRPr="00E863F9">
        <w:t xml:space="preserve">The </w:t>
      </w:r>
      <w:r w:rsidRPr="00E863F9">
        <w:rPr>
          <w:sz w:val="20"/>
          <w:szCs w:val="20"/>
        </w:rPr>
        <w:t>AMOVA</w:t>
      </w:r>
      <w:r w:rsidRPr="00E863F9">
        <w:t xml:space="preserve"> showed that the majority of the total mtDNA variation (</w:t>
      </w:r>
      <w:r w:rsidR="00564EFF">
        <w:t>71.7</w:t>
      </w:r>
      <w:r w:rsidRPr="00E863F9">
        <w:t xml:space="preserve">%) was distributed </w:t>
      </w:r>
      <w:r w:rsidR="00B94CA4">
        <w:t>within the</w:t>
      </w:r>
      <w:ins w:id="605" w:author="Alice Latinne" w:date="2017-04-01T17:31:00Z">
        <w:r w:rsidR="009042CF">
          <w:t xml:space="preserve"> regional subgroups</w:t>
        </w:r>
      </w:ins>
      <w:del w:id="606" w:author="Alice Latinne" w:date="2017-04-01T17:31:00Z">
        <w:r w:rsidR="00B94CA4" w:rsidDel="009042CF">
          <w:delText xml:space="preserve"> populations</w:delText>
        </w:r>
      </w:del>
      <w:r w:rsidRPr="00E863F9">
        <w:t xml:space="preserve"> whereas a low percentage of this variation (</w:t>
      </w:r>
      <w:r w:rsidR="00564EFF">
        <w:t>17.4</w:t>
      </w:r>
      <w:r w:rsidRPr="00E863F9">
        <w:t xml:space="preserve">%) was observed </w:t>
      </w:r>
      <w:r w:rsidR="003814A7">
        <w:t>between</w:t>
      </w:r>
      <w:r w:rsidR="003814A7" w:rsidRPr="00E863F9">
        <w:t xml:space="preserve"> </w:t>
      </w:r>
      <w:r w:rsidR="00B94CA4">
        <w:t>the two</w:t>
      </w:r>
      <w:r w:rsidR="00B94CA4" w:rsidRPr="00E863F9">
        <w:t xml:space="preserve"> </w:t>
      </w:r>
      <w:r w:rsidR="00B94CA4">
        <w:t>defined groups (Eastern and Western Palearcti</w:t>
      </w:r>
      <w:r w:rsidR="00705A20">
        <w:t>c</w:t>
      </w:r>
      <w:r w:rsidR="00B94CA4">
        <w:t xml:space="preserve"> fragments) and among</w:t>
      </w:r>
      <w:ins w:id="607" w:author="Alice Latinne" w:date="2017-04-01T17:31:00Z">
        <w:r w:rsidR="00477165">
          <w:t xml:space="preserve"> </w:t>
        </w:r>
      </w:ins>
      <w:del w:id="608" w:author="Alice Latinne" w:date="2017-04-01T17:31:00Z">
        <w:r w:rsidR="00B94CA4" w:rsidDel="00477165">
          <w:delText xml:space="preserve"> population</w:delText>
        </w:r>
      </w:del>
      <w:ins w:id="609" w:author="Alice Latinne" w:date="2017-04-01T17:31:00Z">
        <w:r w:rsidR="00477165">
          <w:t>subgroup</w:t>
        </w:r>
      </w:ins>
      <w:r w:rsidR="00B94CA4">
        <w:t>s within the groups (</w:t>
      </w:r>
      <w:r w:rsidR="00564EFF">
        <w:t>10.9</w:t>
      </w:r>
      <w:r w:rsidR="00B94CA4">
        <w:t>%)</w:t>
      </w:r>
      <w:r w:rsidRPr="00E863F9">
        <w:t xml:space="preserve">. </w:t>
      </w:r>
    </w:p>
    <w:p w14:paraId="1D55135F" w14:textId="77777777" w:rsidR="00A465C0" w:rsidRPr="00E863F9" w:rsidRDefault="00A465C0" w:rsidP="00EC6237">
      <w:pPr>
        <w:autoSpaceDE w:val="0"/>
        <w:autoSpaceDN w:val="0"/>
        <w:adjustRightInd w:val="0"/>
        <w:spacing w:line="360" w:lineRule="auto"/>
        <w:jc w:val="both"/>
      </w:pPr>
    </w:p>
    <w:p w14:paraId="63D4D5F0" w14:textId="77777777" w:rsidR="00731FDA" w:rsidRDefault="00731FDA" w:rsidP="00A448D5">
      <w:pPr>
        <w:spacing w:line="360" w:lineRule="auto"/>
        <w:rPr>
          <w:b/>
          <w:color w:val="231F20"/>
        </w:rPr>
      </w:pPr>
      <w:r>
        <w:rPr>
          <w:b/>
          <w:color w:val="231F20"/>
        </w:rPr>
        <w:t>Demographic history</w:t>
      </w:r>
      <w:r w:rsidR="00EC6237">
        <w:rPr>
          <w:b/>
          <w:color w:val="231F20"/>
        </w:rPr>
        <w:t xml:space="preserve"> (IM</w:t>
      </w:r>
      <w:r w:rsidR="000E3B47">
        <w:rPr>
          <w:b/>
          <w:color w:val="231F20"/>
        </w:rPr>
        <w:t xml:space="preserve"> model</w:t>
      </w:r>
      <w:r w:rsidR="00EC6237">
        <w:rPr>
          <w:b/>
          <w:color w:val="231F20"/>
        </w:rPr>
        <w:t>)</w:t>
      </w:r>
    </w:p>
    <w:p w14:paraId="77203B64" w14:textId="46E98E6F" w:rsidR="00A448D5" w:rsidRDefault="00FF2049" w:rsidP="00DD766A">
      <w:pPr>
        <w:spacing w:line="360" w:lineRule="auto"/>
      </w:pPr>
      <w:r>
        <w:t xml:space="preserve">The estimated current population size of Eastern lineage is three times larger than </w:t>
      </w:r>
      <w:r w:rsidR="00481601">
        <w:t xml:space="preserve">that </w:t>
      </w:r>
      <w:r>
        <w:t xml:space="preserve">of Western lineage. </w:t>
      </w:r>
      <w:r w:rsidR="00DD766A">
        <w:t>The divergence time between t</w:t>
      </w:r>
      <w:r w:rsidR="00481601">
        <w:t xml:space="preserve">hese two </w:t>
      </w:r>
      <w:r w:rsidR="00DD766A">
        <w:t>lineages was estimated at 154 kyr (95% CI: 97 kyr–228 kyr)</w:t>
      </w:r>
      <w:r w:rsidR="00DD766A" w:rsidRPr="00DD766A">
        <w:t xml:space="preserve"> </w:t>
      </w:r>
      <w:r w:rsidR="00DD766A">
        <w:t>under the IM model</w:t>
      </w:r>
      <w:r>
        <w:t xml:space="preserve"> (Table 4)</w:t>
      </w:r>
      <w:r w:rsidR="00DD766A">
        <w:t>.</w:t>
      </w:r>
      <w:r w:rsidR="00D77ECE">
        <w:t xml:space="preserve"> The gene flow</w:t>
      </w:r>
      <w:r>
        <w:t xml:space="preserve"> was estimated at around </w:t>
      </w:r>
      <w:r w:rsidR="00FF04B2">
        <w:t>4,5</w:t>
      </w:r>
      <w:r>
        <w:t xml:space="preserve"> female migrants from East to West</w:t>
      </w:r>
      <w:r w:rsidR="00D77ECE">
        <w:t xml:space="preserve"> </w:t>
      </w:r>
      <w:r>
        <w:t xml:space="preserve">and </w:t>
      </w:r>
      <w:r w:rsidR="00FF04B2">
        <w:t>1,4</w:t>
      </w:r>
      <w:r>
        <w:t xml:space="preserve"> migrant from West to East.</w:t>
      </w:r>
    </w:p>
    <w:p w14:paraId="2A93580D" w14:textId="77777777" w:rsidR="00A448D5" w:rsidRDefault="00A448D5" w:rsidP="00A448D5">
      <w:pPr>
        <w:spacing w:line="360" w:lineRule="auto"/>
      </w:pPr>
    </w:p>
    <w:p w14:paraId="71A5B3C6" w14:textId="77777777" w:rsidR="00A448D5" w:rsidRDefault="00A448D5" w:rsidP="00A448D5">
      <w:pPr>
        <w:spacing w:line="360" w:lineRule="auto"/>
      </w:pPr>
      <w:r>
        <w:lastRenderedPageBreak/>
        <w:t>Table 4: Parameters converted on a demographic scale assuming a mutation rate of 2.7 %</w:t>
      </w:r>
      <w:r w:rsidR="00E52CBF">
        <w:t xml:space="preserve"> MYr-1, and a generation time 0.</w:t>
      </w:r>
      <w:r>
        <w:t>5 yr. The length of the usable sequence was 766 bps.</w:t>
      </w:r>
    </w:p>
    <w:tbl>
      <w:tblPr>
        <w:tblW w:w="9720" w:type="dxa"/>
        <w:tblInd w:w="65" w:type="dxa"/>
        <w:tblCellMar>
          <w:left w:w="70" w:type="dxa"/>
          <w:right w:w="70" w:type="dxa"/>
        </w:tblCellMar>
        <w:tblLook w:val="0000" w:firstRow="0" w:lastRow="0" w:firstColumn="0" w:lastColumn="0" w:noHBand="0" w:noVBand="0"/>
      </w:tblPr>
      <w:tblGrid>
        <w:gridCol w:w="1300"/>
        <w:gridCol w:w="1700"/>
        <w:gridCol w:w="1320"/>
        <w:gridCol w:w="1440"/>
        <w:gridCol w:w="1320"/>
        <w:gridCol w:w="1320"/>
        <w:gridCol w:w="1320"/>
      </w:tblGrid>
      <w:tr w:rsidR="00A448D5" w:rsidRPr="00982E77" w14:paraId="0268BB10" w14:textId="77777777">
        <w:trPr>
          <w:trHeight w:val="2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EB6F3" w14:textId="77777777" w:rsidR="00A448D5" w:rsidRPr="00982E77" w:rsidRDefault="00A448D5" w:rsidP="00A448D5">
            <w:pPr>
              <w:spacing w:line="360" w:lineRule="auto"/>
              <w:rPr>
                <w:sz w:val="20"/>
                <w:szCs w:val="20"/>
                <w:lang w:val="en-US"/>
              </w:rPr>
            </w:pPr>
            <w:r w:rsidRPr="00982E77">
              <w:rPr>
                <w:sz w:val="20"/>
                <w:szCs w:val="20"/>
                <w:lang w:val="en-US"/>
              </w:rPr>
              <w:t> </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D8A93" w14:textId="77777777" w:rsidR="00A448D5" w:rsidRPr="00982E77" w:rsidRDefault="00A448D5" w:rsidP="00FF2049">
            <w:pPr>
              <w:spacing w:before="2" w:after="2" w:line="360" w:lineRule="auto"/>
              <w:jc w:val="center"/>
              <w:rPr>
                <w:sz w:val="20"/>
                <w:szCs w:val="20"/>
                <w:lang w:val="en-US"/>
              </w:rPr>
            </w:pPr>
            <w:r w:rsidRPr="00982E77">
              <w:rPr>
                <w:sz w:val="20"/>
                <w:szCs w:val="20"/>
                <w:lang w:val="en-US"/>
              </w:rPr>
              <w:t>N</w:t>
            </w:r>
            <w:r w:rsidR="000E3B47" w:rsidRPr="00982E77">
              <w:rPr>
                <w:sz w:val="20"/>
                <w:szCs w:val="20"/>
                <w:vertAlign w:val="subscript"/>
                <w:lang w:val="en-US"/>
              </w:rPr>
              <w:t>1</w:t>
            </w:r>
            <w:r w:rsidRPr="00982E77">
              <w:rPr>
                <w:sz w:val="20"/>
                <w:szCs w:val="20"/>
                <w:vertAlign w:val="subscript"/>
                <w:lang w:val="en-US"/>
              </w:rPr>
              <w:t xml:space="preserve"> </w:t>
            </w:r>
            <w:r w:rsidRPr="00982E77">
              <w:rPr>
                <w:sz w:val="20"/>
                <w:szCs w:val="20"/>
                <w:lang w:val="en-US"/>
              </w:rPr>
              <w:t>(inds)</w:t>
            </w:r>
            <w:r w:rsidR="00FF2049" w:rsidRPr="00982E77">
              <w:rPr>
                <w:sz w:val="20"/>
                <w:szCs w:val="20"/>
                <w:lang w:val="en-US"/>
              </w:rPr>
              <w:t xml:space="preserve"> Eastern lineage</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EA24CF" w14:textId="77777777" w:rsidR="00A448D5" w:rsidRPr="00982E77" w:rsidRDefault="00A448D5" w:rsidP="00A448D5">
            <w:pPr>
              <w:spacing w:before="2" w:after="2" w:line="360" w:lineRule="auto"/>
              <w:jc w:val="center"/>
              <w:rPr>
                <w:sz w:val="20"/>
                <w:szCs w:val="20"/>
                <w:lang w:val="en-US"/>
              </w:rPr>
            </w:pPr>
            <w:r w:rsidRPr="00982E77">
              <w:rPr>
                <w:sz w:val="20"/>
                <w:szCs w:val="20"/>
                <w:lang w:val="en-US"/>
              </w:rPr>
              <w:t>N</w:t>
            </w:r>
            <w:r w:rsidRPr="00982E77">
              <w:rPr>
                <w:sz w:val="20"/>
                <w:szCs w:val="20"/>
                <w:vertAlign w:val="subscript"/>
                <w:lang w:val="en-US"/>
              </w:rPr>
              <w:t>2</w:t>
            </w:r>
            <w:r w:rsidRPr="00982E77">
              <w:rPr>
                <w:sz w:val="20"/>
                <w:szCs w:val="20"/>
                <w:lang w:val="en-US"/>
              </w:rPr>
              <w:t xml:space="preserve"> (inds)</w:t>
            </w:r>
            <w:r w:rsidR="00FF2049" w:rsidRPr="00982E77">
              <w:rPr>
                <w:sz w:val="20"/>
                <w:szCs w:val="20"/>
                <w:lang w:val="en-US"/>
              </w:rPr>
              <w:t xml:space="preserve"> Western lineage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2F956" w14:textId="77777777" w:rsidR="00A448D5" w:rsidRPr="00982E77" w:rsidRDefault="00A448D5" w:rsidP="00A448D5">
            <w:pPr>
              <w:spacing w:before="2" w:after="2" w:line="360" w:lineRule="auto"/>
              <w:jc w:val="center"/>
              <w:rPr>
                <w:sz w:val="20"/>
                <w:szCs w:val="20"/>
                <w:lang w:val="en-US"/>
              </w:rPr>
            </w:pPr>
            <w:r w:rsidRPr="00982E77">
              <w:rPr>
                <w:sz w:val="20"/>
                <w:szCs w:val="20"/>
                <w:lang w:val="en-US"/>
              </w:rPr>
              <w:t>N (inds)</w:t>
            </w:r>
            <w:r w:rsidR="00FF2049" w:rsidRPr="00982E77">
              <w:rPr>
                <w:sz w:val="20"/>
                <w:szCs w:val="20"/>
                <w:lang w:val="en-US"/>
              </w:rPr>
              <w:t xml:space="preserve"> Ancestral population</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40D85" w14:textId="77777777" w:rsidR="00A448D5" w:rsidRPr="00982E77" w:rsidRDefault="00A448D5" w:rsidP="00A448D5">
            <w:pPr>
              <w:spacing w:before="2" w:after="2" w:line="360" w:lineRule="auto"/>
              <w:jc w:val="center"/>
              <w:rPr>
                <w:sz w:val="20"/>
                <w:szCs w:val="20"/>
                <w:lang w:val="en-US"/>
              </w:rPr>
            </w:pPr>
            <w:r w:rsidRPr="00982E77">
              <w:rPr>
                <w:sz w:val="20"/>
                <w:szCs w:val="20"/>
                <w:lang w:val="en-US"/>
              </w:rPr>
              <w:t>T (Yrs)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37606A" w14:textId="77777777" w:rsidR="00A448D5" w:rsidRPr="00982E77" w:rsidRDefault="00A448D5" w:rsidP="00A448D5">
            <w:pPr>
              <w:spacing w:before="2" w:after="2" w:line="360" w:lineRule="auto"/>
              <w:jc w:val="center"/>
              <w:rPr>
                <w:sz w:val="20"/>
                <w:szCs w:val="20"/>
                <w:lang w:val="en-US"/>
              </w:rPr>
            </w:pPr>
            <w:r w:rsidRPr="00982E77">
              <w:rPr>
                <w:sz w:val="20"/>
                <w:szCs w:val="20"/>
                <w:lang w:val="en-US"/>
              </w:rPr>
              <w:t>2N1m1 (inds)</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7A85B9" w14:textId="77777777" w:rsidR="00A448D5" w:rsidRPr="00982E77" w:rsidRDefault="00A448D5" w:rsidP="00A448D5">
            <w:pPr>
              <w:spacing w:before="2" w:after="2" w:line="360" w:lineRule="auto"/>
              <w:jc w:val="center"/>
              <w:rPr>
                <w:sz w:val="20"/>
                <w:szCs w:val="20"/>
                <w:lang w:val="en-US"/>
              </w:rPr>
            </w:pPr>
            <w:r w:rsidRPr="00982E77">
              <w:rPr>
                <w:sz w:val="20"/>
                <w:szCs w:val="20"/>
                <w:lang w:val="en-US"/>
              </w:rPr>
              <w:t>2N2m2 (inds)</w:t>
            </w:r>
          </w:p>
        </w:tc>
      </w:tr>
      <w:tr w:rsidR="00A448D5" w:rsidRPr="00982E77" w14:paraId="34741E73" w14:textId="77777777">
        <w:trPr>
          <w:trHeight w:val="2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D18C7" w14:textId="77777777" w:rsidR="00A448D5" w:rsidRPr="00982E77" w:rsidRDefault="00A448D5" w:rsidP="00A448D5">
            <w:pPr>
              <w:spacing w:line="360" w:lineRule="auto"/>
              <w:rPr>
                <w:bCs/>
                <w:sz w:val="20"/>
                <w:szCs w:val="20"/>
                <w:lang w:val="en-US"/>
              </w:rPr>
            </w:pPr>
            <w:r w:rsidRPr="00982E77">
              <w:rPr>
                <w:bCs/>
                <w:sz w:val="20"/>
                <w:szCs w:val="20"/>
                <w:lang w:val="en-US"/>
              </w:rPr>
              <w:t>HiSmth</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0C341A" w14:textId="77777777" w:rsidR="00A448D5" w:rsidRPr="00982E77" w:rsidRDefault="00A448D5" w:rsidP="00A448D5">
            <w:pPr>
              <w:spacing w:line="360" w:lineRule="auto"/>
              <w:jc w:val="center"/>
              <w:rPr>
                <w:sz w:val="20"/>
                <w:szCs w:val="20"/>
                <w:lang w:val="en-US"/>
              </w:rPr>
            </w:pPr>
            <w:r w:rsidRPr="00982E77">
              <w:rPr>
                <w:sz w:val="20"/>
                <w:szCs w:val="20"/>
                <w:lang w:val="en-US"/>
              </w:rPr>
              <w:t>6 648 293,2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37C7EA" w14:textId="77777777" w:rsidR="00A448D5" w:rsidRPr="00982E77" w:rsidRDefault="00A448D5" w:rsidP="00A448D5">
            <w:pPr>
              <w:spacing w:line="360" w:lineRule="auto"/>
              <w:jc w:val="center"/>
              <w:rPr>
                <w:sz w:val="20"/>
                <w:szCs w:val="20"/>
                <w:lang w:val="en-US"/>
              </w:rPr>
            </w:pPr>
            <w:r w:rsidRPr="00982E77">
              <w:rPr>
                <w:sz w:val="20"/>
                <w:szCs w:val="20"/>
                <w:lang w:val="en-US"/>
              </w:rPr>
              <w:t>2 121 409,9</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D3E17" w14:textId="77777777" w:rsidR="00A448D5" w:rsidRPr="00982E77" w:rsidRDefault="00A448D5" w:rsidP="00A448D5">
            <w:pPr>
              <w:spacing w:line="360" w:lineRule="auto"/>
              <w:jc w:val="center"/>
              <w:rPr>
                <w:sz w:val="20"/>
                <w:szCs w:val="20"/>
                <w:lang w:val="en-US"/>
              </w:rPr>
            </w:pPr>
            <w:r w:rsidRPr="00982E77">
              <w:rPr>
                <w:sz w:val="20"/>
                <w:szCs w:val="20"/>
                <w:lang w:val="en-US"/>
              </w:rPr>
              <w:t>664 829,3</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43C948" w14:textId="77777777" w:rsidR="00A448D5" w:rsidRPr="00982E77" w:rsidRDefault="00A448D5" w:rsidP="00A448D5">
            <w:pPr>
              <w:spacing w:line="360" w:lineRule="auto"/>
              <w:jc w:val="center"/>
              <w:rPr>
                <w:bCs/>
                <w:sz w:val="20"/>
                <w:szCs w:val="20"/>
                <w:lang w:val="en-US"/>
              </w:rPr>
            </w:pPr>
            <w:r w:rsidRPr="00982E77">
              <w:rPr>
                <w:bCs/>
                <w:sz w:val="20"/>
                <w:szCs w:val="20"/>
                <w:lang w:val="en-US"/>
              </w:rPr>
              <w:t>154 240,4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8D893B" w14:textId="77777777" w:rsidR="00A448D5" w:rsidRPr="00982E77" w:rsidRDefault="00A448D5" w:rsidP="00A448D5">
            <w:pPr>
              <w:spacing w:line="360" w:lineRule="auto"/>
              <w:jc w:val="center"/>
              <w:rPr>
                <w:bCs/>
                <w:sz w:val="20"/>
                <w:szCs w:val="20"/>
                <w:lang w:val="en-US"/>
              </w:rPr>
            </w:pPr>
            <w:r w:rsidRPr="00982E77">
              <w:rPr>
                <w:bCs/>
                <w:sz w:val="20"/>
                <w:szCs w:val="20"/>
                <w:lang w:val="en-US"/>
              </w:rPr>
              <w:t>4,5</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D64725" w14:textId="77777777" w:rsidR="00A448D5" w:rsidRPr="00982E77" w:rsidRDefault="00A448D5" w:rsidP="00A448D5">
            <w:pPr>
              <w:spacing w:line="360" w:lineRule="auto"/>
              <w:jc w:val="center"/>
              <w:rPr>
                <w:bCs/>
                <w:sz w:val="20"/>
                <w:szCs w:val="20"/>
                <w:lang w:val="en-US"/>
              </w:rPr>
            </w:pPr>
            <w:r w:rsidRPr="00982E77">
              <w:rPr>
                <w:bCs/>
                <w:sz w:val="20"/>
                <w:szCs w:val="20"/>
                <w:lang w:val="en-US"/>
              </w:rPr>
              <w:t>1,4</w:t>
            </w:r>
          </w:p>
        </w:tc>
      </w:tr>
      <w:tr w:rsidR="00A448D5" w:rsidRPr="00982E77" w14:paraId="4E843DD2" w14:textId="77777777">
        <w:trPr>
          <w:trHeight w:val="2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0EA9B" w14:textId="77777777" w:rsidR="00A448D5" w:rsidRPr="00982E77" w:rsidRDefault="00A448D5" w:rsidP="00A448D5">
            <w:pPr>
              <w:spacing w:line="360" w:lineRule="auto"/>
              <w:rPr>
                <w:bCs/>
                <w:sz w:val="20"/>
                <w:szCs w:val="20"/>
                <w:lang w:val="en-US"/>
              </w:rPr>
            </w:pPr>
            <w:r w:rsidRPr="00982E77">
              <w:rPr>
                <w:bCs/>
                <w:sz w:val="20"/>
                <w:szCs w:val="20"/>
                <w:lang w:val="en-US"/>
              </w:rPr>
              <w:t>HPD90Lo</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2B6E" w14:textId="77777777" w:rsidR="00A448D5" w:rsidRPr="00982E77" w:rsidRDefault="00A448D5" w:rsidP="00A448D5">
            <w:pPr>
              <w:spacing w:line="360" w:lineRule="auto"/>
              <w:jc w:val="center"/>
              <w:rPr>
                <w:sz w:val="20"/>
                <w:szCs w:val="20"/>
                <w:lang w:val="en-US"/>
              </w:rPr>
            </w:pPr>
            <w:r w:rsidRPr="00982E77">
              <w:rPr>
                <w:sz w:val="20"/>
                <w:szCs w:val="20"/>
                <w:lang w:val="en-US"/>
              </w:rPr>
              <w:t>4 569 190,6</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FDCC0" w14:textId="77777777" w:rsidR="00A448D5" w:rsidRPr="00982E77" w:rsidRDefault="00A448D5" w:rsidP="00A448D5">
            <w:pPr>
              <w:spacing w:line="360" w:lineRule="auto"/>
              <w:jc w:val="center"/>
              <w:rPr>
                <w:sz w:val="20"/>
                <w:szCs w:val="20"/>
                <w:lang w:val="en-US"/>
              </w:rPr>
            </w:pPr>
            <w:r w:rsidRPr="00982E77">
              <w:rPr>
                <w:sz w:val="20"/>
                <w:szCs w:val="20"/>
                <w:lang w:val="en-US"/>
              </w:rPr>
              <w:t>1 468 668,4</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477A8" w14:textId="77777777" w:rsidR="00A448D5" w:rsidRPr="00982E77" w:rsidRDefault="00A448D5" w:rsidP="00A448D5">
            <w:pPr>
              <w:spacing w:line="360" w:lineRule="auto"/>
              <w:jc w:val="center"/>
              <w:rPr>
                <w:sz w:val="20"/>
                <w:szCs w:val="20"/>
                <w:lang w:val="en-US"/>
              </w:rPr>
            </w:pPr>
            <w:r w:rsidRPr="00982E77">
              <w:rPr>
                <w:sz w:val="20"/>
                <w:szCs w:val="20"/>
                <w:lang w:val="en-US"/>
              </w:rPr>
              <w:t>181 317,1</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F53EE" w14:textId="77777777" w:rsidR="00A448D5" w:rsidRPr="00982E77" w:rsidRDefault="00A448D5" w:rsidP="00A448D5">
            <w:pPr>
              <w:spacing w:line="360" w:lineRule="auto"/>
              <w:jc w:val="center"/>
              <w:rPr>
                <w:bCs/>
                <w:sz w:val="20"/>
                <w:szCs w:val="20"/>
                <w:lang w:val="en-US"/>
              </w:rPr>
            </w:pPr>
            <w:r w:rsidRPr="00982E77">
              <w:rPr>
                <w:bCs/>
                <w:sz w:val="20"/>
                <w:szCs w:val="20"/>
                <w:lang w:val="en-US"/>
              </w:rPr>
              <w:t>97 186,0</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839A84" w14:textId="77777777" w:rsidR="00A448D5" w:rsidRPr="00982E77" w:rsidRDefault="00A448D5" w:rsidP="00A448D5">
            <w:pPr>
              <w:spacing w:line="360" w:lineRule="auto"/>
              <w:jc w:val="center"/>
              <w:rPr>
                <w:bCs/>
                <w:sz w:val="20"/>
                <w:szCs w:val="20"/>
                <w:lang w:val="en-US"/>
              </w:rPr>
            </w:pPr>
            <w:r w:rsidRPr="00982E77">
              <w:rPr>
                <w:bCs/>
                <w:sz w:val="20"/>
                <w:szCs w:val="20"/>
                <w:lang w:val="en-US"/>
              </w:rPr>
              <w:t>1,2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B979D" w14:textId="77777777" w:rsidR="00A448D5" w:rsidRPr="00982E77" w:rsidRDefault="00A448D5" w:rsidP="00A448D5">
            <w:pPr>
              <w:spacing w:line="360" w:lineRule="auto"/>
              <w:jc w:val="center"/>
              <w:rPr>
                <w:bCs/>
                <w:sz w:val="20"/>
                <w:szCs w:val="20"/>
                <w:lang w:val="en-US"/>
              </w:rPr>
            </w:pPr>
            <w:r w:rsidRPr="00982E77">
              <w:rPr>
                <w:bCs/>
                <w:sz w:val="20"/>
                <w:szCs w:val="20"/>
                <w:lang w:val="en-US"/>
              </w:rPr>
              <w:t>0,4</w:t>
            </w:r>
          </w:p>
        </w:tc>
      </w:tr>
      <w:tr w:rsidR="00A448D5" w:rsidRPr="00982E77" w14:paraId="4C08C30B" w14:textId="77777777">
        <w:trPr>
          <w:trHeight w:val="24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48EAF" w14:textId="77777777" w:rsidR="00A448D5" w:rsidRPr="00982E77" w:rsidRDefault="00A448D5" w:rsidP="00A448D5">
            <w:pPr>
              <w:spacing w:line="360" w:lineRule="auto"/>
              <w:rPr>
                <w:bCs/>
                <w:sz w:val="20"/>
                <w:szCs w:val="20"/>
                <w:lang w:val="en-US"/>
              </w:rPr>
            </w:pPr>
            <w:r w:rsidRPr="00982E77">
              <w:rPr>
                <w:bCs/>
                <w:sz w:val="20"/>
                <w:szCs w:val="20"/>
                <w:lang w:val="en-US"/>
              </w:rPr>
              <w:t>HPD90Hi</w:t>
            </w:r>
          </w:p>
        </w:tc>
        <w:tc>
          <w:tcPr>
            <w:tcW w:w="17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22B0E8" w14:textId="77777777" w:rsidR="00A448D5" w:rsidRPr="00982E77" w:rsidRDefault="00A448D5" w:rsidP="00A448D5">
            <w:pPr>
              <w:spacing w:line="360" w:lineRule="auto"/>
              <w:jc w:val="center"/>
              <w:rPr>
                <w:sz w:val="20"/>
                <w:szCs w:val="20"/>
                <w:lang w:val="en-US"/>
              </w:rPr>
            </w:pPr>
            <w:r w:rsidRPr="00982E77">
              <w:rPr>
                <w:sz w:val="20"/>
                <w:szCs w:val="20"/>
                <w:lang w:val="en-US"/>
              </w:rPr>
              <w:t>9 162 556,8</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E98C3F" w14:textId="77777777" w:rsidR="00A448D5" w:rsidRPr="00982E77" w:rsidRDefault="00A448D5" w:rsidP="00A448D5">
            <w:pPr>
              <w:spacing w:line="360" w:lineRule="auto"/>
              <w:jc w:val="center"/>
              <w:rPr>
                <w:sz w:val="20"/>
                <w:szCs w:val="20"/>
                <w:lang w:val="en-US"/>
              </w:rPr>
            </w:pPr>
            <w:r w:rsidRPr="00982E77">
              <w:rPr>
                <w:sz w:val="20"/>
                <w:szCs w:val="20"/>
                <w:lang w:val="en-US"/>
              </w:rPr>
              <w:t>3 158 543,7</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B6302C" w14:textId="77777777" w:rsidR="00A448D5" w:rsidRPr="00982E77" w:rsidRDefault="00A448D5" w:rsidP="00A448D5">
            <w:pPr>
              <w:spacing w:line="360" w:lineRule="auto"/>
              <w:jc w:val="center"/>
              <w:rPr>
                <w:sz w:val="20"/>
                <w:szCs w:val="20"/>
                <w:lang w:val="en-US"/>
              </w:rPr>
            </w:pPr>
            <w:r w:rsidRPr="00982E77">
              <w:rPr>
                <w:sz w:val="20"/>
                <w:szCs w:val="20"/>
                <w:lang w:val="en-US"/>
              </w:rPr>
              <w:t>1 607 678,2</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62AEF3" w14:textId="77777777" w:rsidR="00A448D5" w:rsidRPr="00982E77" w:rsidRDefault="00A448D5" w:rsidP="00A448D5">
            <w:pPr>
              <w:spacing w:line="360" w:lineRule="auto"/>
              <w:jc w:val="center"/>
              <w:rPr>
                <w:bCs/>
                <w:sz w:val="20"/>
                <w:szCs w:val="20"/>
                <w:lang w:val="en-US"/>
              </w:rPr>
            </w:pPr>
            <w:r w:rsidRPr="00982E77">
              <w:rPr>
                <w:bCs/>
                <w:sz w:val="20"/>
                <w:szCs w:val="20"/>
                <w:lang w:val="en-US"/>
              </w:rPr>
              <w:t>227 734,3</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DE6522" w14:textId="77777777" w:rsidR="00A448D5" w:rsidRPr="00982E77" w:rsidRDefault="00A448D5" w:rsidP="00A448D5">
            <w:pPr>
              <w:spacing w:line="360" w:lineRule="auto"/>
              <w:jc w:val="center"/>
              <w:rPr>
                <w:bCs/>
                <w:sz w:val="20"/>
                <w:szCs w:val="20"/>
                <w:lang w:val="en-US"/>
              </w:rPr>
            </w:pPr>
            <w:r w:rsidRPr="00982E77">
              <w:rPr>
                <w:bCs/>
                <w:sz w:val="20"/>
                <w:szCs w:val="20"/>
                <w:lang w:val="en-US"/>
              </w:rPr>
              <w:t>19,4</w:t>
            </w:r>
          </w:p>
        </w:tc>
        <w:tc>
          <w:tcPr>
            <w:tcW w:w="13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DAC6C9" w14:textId="77777777" w:rsidR="00A448D5" w:rsidRPr="00982E77" w:rsidRDefault="00A448D5" w:rsidP="00A448D5">
            <w:pPr>
              <w:spacing w:line="360" w:lineRule="auto"/>
              <w:jc w:val="center"/>
              <w:rPr>
                <w:bCs/>
                <w:sz w:val="20"/>
                <w:szCs w:val="20"/>
                <w:lang w:val="en-US"/>
              </w:rPr>
            </w:pPr>
            <w:r w:rsidRPr="00982E77">
              <w:rPr>
                <w:bCs/>
                <w:sz w:val="20"/>
                <w:szCs w:val="20"/>
                <w:lang w:val="en-US"/>
              </w:rPr>
              <w:t>6,7</w:t>
            </w:r>
          </w:p>
        </w:tc>
      </w:tr>
    </w:tbl>
    <w:p w14:paraId="072F556A" w14:textId="77777777" w:rsidR="00BE0787" w:rsidRDefault="00BE0787" w:rsidP="00A448D5">
      <w:pPr>
        <w:spacing w:line="360" w:lineRule="auto"/>
        <w:rPr>
          <w:b/>
          <w:color w:val="231F20"/>
        </w:rPr>
      </w:pPr>
    </w:p>
    <w:p w14:paraId="3DEC83DF" w14:textId="77777777" w:rsidR="00BE0787" w:rsidRDefault="00365F7D" w:rsidP="00A448D5">
      <w:pPr>
        <w:spacing w:line="360" w:lineRule="auto"/>
        <w:rPr>
          <w:b/>
          <w:color w:val="231F20"/>
        </w:rPr>
      </w:pPr>
      <w:r w:rsidRPr="00365F7D">
        <w:rPr>
          <w:b/>
          <w:noProof/>
          <w:color w:val="231F20"/>
        </w:rPr>
        <w:drawing>
          <wp:inline distT="0" distB="0" distL="0" distR="0" wp14:anchorId="0A9B90BA" wp14:editId="0D0BD989">
            <wp:extent cx="3497580" cy="5798820"/>
            <wp:effectExtent l="0" t="0" r="0" b="0"/>
            <wp:docPr id="4" name="Picture 4" descr="C:\Users\latinne.WILDLIFETRUST\Data\Recherche\ULg\Articles\Post-doc\Article 3 Phylogeo Apodemus agrarius\Figure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nne.WILDLIFETRUST\Data\Recherche\ULg\Articles\Post-doc\Article 3 Phylogeo Apodemus agrarius\Figures\I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7580" cy="5798820"/>
                    </a:xfrm>
                    <a:prstGeom prst="rect">
                      <a:avLst/>
                    </a:prstGeom>
                    <a:noFill/>
                    <a:ln>
                      <a:noFill/>
                    </a:ln>
                  </pic:spPr>
                </pic:pic>
              </a:graphicData>
            </a:graphic>
          </wp:inline>
        </w:drawing>
      </w:r>
    </w:p>
    <w:p w14:paraId="358BDCFA" w14:textId="77777777" w:rsidR="00BE0787" w:rsidRDefault="00BE0787" w:rsidP="00A448D5">
      <w:pPr>
        <w:spacing w:line="360" w:lineRule="auto"/>
        <w:rPr>
          <w:b/>
          <w:color w:val="231F20"/>
        </w:rPr>
      </w:pPr>
    </w:p>
    <w:p w14:paraId="51A929ED" w14:textId="77777777" w:rsidR="00A56CE4" w:rsidRPr="00365F7D" w:rsidRDefault="004449EE" w:rsidP="00A448D5">
      <w:pPr>
        <w:spacing w:line="360" w:lineRule="auto"/>
        <w:rPr>
          <w:color w:val="231F20"/>
        </w:rPr>
      </w:pPr>
      <w:r w:rsidRPr="00365F7D">
        <w:rPr>
          <w:color w:val="231F20"/>
        </w:rPr>
        <w:lastRenderedPageBreak/>
        <w:t>Figure 3</w:t>
      </w:r>
      <w:r w:rsidR="00A56CE4" w:rsidRPr="00365F7D">
        <w:rPr>
          <w:color w:val="231F20"/>
        </w:rPr>
        <w:t>:</w:t>
      </w:r>
      <w:r w:rsidR="00BE0787" w:rsidRPr="00365F7D">
        <w:rPr>
          <w:color w:val="231F20"/>
        </w:rPr>
        <w:t xml:space="preserve"> Plots of posterior probability</w:t>
      </w:r>
      <w:r w:rsidR="00365F7D">
        <w:rPr>
          <w:color w:val="231F20"/>
        </w:rPr>
        <w:t xml:space="preserve"> of parameters</w:t>
      </w:r>
      <w:r w:rsidR="00BE0787" w:rsidRPr="00365F7D">
        <w:rPr>
          <w:color w:val="231F20"/>
        </w:rPr>
        <w:t xml:space="preserve"> estimated with the isolation-with-migration model</w:t>
      </w:r>
      <w:r w:rsidR="00365F7D">
        <w:rPr>
          <w:color w:val="231F20"/>
        </w:rPr>
        <w:t>: (A) Effective population sizes of the Eastern lineage (Theta 1), Western lineage (Theta 2) and ancestral population (Theta A), (B) splitting time between Eastern and Western lineages and (C) migration rate (Nm) between Eastern and Western lineages</w:t>
      </w:r>
    </w:p>
    <w:p w14:paraId="61BA5165" w14:textId="77777777" w:rsidR="00803C91" w:rsidRDefault="00803C91" w:rsidP="00A448D5">
      <w:pPr>
        <w:spacing w:line="360" w:lineRule="auto"/>
        <w:rPr>
          <w:b/>
          <w:color w:val="231F20"/>
        </w:rPr>
      </w:pPr>
      <w:r>
        <w:rPr>
          <w:b/>
          <w:color w:val="231F20"/>
        </w:rPr>
        <w:br w:type="page"/>
      </w:r>
    </w:p>
    <w:p w14:paraId="57B11940" w14:textId="29A40499" w:rsidR="00A465C0" w:rsidRPr="00E863F9" w:rsidDel="002A24B4" w:rsidRDefault="00A465C0" w:rsidP="00984936">
      <w:pPr>
        <w:autoSpaceDE w:val="0"/>
        <w:autoSpaceDN w:val="0"/>
        <w:adjustRightInd w:val="0"/>
        <w:spacing w:line="360" w:lineRule="auto"/>
        <w:jc w:val="both"/>
        <w:rPr>
          <w:del w:id="610" w:author="Alice Latinne" w:date="2017-03-30T18:09:00Z"/>
          <w:color w:val="0000FF"/>
        </w:rPr>
      </w:pPr>
    </w:p>
    <w:p w14:paraId="40229C58" w14:textId="4032F7B2" w:rsidR="00A465C0" w:rsidRPr="00E863F9" w:rsidDel="002A24B4" w:rsidRDefault="00A465C0" w:rsidP="00984936">
      <w:pPr>
        <w:autoSpaceDE w:val="0"/>
        <w:autoSpaceDN w:val="0"/>
        <w:adjustRightInd w:val="0"/>
        <w:spacing w:line="360" w:lineRule="auto"/>
        <w:jc w:val="both"/>
        <w:rPr>
          <w:del w:id="611" w:author="Alice Latinne" w:date="2017-03-30T18:09:00Z"/>
          <w:b/>
        </w:rPr>
      </w:pPr>
      <w:del w:id="612" w:author="Alice Latinne" w:date="2017-03-30T18:09:00Z">
        <w:r w:rsidRPr="00E863F9" w:rsidDel="002A24B4">
          <w:rPr>
            <w:b/>
          </w:rPr>
          <w:delText xml:space="preserve">Analysis of selection influence on </w:delText>
        </w:r>
        <w:r w:rsidRPr="00E863F9" w:rsidDel="002A24B4">
          <w:rPr>
            <w:b/>
            <w:i/>
          </w:rPr>
          <w:delText>cytb</w:delText>
        </w:r>
        <w:r w:rsidRPr="00E863F9" w:rsidDel="002A24B4">
          <w:rPr>
            <w:b/>
          </w:rPr>
          <w:delText xml:space="preserve"> </w:delText>
        </w:r>
      </w:del>
    </w:p>
    <w:p w14:paraId="0AD4AB9F" w14:textId="6FF862CD" w:rsidR="00A465C0" w:rsidRPr="00E863F9" w:rsidDel="002A24B4" w:rsidRDefault="00A465C0" w:rsidP="00984936">
      <w:pPr>
        <w:spacing w:line="360" w:lineRule="auto"/>
        <w:jc w:val="both"/>
        <w:rPr>
          <w:del w:id="613" w:author="Alice Latinne" w:date="2017-03-30T18:09:00Z"/>
          <w:color w:val="0000FF"/>
        </w:rPr>
      </w:pPr>
      <w:del w:id="614" w:author="Alice Latinne" w:date="2017-03-30T18:09:00Z">
        <w:r w:rsidRPr="00E863F9" w:rsidDel="002A24B4">
          <w:delText xml:space="preserve">The McDonald-Kreitman test showed no significant evidence of selection on the present </w:delText>
        </w:r>
        <w:r w:rsidR="00794D23" w:rsidDel="002A24B4">
          <w:delText>stripped field mice</w:delText>
        </w:r>
        <w:r w:rsidRPr="00E863F9" w:rsidDel="002A24B4">
          <w:delText xml:space="preserve"> </w:delText>
        </w:r>
        <w:r w:rsidRPr="00E863F9" w:rsidDel="002A24B4">
          <w:rPr>
            <w:i/>
          </w:rPr>
          <w:delText>cytb</w:delText>
        </w:r>
        <w:r w:rsidRPr="00E863F9" w:rsidDel="002A24B4">
          <w:delText xml:space="preserve"> dataset. </w:delText>
        </w:r>
      </w:del>
    </w:p>
    <w:p w14:paraId="1BC8A976" w14:textId="1ED5D5B9" w:rsidR="00A465C0" w:rsidRPr="00E863F9" w:rsidDel="00A35AF4" w:rsidRDefault="00A465C0" w:rsidP="00984936">
      <w:pPr>
        <w:spacing w:line="360" w:lineRule="auto"/>
        <w:jc w:val="both"/>
        <w:rPr>
          <w:del w:id="615" w:author="Utilisateur de Microsoft Office" w:date="2017-06-20T11:25:00Z"/>
          <w:color w:val="0000FF"/>
        </w:rPr>
      </w:pPr>
    </w:p>
    <w:p w14:paraId="0FAA1AD9" w14:textId="0C74D960" w:rsidR="00A465C0" w:rsidRPr="00305B03" w:rsidDel="00A35AF4" w:rsidRDefault="00A465C0" w:rsidP="00077FAE">
      <w:pPr>
        <w:spacing w:line="360" w:lineRule="auto"/>
        <w:rPr>
          <w:del w:id="616" w:author="Utilisateur de Microsoft Office" w:date="2017-06-20T11:25:00Z"/>
          <w:lang w:val="en-US"/>
        </w:rPr>
      </w:pPr>
    </w:p>
    <w:p w14:paraId="46E74C91" w14:textId="6CDDC538" w:rsidR="00A465C0" w:rsidRPr="00305B03" w:rsidDel="00A35AF4" w:rsidRDefault="00785ACE" w:rsidP="00984936">
      <w:pPr>
        <w:spacing w:after="200" w:line="360" w:lineRule="auto"/>
        <w:rPr>
          <w:del w:id="617" w:author="Utilisateur de Microsoft Office" w:date="2017-06-20T11:25:00Z"/>
          <w:lang w:val="en-US"/>
        </w:rPr>
      </w:pPr>
      <w:del w:id="618" w:author="Utilisateur de Microsoft Office" w:date="2017-06-20T11:25:00Z">
        <w:r w:rsidRPr="00305B03" w:rsidDel="00A35AF4">
          <w:rPr>
            <w:lang w:val="en-US"/>
          </w:rPr>
          <w:br w:type="page"/>
        </w:r>
      </w:del>
    </w:p>
    <w:p w14:paraId="32712FC4" w14:textId="77777777" w:rsidR="000E3B47" w:rsidRPr="00740E73" w:rsidRDefault="000E3B47" w:rsidP="000E3B47">
      <w:pPr>
        <w:spacing w:line="360" w:lineRule="auto"/>
        <w:jc w:val="both"/>
        <w:rPr>
          <w:b/>
          <w:u w:val="single"/>
        </w:rPr>
      </w:pPr>
      <w:r w:rsidRPr="00740E73">
        <w:rPr>
          <w:b/>
          <w:u w:val="single"/>
        </w:rPr>
        <w:t>Mi</w:t>
      </w:r>
      <w:r>
        <w:rPr>
          <w:b/>
          <w:u w:val="single"/>
        </w:rPr>
        <w:t xml:space="preserve">crosatellite data </w:t>
      </w:r>
      <w:r w:rsidRPr="00740E73">
        <w:rPr>
          <w:b/>
          <w:u w:val="single"/>
        </w:rPr>
        <w:t>analysis</w:t>
      </w:r>
    </w:p>
    <w:p w14:paraId="3B424AEB" w14:textId="77777777" w:rsidR="000E3B47" w:rsidRPr="00C76930" w:rsidRDefault="000E3B47" w:rsidP="000E3B47">
      <w:pPr>
        <w:pStyle w:val="Standard"/>
        <w:spacing w:line="360" w:lineRule="auto"/>
        <w:rPr>
          <w:rFonts w:ascii="Times New Roman" w:hAnsi="Times New Roman" w:cs="Times New Roman"/>
        </w:rPr>
      </w:pPr>
      <w:r w:rsidRPr="00C76930">
        <w:rPr>
          <w:rFonts w:ascii="Times New Roman" w:hAnsi="Times New Roman" w:cs="Times New Roman"/>
        </w:rPr>
        <w:t>Genetic diversity</w:t>
      </w:r>
    </w:p>
    <w:p w14:paraId="7940F59B" w14:textId="77777777" w:rsidR="000E3B47" w:rsidRPr="00C76930" w:rsidRDefault="00C76930" w:rsidP="00A54439">
      <w:pPr>
        <w:pStyle w:val="Standard"/>
        <w:spacing w:line="360" w:lineRule="auto"/>
        <w:rPr>
          <w:rFonts w:ascii="Times New Roman" w:hAnsi="Times New Roman" w:cs="Times New Roman"/>
        </w:rPr>
      </w:pPr>
      <w:r w:rsidRPr="00C76930">
        <w:rPr>
          <w:rFonts w:ascii="Times New Roman" w:hAnsi="Times New Roman" w:cs="Times New Roman"/>
        </w:rPr>
        <w:t xml:space="preserve">The values of </w:t>
      </w:r>
      <w:r>
        <w:rPr>
          <w:rFonts w:ascii="Times New Roman" w:hAnsi="Times New Roman" w:cs="Times New Roman"/>
        </w:rPr>
        <w:t>NA</w:t>
      </w:r>
      <w:r w:rsidRPr="00C76930">
        <w:rPr>
          <w:rFonts w:ascii="Times New Roman" w:hAnsi="Times New Roman" w:cs="Times New Roman"/>
        </w:rPr>
        <w:t xml:space="preserve"> frequency determined in FreeNA </w:t>
      </w:r>
      <w:r>
        <w:rPr>
          <w:rFonts w:ascii="Times New Roman" w:hAnsi="Times New Roman" w:cs="Times New Roman"/>
        </w:rPr>
        <w:t xml:space="preserve">were </w:t>
      </w:r>
      <w:r w:rsidR="00134E14">
        <w:rPr>
          <w:rFonts w:ascii="Times New Roman" w:hAnsi="Times New Roman" w:cs="Times New Roman"/>
        </w:rPr>
        <w:t xml:space="preserve">very </w:t>
      </w:r>
      <w:r>
        <w:rPr>
          <w:rFonts w:ascii="Times New Roman" w:hAnsi="Times New Roman" w:cs="Times New Roman"/>
        </w:rPr>
        <w:t xml:space="preserve">low </w:t>
      </w:r>
      <w:r w:rsidR="0038437C">
        <w:rPr>
          <w:rFonts w:ascii="Times New Roman" w:hAnsi="Times New Roman" w:cs="Times New Roman"/>
        </w:rPr>
        <w:t>for each locus in each group, except for the locus AGRA11 in Korea and Russian Far East (</w:t>
      </w:r>
      <w:r w:rsidR="00D16F42">
        <w:rPr>
          <w:rFonts w:ascii="Times New Roman" w:hAnsi="Times New Roman" w:cs="Times New Roman"/>
        </w:rPr>
        <w:t>&gt;</w:t>
      </w:r>
      <w:r w:rsidR="0038437C">
        <w:rPr>
          <w:rFonts w:ascii="Times New Roman" w:hAnsi="Times New Roman" w:cs="Times New Roman"/>
        </w:rPr>
        <w:t>10%).</w:t>
      </w:r>
      <w:r w:rsidR="00A54439">
        <w:rPr>
          <w:rFonts w:ascii="Times New Roman" w:hAnsi="Times New Roman" w:cs="Times New Roman"/>
        </w:rPr>
        <w:t xml:space="preserve"> </w:t>
      </w:r>
      <w:r w:rsidR="006E564C">
        <w:rPr>
          <w:rFonts w:ascii="Times New Roman" w:hAnsi="Times New Roman" w:cs="Times New Roman"/>
        </w:rPr>
        <w:t>O</w:t>
      </w:r>
      <w:r w:rsidR="00A54439" w:rsidRPr="00A54439">
        <w:rPr>
          <w:rFonts w:ascii="Times New Roman" w:hAnsi="Times New Roman" w:cs="Times New Roman"/>
        </w:rPr>
        <w:t>bserved heterozyg</w:t>
      </w:r>
      <w:r w:rsidR="00A54439">
        <w:rPr>
          <w:rFonts w:ascii="Times New Roman" w:hAnsi="Times New Roman" w:cs="Times New Roman"/>
        </w:rPr>
        <w:t xml:space="preserve">osity </w:t>
      </w:r>
      <w:r w:rsidR="006E564C">
        <w:rPr>
          <w:rFonts w:ascii="Times New Roman" w:hAnsi="Times New Roman" w:cs="Times New Roman"/>
        </w:rPr>
        <w:t>and</w:t>
      </w:r>
      <w:r w:rsidR="00A54439" w:rsidRPr="00A54439">
        <w:rPr>
          <w:rFonts w:ascii="Times New Roman" w:hAnsi="Times New Roman" w:cs="Times New Roman"/>
        </w:rPr>
        <w:t xml:space="preserve"> allelic richness </w:t>
      </w:r>
      <w:r w:rsidR="006E564C">
        <w:rPr>
          <w:rFonts w:ascii="Times New Roman" w:hAnsi="Times New Roman" w:cs="Times New Roman"/>
        </w:rPr>
        <w:t xml:space="preserve">are higher in Eastern group and subgroups (Korea and Russian </w:t>
      </w:r>
      <w:r w:rsidR="00D16F42">
        <w:rPr>
          <w:rFonts w:ascii="Times New Roman" w:hAnsi="Times New Roman" w:cs="Times New Roman"/>
        </w:rPr>
        <w:t>Far</w:t>
      </w:r>
      <w:r w:rsidR="006E564C">
        <w:rPr>
          <w:rFonts w:ascii="Times New Roman" w:hAnsi="Times New Roman" w:cs="Times New Roman"/>
        </w:rPr>
        <w:t xml:space="preserve"> East)</w:t>
      </w:r>
      <w:r w:rsidR="00A54439" w:rsidRPr="00A54439">
        <w:rPr>
          <w:rFonts w:ascii="Times New Roman" w:hAnsi="Times New Roman" w:cs="Times New Roman"/>
        </w:rPr>
        <w:t xml:space="preserve"> (Table </w:t>
      </w:r>
      <w:r w:rsidR="006E564C">
        <w:rPr>
          <w:rFonts w:ascii="Times New Roman" w:hAnsi="Times New Roman" w:cs="Times New Roman"/>
        </w:rPr>
        <w:t>5</w:t>
      </w:r>
      <w:r w:rsidR="00A54439" w:rsidRPr="00A54439">
        <w:rPr>
          <w:rFonts w:ascii="Times New Roman" w:hAnsi="Times New Roman" w:cs="Times New Roman"/>
        </w:rPr>
        <w:t>).</w:t>
      </w:r>
      <w:r w:rsidR="00A54439">
        <w:rPr>
          <w:rFonts w:ascii="Times New Roman" w:hAnsi="Times New Roman" w:cs="Times New Roman"/>
        </w:rPr>
        <w:t xml:space="preserve"> </w:t>
      </w:r>
      <w:r w:rsidR="00A54439" w:rsidRPr="00A54439">
        <w:rPr>
          <w:rFonts w:ascii="Times New Roman" w:hAnsi="Times New Roman" w:cs="Times New Roman"/>
        </w:rPr>
        <w:t>Tests fo</w:t>
      </w:r>
      <w:r w:rsidR="00A54439">
        <w:rPr>
          <w:rFonts w:ascii="Times New Roman" w:hAnsi="Times New Roman" w:cs="Times New Roman"/>
        </w:rPr>
        <w:t xml:space="preserve">r HWE showed deviation from the </w:t>
      </w:r>
      <w:r w:rsidR="00A54439" w:rsidRPr="00A54439">
        <w:rPr>
          <w:rFonts w:ascii="Times New Roman" w:hAnsi="Times New Roman" w:cs="Times New Roman"/>
        </w:rPr>
        <w:t>expected frequencies</w:t>
      </w:r>
      <w:r w:rsidR="00A54439">
        <w:rPr>
          <w:rFonts w:ascii="Times New Roman" w:hAnsi="Times New Roman" w:cs="Times New Roman"/>
        </w:rPr>
        <w:t xml:space="preserve"> in all groups. All inbreeding coefficient (Fis) were</w:t>
      </w:r>
      <w:r w:rsidR="00A54439" w:rsidRPr="00A54439">
        <w:rPr>
          <w:rFonts w:ascii="Times New Roman" w:hAnsi="Times New Roman" w:cs="Times New Roman"/>
        </w:rPr>
        <w:t xml:space="preserve"> significant</w:t>
      </w:r>
      <w:r w:rsidR="00134E14">
        <w:rPr>
          <w:rFonts w:ascii="Times New Roman" w:hAnsi="Times New Roman" w:cs="Times New Roman"/>
        </w:rPr>
        <w:t xml:space="preserve"> </w:t>
      </w:r>
      <w:r w:rsidR="00134E14" w:rsidRPr="00A54439">
        <w:rPr>
          <w:rFonts w:ascii="Times New Roman" w:hAnsi="Times New Roman" w:cs="Times New Roman"/>
        </w:rPr>
        <w:t xml:space="preserve">(Table </w:t>
      </w:r>
      <w:r w:rsidR="00134E14">
        <w:rPr>
          <w:rFonts w:ascii="Times New Roman" w:hAnsi="Times New Roman" w:cs="Times New Roman"/>
        </w:rPr>
        <w:t>5</w:t>
      </w:r>
      <w:r w:rsidR="00134E14" w:rsidRPr="00A54439">
        <w:rPr>
          <w:rFonts w:ascii="Times New Roman" w:hAnsi="Times New Roman" w:cs="Times New Roman"/>
        </w:rPr>
        <w:t>)</w:t>
      </w:r>
      <w:r w:rsidR="00A54439">
        <w:rPr>
          <w:rFonts w:ascii="Times New Roman" w:hAnsi="Times New Roman" w:cs="Times New Roman"/>
        </w:rPr>
        <w:t>.</w:t>
      </w:r>
    </w:p>
    <w:p w14:paraId="4C1B2C26" w14:textId="77777777" w:rsidR="000E3B47" w:rsidRDefault="000E3B47" w:rsidP="000E3B47">
      <w:pPr>
        <w:pStyle w:val="Standard"/>
        <w:spacing w:line="360" w:lineRule="auto"/>
      </w:pPr>
    </w:p>
    <w:p w14:paraId="49799CEC" w14:textId="44F9331A" w:rsidR="000E3B47" w:rsidRDefault="000E3B47" w:rsidP="000E3B47">
      <w:pPr>
        <w:pStyle w:val="Standard"/>
        <w:spacing w:line="360" w:lineRule="auto"/>
      </w:pPr>
      <w:r>
        <w:t>Table 5: Microsatellite genetic diversity</w:t>
      </w:r>
      <w:ins w:id="619" w:author="Alice Latinne" w:date="2017-04-01T17:35:00Z">
        <w:r w:rsidR="00186500">
          <w:t xml:space="preserve"> within </w:t>
        </w:r>
        <w:r w:rsidR="00186500" w:rsidRPr="00186500">
          <w:rPr>
            <w:i/>
          </w:rPr>
          <w:t>A. agrarius</w:t>
        </w:r>
        <w:r w:rsidR="00186500">
          <w:t xml:space="preserve"> groups and subgroups</w:t>
        </w:r>
      </w:ins>
    </w:p>
    <w:tbl>
      <w:tblPr>
        <w:tblStyle w:val="Grilledutableau"/>
        <w:tblW w:w="8803" w:type="dxa"/>
        <w:tblLook w:val="04A0" w:firstRow="1" w:lastRow="0" w:firstColumn="1" w:lastColumn="0" w:noHBand="0" w:noVBand="1"/>
      </w:tblPr>
      <w:tblGrid>
        <w:gridCol w:w="1548"/>
        <w:gridCol w:w="1405"/>
        <w:gridCol w:w="630"/>
        <w:gridCol w:w="1891"/>
        <w:gridCol w:w="1891"/>
        <w:gridCol w:w="772"/>
        <w:gridCol w:w="666"/>
      </w:tblGrid>
      <w:tr w:rsidR="00C52551" w:rsidRPr="000E3B47" w14:paraId="4CDC6807" w14:textId="77777777" w:rsidTr="00C52551">
        <w:trPr>
          <w:trHeight w:val="288"/>
        </w:trPr>
        <w:tc>
          <w:tcPr>
            <w:tcW w:w="1548" w:type="dxa"/>
          </w:tcPr>
          <w:p w14:paraId="5985F1E2" w14:textId="77777777" w:rsidR="00C52551" w:rsidRPr="000E3B47" w:rsidRDefault="00C52551" w:rsidP="000E3B47">
            <w:pPr>
              <w:pStyle w:val="Standard"/>
              <w:spacing w:line="360" w:lineRule="auto"/>
              <w:rPr>
                <w:rFonts w:ascii="Times New Roman" w:hAnsi="Times New Roman" w:cs="Times New Roman"/>
                <w:sz w:val="20"/>
                <w:szCs w:val="20"/>
                <w:lang w:val="en-GB"/>
              </w:rPr>
            </w:pPr>
          </w:p>
        </w:tc>
        <w:tc>
          <w:tcPr>
            <w:tcW w:w="1405" w:type="dxa"/>
          </w:tcPr>
          <w:p w14:paraId="3D2A6691" w14:textId="6933B3E0" w:rsidR="00C52551" w:rsidRPr="000E3B47" w:rsidRDefault="00C52551" w:rsidP="000E3B47">
            <w:pPr>
              <w:pStyle w:val="Standard"/>
              <w:spacing w:line="360" w:lineRule="auto"/>
              <w:rPr>
                <w:ins w:id="620" w:author="Alice Latinne" w:date="2017-04-02T15:35:00Z"/>
                <w:rFonts w:ascii="Times New Roman" w:hAnsi="Times New Roman" w:cs="Times New Roman"/>
                <w:sz w:val="20"/>
                <w:szCs w:val="20"/>
                <w:lang w:val="en-GB"/>
              </w:rPr>
            </w:pPr>
            <w:ins w:id="621" w:author="Alice Latinne" w:date="2017-04-02T15:35:00Z">
              <w:r>
                <w:rPr>
                  <w:rFonts w:ascii="Times New Roman" w:hAnsi="Times New Roman" w:cs="Times New Roman"/>
                  <w:sz w:val="20"/>
                  <w:szCs w:val="20"/>
                  <w:lang w:val="en-GB"/>
                </w:rPr>
                <w:t>Corresponding localities</w:t>
              </w:r>
            </w:ins>
          </w:p>
        </w:tc>
        <w:tc>
          <w:tcPr>
            <w:tcW w:w="630" w:type="dxa"/>
            <w:noWrap/>
          </w:tcPr>
          <w:p w14:paraId="029D5761" w14:textId="55C9E386" w:rsidR="00C52551" w:rsidRPr="000E3B47" w:rsidRDefault="00C52551" w:rsidP="000E3B47">
            <w:pPr>
              <w:pStyle w:val="Standard"/>
              <w:spacing w:line="360" w:lineRule="auto"/>
              <w:rPr>
                <w:rFonts w:ascii="Times New Roman" w:hAnsi="Times New Roman" w:cs="Times New Roman"/>
                <w:sz w:val="20"/>
                <w:szCs w:val="20"/>
              </w:rPr>
            </w:pPr>
            <w:r w:rsidRPr="000E3B47">
              <w:rPr>
                <w:rFonts w:ascii="Times New Roman" w:hAnsi="Times New Roman" w:cs="Times New Roman"/>
                <w:sz w:val="20"/>
                <w:szCs w:val="20"/>
                <w:lang w:val="en-GB"/>
              </w:rPr>
              <w:t>n</w:t>
            </w:r>
          </w:p>
        </w:tc>
        <w:tc>
          <w:tcPr>
            <w:tcW w:w="1891" w:type="dxa"/>
            <w:noWrap/>
          </w:tcPr>
          <w:p w14:paraId="692DC368" w14:textId="77777777" w:rsidR="00C52551" w:rsidRPr="000E3B47" w:rsidRDefault="00C52551" w:rsidP="000E3B47">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Ho</w:t>
            </w:r>
          </w:p>
        </w:tc>
        <w:tc>
          <w:tcPr>
            <w:tcW w:w="1891" w:type="dxa"/>
            <w:noWrap/>
          </w:tcPr>
          <w:p w14:paraId="1BAE5C34" w14:textId="77777777" w:rsidR="00C52551" w:rsidRPr="000E3B47" w:rsidRDefault="00C52551" w:rsidP="000E3B47">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He</w:t>
            </w:r>
          </w:p>
        </w:tc>
        <w:tc>
          <w:tcPr>
            <w:tcW w:w="772" w:type="dxa"/>
            <w:noWrap/>
          </w:tcPr>
          <w:p w14:paraId="1A17FB86"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Fis </w:t>
            </w:r>
          </w:p>
        </w:tc>
        <w:tc>
          <w:tcPr>
            <w:tcW w:w="666" w:type="dxa"/>
          </w:tcPr>
          <w:p w14:paraId="25190B8A"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AR</w:t>
            </w:r>
          </w:p>
        </w:tc>
      </w:tr>
      <w:tr w:rsidR="00C52551" w:rsidRPr="000E3B47" w14:paraId="1C500485" w14:textId="77777777" w:rsidTr="00C52551">
        <w:trPr>
          <w:trHeight w:val="288"/>
        </w:trPr>
        <w:tc>
          <w:tcPr>
            <w:tcW w:w="1548" w:type="dxa"/>
          </w:tcPr>
          <w:p w14:paraId="3E8FA58A"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B5DFA">
              <w:rPr>
                <w:sz w:val="20"/>
                <w:szCs w:val="20"/>
              </w:rPr>
              <w:t>Overall</w:t>
            </w:r>
          </w:p>
        </w:tc>
        <w:tc>
          <w:tcPr>
            <w:tcW w:w="1405" w:type="dxa"/>
          </w:tcPr>
          <w:p w14:paraId="08263DC6" w14:textId="47569ADE" w:rsidR="00C52551" w:rsidRPr="000E3B47" w:rsidRDefault="00FF3F12" w:rsidP="0051261F">
            <w:pPr>
              <w:pStyle w:val="Standard"/>
              <w:spacing w:line="360" w:lineRule="auto"/>
              <w:rPr>
                <w:ins w:id="622" w:author="Alice Latinne" w:date="2017-04-02T15:35:00Z"/>
                <w:rFonts w:ascii="Times New Roman" w:hAnsi="Times New Roman" w:cs="Times New Roman"/>
                <w:sz w:val="20"/>
                <w:szCs w:val="20"/>
                <w:lang w:val="en-GB"/>
              </w:rPr>
            </w:pPr>
            <w:ins w:id="623" w:author="Alice Latinne" w:date="2017-04-02T15:54:00Z">
              <w:r>
                <w:rPr>
                  <w:rFonts w:ascii="Times New Roman" w:hAnsi="Times New Roman" w:cs="Times New Roman"/>
                  <w:sz w:val="20"/>
                  <w:szCs w:val="20"/>
                  <w:lang w:val="en-GB"/>
                </w:rPr>
                <w:t>All</w:t>
              </w:r>
            </w:ins>
          </w:p>
        </w:tc>
        <w:tc>
          <w:tcPr>
            <w:tcW w:w="630" w:type="dxa"/>
            <w:noWrap/>
          </w:tcPr>
          <w:p w14:paraId="27CE8689" w14:textId="1EADAF2E"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340</w:t>
            </w:r>
          </w:p>
        </w:tc>
        <w:tc>
          <w:tcPr>
            <w:tcW w:w="1891" w:type="dxa"/>
            <w:noWrap/>
          </w:tcPr>
          <w:p w14:paraId="390C02B9"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0.67633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0.12353</w:t>
            </w:r>
          </w:p>
        </w:tc>
        <w:tc>
          <w:tcPr>
            <w:tcW w:w="1891" w:type="dxa"/>
            <w:noWrap/>
          </w:tcPr>
          <w:p w14:paraId="1CD13B97"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0.80644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0.10300</w:t>
            </w:r>
          </w:p>
        </w:tc>
        <w:tc>
          <w:tcPr>
            <w:tcW w:w="772" w:type="dxa"/>
            <w:noWrap/>
          </w:tcPr>
          <w:p w14:paraId="55E986C5"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0.162</w:t>
            </w:r>
          </w:p>
        </w:tc>
        <w:tc>
          <w:tcPr>
            <w:tcW w:w="666" w:type="dxa"/>
          </w:tcPr>
          <w:p w14:paraId="7AE41D96" w14:textId="77777777" w:rsidR="00C52551" w:rsidRPr="00F54D4F" w:rsidRDefault="00C52551" w:rsidP="00F54D4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21.07</w:t>
            </w:r>
          </w:p>
        </w:tc>
      </w:tr>
      <w:tr w:rsidR="00C52551" w:rsidRPr="000E3B47" w14:paraId="387A80FE" w14:textId="77777777" w:rsidTr="00C52551">
        <w:trPr>
          <w:trHeight w:val="288"/>
        </w:trPr>
        <w:tc>
          <w:tcPr>
            <w:tcW w:w="1548" w:type="dxa"/>
          </w:tcPr>
          <w:p w14:paraId="44CA3410"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1405" w:type="dxa"/>
          </w:tcPr>
          <w:p w14:paraId="66B57A72" w14:textId="77777777" w:rsidR="00C52551" w:rsidRPr="000E3B47" w:rsidRDefault="00C52551" w:rsidP="0051261F">
            <w:pPr>
              <w:pStyle w:val="Standard"/>
              <w:spacing w:line="360" w:lineRule="auto"/>
              <w:rPr>
                <w:ins w:id="624" w:author="Alice Latinne" w:date="2017-04-02T15:35:00Z"/>
                <w:rFonts w:ascii="Times New Roman" w:hAnsi="Times New Roman" w:cs="Times New Roman"/>
                <w:sz w:val="20"/>
                <w:szCs w:val="20"/>
                <w:lang w:val="en-GB"/>
              </w:rPr>
            </w:pPr>
          </w:p>
        </w:tc>
        <w:tc>
          <w:tcPr>
            <w:tcW w:w="630" w:type="dxa"/>
            <w:noWrap/>
          </w:tcPr>
          <w:p w14:paraId="1C3C2A2C" w14:textId="3E1C8209" w:rsidR="00C52551" w:rsidRPr="000E3B47" w:rsidRDefault="00C52551" w:rsidP="0051261F">
            <w:pPr>
              <w:pStyle w:val="Standard"/>
              <w:spacing w:line="360" w:lineRule="auto"/>
              <w:rPr>
                <w:rFonts w:ascii="Times New Roman" w:hAnsi="Times New Roman" w:cs="Times New Roman"/>
                <w:sz w:val="20"/>
                <w:szCs w:val="20"/>
                <w:lang w:val="en-GB"/>
              </w:rPr>
            </w:pPr>
          </w:p>
        </w:tc>
        <w:tc>
          <w:tcPr>
            <w:tcW w:w="1891" w:type="dxa"/>
            <w:noWrap/>
          </w:tcPr>
          <w:p w14:paraId="4B2AA417"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1891" w:type="dxa"/>
            <w:noWrap/>
          </w:tcPr>
          <w:p w14:paraId="3DE5D27C"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772" w:type="dxa"/>
            <w:noWrap/>
          </w:tcPr>
          <w:p w14:paraId="10CECC25" w14:textId="77777777" w:rsidR="00C52551" w:rsidRPr="00F54D4F" w:rsidRDefault="00C52551" w:rsidP="0051261F">
            <w:pPr>
              <w:pStyle w:val="Standard"/>
              <w:spacing w:line="360" w:lineRule="auto"/>
              <w:rPr>
                <w:rFonts w:ascii="Times New Roman" w:hAnsi="Times New Roman" w:cs="Times New Roman"/>
                <w:b/>
                <w:sz w:val="20"/>
                <w:szCs w:val="20"/>
                <w:lang w:val="en-GB"/>
              </w:rPr>
            </w:pPr>
          </w:p>
        </w:tc>
        <w:tc>
          <w:tcPr>
            <w:tcW w:w="666" w:type="dxa"/>
          </w:tcPr>
          <w:p w14:paraId="687A5778"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486DA7F1" w14:textId="77777777" w:rsidTr="00C52551">
        <w:trPr>
          <w:trHeight w:val="288"/>
        </w:trPr>
        <w:tc>
          <w:tcPr>
            <w:tcW w:w="1548" w:type="dxa"/>
          </w:tcPr>
          <w:p w14:paraId="4EB3676A"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sz w:val="20"/>
                <w:szCs w:val="20"/>
              </w:rPr>
              <w:t>Eastern group</w:t>
            </w:r>
          </w:p>
        </w:tc>
        <w:tc>
          <w:tcPr>
            <w:tcW w:w="1405" w:type="dxa"/>
          </w:tcPr>
          <w:p w14:paraId="0CAE8466" w14:textId="507AB235" w:rsidR="00C52551" w:rsidRPr="000E3B47" w:rsidRDefault="00FF3F12" w:rsidP="0051261F">
            <w:pPr>
              <w:pStyle w:val="Standard"/>
              <w:spacing w:line="360" w:lineRule="auto"/>
              <w:rPr>
                <w:ins w:id="625" w:author="Alice Latinne" w:date="2017-04-02T15:35:00Z"/>
                <w:rFonts w:ascii="Times New Roman" w:hAnsi="Times New Roman" w:cs="Times New Roman"/>
                <w:sz w:val="20"/>
                <w:szCs w:val="20"/>
                <w:lang w:val="en-GB"/>
              </w:rPr>
            </w:pPr>
            <w:ins w:id="626" w:author="Alice Latinne" w:date="2017-04-02T15:54:00Z">
              <w:r w:rsidRPr="00FF3F12">
                <w:rPr>
                  <w:rFonts w:ascii="Times New Roman" w:hAnsi="Times New Roman" w:cs="Times New Roman"/>
                  <w:sz w:val="20"/>
                  <w:szCs w:val="20"/>
                  <w:lang w:val="en-GB"/>
                </w:rPr>
                <w:t>KO1-4</w:t>
              </w:r>
              <w:r>
                <w:rPr>
                  <w:rFonts w:ascii="Times New Roman" w:hAnsi="Times New Roman" w:cs="Times New Roman"/>
                  <w:sz w:val="20"/>
                  <w:szCs w:val="20"/>
                  <w:lang w:val="en-GB"/>
                </w:rPr>
                <w:t xml:space="preserve">, </w:t>
              </w:r>
              <w:r w:rsidRPr="00FF3F12">
                <w:rPr>
                  <w:rFonts w:ascii="Times New Roman" w:hAnsi="Times New Roman" w:cs="Times New Roman"/>
                  <w:sz w:val="20"/>
                  <w:szCs w:val="20"/>
                  <w:lang w:val="en-GB"/>
                </w:rPr>
                <w:t>FE1, FE3-5, FE7-18</w:t>
              </w:r>
            </w:ins>
          </w:p>
        </w:tc>
        <w:tc>
          <w:tcPr>
            <w:tcW w:w="630" w:type="dxa"/>
            <w:noWrap/>
          </w:tcPr>
          <w:p w14:paraId="539330DD" w14:textId="5B2745D3"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80</w:t>
            </w:r>
          </w:p>
        </w:tc>
        <w:tc>
          <w:tcPr>
            <w:tcW w:w="1891" w:type="dxa"/>
            <w:noWrap/>
          </w:tcPr>
          <w:p w14:paraId="50C66294"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0.73267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0.10842</w:t>
            </w:r>
          </w:p>
        </w:tc>
        <w:tc>
          <w:tcPr>
            <w:tcW w:w="1891" w:type="dxa"/>
            <w:noWrap/>
          </w:tcPr>
          <w:p w14:paraId="65C0AEDD"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0.86524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0.05688</w:t>
            </w:r>
          </w:p>
        </w:tc>
        <w:tc>
          <w:tcPr>
            <w:tcW w:w="772" w:type="dxa"/>
            <w:noWrap/>
          </w:tcPr>
          <w:p w14:paraId="49B71538"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0.109</w:t>
            </w:r>
          </w:p>
        </w:tc>
        <w:tc>
          <w:tcPr>
            <w:tcW w:w="666" w:type="dxa"/>
          </w:tcPr>
          <w:p w14:paraId="0FB5EF85" w14:textId="77777777" w:rsidR="00C52551" w:rsidRPr="00F54D4F" w:rsidDel="00C52551" w:rsidRDefault="00C52551" w:rsidP="00C52551">
            <w:pPr>
              <w:pStyle w:val="Standard"/>
              <w:spacing w:line="360" w:lineRule="auto"/>
              <w:rPr>
                <w:del w:id="627" w:author="Alice Latinne" w:date="2017-04-02T15:35:00Z"/>
                <w:rFonts w:ascii="Times New Roman" w:hAnsi="Times New Roman" w:cs="Times New Roman"/>
                <w:sz w:val="20"/>
                <w:szCs w:val="20"/>
                <w:lang w:val="en-GB"/>
              </w:rPr>
            </w:pPr>
            <w:r w:rsidRPr="00F54D4F">
              <w:rPr>
                <w:rFonts w:ascii="Times New Roman" w:hAnsi="Times New Roman" w:cs="Times New Roman"/>
                <w:sz w:val="20"/>
                <w:szCs w:val="20"/>
                <w:lang w:val="en-GB"/>
              </w:rPr>
              <w:t>16.66</w:t>
            </w:r>
          </w:p>
          <w:p w14:paraId="51B2838D"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6FB73D73" w14:textId="77777777" w:rsidTr="00C52551">
        <w:trPr>
          <w:trHeight w:val="288"/>
        </w:trPr>
        <w:tc>
          <w:tcPr>
            <w:tcW w:w="1548" w:type="dxa"/>
          </w:tcPr>
          <w:p w14:paraId="31D09BB9"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sz w:val="20"/>
                <w:szCs w:val="20"/>
              </w:rPr>
              <w:t>Western group</w:t>
            </w:r>
          </w:p>
        </w:tc>
        <w:tc>
          <w:tcPr>
            <w:tcW w:w="1405" w:type="dxa"/>
          </w:tcPr>
          <w:p w14:paraId="66AE663D" w14:textId="3959B422" w:rsidR="00C52551" w:rsidRPr="00237F6B" w:rsidRDefault="00FF3F12" w:rsidP="0051261F">
            <w:pPr>
              <w:pStyle w:val="Standard"/>
              <w:spacing w:line="360" w:lineRule="auto"/>
              <w:rPr>
                <w:rFonts w:ascii="Times New Roman" w:hAnsi="Times New Roman" w:cs="Times New Roman"/>
                <w:sz w:val="20"/>
                <w:szCs w:val="20"/>
                <w:lang w:val="fr-BE"/>
              </w:rPr>
            </w:pPr>
            <w:ins w:id="628" w:author="Alice Latinne" w:date="2017-04-02T15:54:00Z">
              <w:r w:rsidRPr="00B57396">
                <w:rPr>
                  <w:rFonts w:ascii="Times New Roman" w:hAnsi="Times New Roman" w:cs="Times New Roman"/>
                  <w:sz w:val="20"/>
                  <w:szCs w:val="20"/>
                  <w:lang w:val="fr-BE"/>
                </w:rPr>
                <w:t>AU1-7, BU, CZ2-4, DA1-2, EST, GE3-26, HU, IT2, LIT, PO1-4, RO1-5, SLV1-13, SL1, TUR</w:t>
              </w:r>
              <w:r>
                <w:rPr>
                  <w:rFonts w:ascii="Times New Roman" w:hAnsi="Times New Roman" w:cs="Times New Roman"/>
                  <w:sz w:val="20"/>
                  <w:szCs w:val="20"/>
                  <w:lang w:val="fr-BE"/>
                </w:rPr>
                <w:t xml:space="preserve">, </w:t>
              </w:r>
            </w:ins>
            <w:ins w:id="629" w:author="Alice Latinne" w:date="2017-04-02T15:55:00Z">
              <w:r w:rsidRPr="00237F6B">
                <w:rPr>
                  <w:rFonts w:ascii="Times New Roman" w:hAnsi="Times New Roman" w:cs="Times New Roman"/>
                  <w:sz w:val="20"/>
                  <w:szCs w:val="20"/>
                  <w:lang w:val="fr-BE"/>
                </w:rPr>
                <w:t>RU1, RU9-10</w:t>
              </w:r>
            </w:ins>
          </w:p>
        </w:tc>
        <w:tc>
          <w:tcPr>
            <w:tcW w:w="630" w:type="dxa"/>
            <w:noWrap/>
          </w:tcPr>
          <w:p w14:paraId="2AF2D383" w14:textId="1E1A013E"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260</w:t>
            </w:r>
          </w:p>
        </w:tc>
        <w:tc>
          <w:tcPr>
            <w:tcW w:w="1891" w:type="dxa"/>
            <w:noWrap/>
          </w:tcPr>
          <w:p w14:paraId="40A9111F"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0.65890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0.15377</w:t>
            </w:r>
          </w:p>
        </w:tc>
        <w:tc>
          <w:tcPr>
            <w:tcW w:w="1891" w:type="dxa"/>
            <w:noWrap/>
          </w:tcPr>
          <w:p w14:paraId="3102A582"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0.73896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0.16587</w:t>
            </w:r>
          </w:p>
        </w:tc>
        <w:tc>
          <w:tcPr>
            <w:tcW w:w="772" w:type="dxa"/>
            <w:noWrap/>
          </w:tcPr>
          <w:p w14:paraId="4B2E78E9"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0.154</w:t>
            </w:r>
          </w:p>
        </w:tc>
        <w:tc>
          <w:tcPr>
            <w:tcW w:w="666" w:type="dxa"/>
          </w:tcPr>
          <w:p w14:paraId="50E15644" w14:textId="77777777" w:rsidR="00C52551" w:rsidRPr="00F54D4F" w:rsidRDefault="00C52551" w:rsidP="0051261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12.61</w:t>
            </w:r>
          </w:p>
        </w:tc>
      </w:tr>
      <w:tr w:rsidR="00C52551" w:rsidRPr="000E3B47" w14:paraId="2D1AD498" w14:textId="77777777" w:rsidTr="00C52551">
        <w:trPr>
          <w:trHeight w:val="288"/>
        </w:trPr>
        <w:tc>
          <w:tcPr>
            <w:tcW w:w="1548" w:type="dxa"/>
          </w:tcPr>
          <w:p w14:paraId="63BD614E"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1405" w:type="dxa"/>
          </w:tcPr>
          <w:p w14:paraId="302B0B79" w14:textId="77777777" w:rsidR="00C52551" w:rsidRPr="000E3B47" w:rsidRDefault="00C52551" w:rsidP="0051261F">
            <w:pPr>
              <w:pStyle w:val="Standard"/>
              <w:spacing w:line="360" w:lineRule="auto"/>
              <w:rPr>
                <w:ins w:id="630" w:author="Alice Latinne" w:date="2017-04-02T15:35:00Z"/>
                <w:rFonts w:ascii="Times New Roman" w:hAnsi="Times New Roman" w:cs="Times New Roman"/>
                <w:sz w:val="20"/>
                <w:szCs w:val="20"/>
                <w:lang w:val="en-GB"/>
              </w:rPr>
            </w:pPr>
          </w:p>
        </w:tc>
        <w:tc>
          <w:tcPr>
            <w:tcW w:w="630" w:type="dxa"/>
            <w:noWrap/>
          </w:tcPr>
          <w:p w14:paraId="734AE957" w14:textId="4B950D46" w:rsidR="00C52551" w:rsidRPr="000E3B47" w:rsidRDefault="00C52551" w:rsidP="0051261F">
            <w:pPr>
              <w:pStyle w:val="Standard"/>
              <w:spacing w:line="360" w:lineRule="auto"/>
              <w:rPr>
                <w:rFonts w:ascii="Times New Roman" w:hAnsi="Times New Roman" w:cs="Times New Roman"/>
                <w:sz w:val="20"/>
                <w:szCs w:val="20"/>
                <w:lang w:val="en-GB"/>
              </w:rPr>
            </w:pPr>
          </w:p>
        </w:tc>
        <w:tc>
          <w:tcPr>
            <w:tcW w:w="1891" w:type="dxa"/>
            <w:noWrap/>
          </w:tcPr>
          <w:p w14:paraId="1BE6A00D"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1891" w:type="dxa"/>
            <w:noWrap/>
          </w:tcPr>
          <w:p w14:paraId="7996C67F" w14:textId="77777777" w:rsidR="00C52551" w:rsidRPr="000E3B47" w:rsidRDefault="00C52551" w:rsidP="0051261F">
            <w:pPr>
              <w:pStyle w:val="Standard"/>
              <w:spacing w:line="360" w:lineRule="auto"/>
              <w:rPr>
                <w:rFonts w:ascii="Times New Roman" w:hAnsi="Times New Roman" w:cs="Times New Roman"/>
                <w:sz w:val="20"/>
                <w:szCs w:val="20"/>
                <w:lang w:val="en-GB"/>
              </w:rPr>
            </w:pPr>
          </w:p>
        </w:tc>
        <w:tc>
          <w:tcPr>
            <w:tcW w:w="772" w:type="dxa"/>
            <w:noWrap/>
          </w:tcPr>
          <w:p w14:paraId="35B079A1" w14:textId="77777777" w:rsidR="00C52551" w:rsidRPr="00F54D4F" w:rsidRDefault="00C52551" w:rsidP="0051261F">
            <w:pPr>
              <w:pStyle w:val="Standard"/>
              <w:spacing w:line="360" w:lineRule="auto"/>
              <w:rPr>
                <w:rFonts w:ascii="Times New Roman" w:hAnsi="Times New Roman" w:cs="Times New Roman"/>
                <w:b/>
                <w:sz w:val="20"/>
                <w:szCs w:val="20"/>
                <w:lang w:val="en-GB"/>
              </w:rPr>
            </w:pPr>
          </w:p>
        </w:tc>
        <w:tc>
          <w:tcPr>
            <w:tcW w:w="666" w:type="dxa"/>
          </w:tcPr>
          <w:p w14:paraId="4E36F326"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0687ABC3" w14:textId="77777777" w:rsidTr="00C52551">
        <w:trPr>
          <w:trHeight w:val="288"/>
        </w:trPr>
        <w:tc>
          <w:tcPr>
            <w:tcW w:w="1548" w:type="dxa"/>
          </w:tcPr>
          <w:p w14:paraId="795A923F"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sz w:val="20"/>
                <w:szCs w:val="20"/>
              </w:rPr>
              <w:t>Korea</w:t>
            </w:r>
          </w:p>
        </w:tc>
        <w:tc>
          <w:tcPr>
            <w:tcW w:w="1405" w:type="dxa"/>
          </w:tcPr>
          <w:p w14:paraId="5D87CB0C" w14:textId="6E725971" w:rsidR="00C52551" w:rsidRPr="000E3B47" w:rsidRDefault="00FF3F12" w:rsidP="0051261F">
            <w:pPr>
              <w:pStyle w:val="Standard"/>
              <w:spacing w:line="360" w:lineRule="auto"/>
              <w:rPr>
                <w:ins w:id="631" w:author="Alice Latinne" w:date="2017-04-02T15:35:00Z"/>
                <w:rFonts w:ascii="Times New Roman" w:hAnsi="Times New Roman" w:cs="Times New Roman"/>
                <w:sz w:val="20"/>
                <w:szCs w:val="20"/>
                <w:lang w:val="en-GB"/>
              </w:rPr>
            </w:pPr>
            <w:ins w:id="632" w:author="Alice Latinne" w:date="2017-04-02T15:54:00Z">
              <w:r w:rsidRPr="00FF3F12">
                <w:rPr>
                  <w:rFonts w:ascii="Times New Roman" w:hAnsi="Times New Roman" w:cs="Times New Roman"/>
                  <w:sz w:val="20"/>
                  <w:szCs w:val="20"/>
                  <w:lang w:val="en-GB"/>
                </w:rPr>
                <w:t>KO1-4</w:t>
              </w:r>
            </w:ins>
          </w:p>
        </w:tc>
        <w:tc>
          <w:tcPr>
            <w:tcW w:w="630" w:type="dxa"/>
            <w:noWrap/>
          </w:tcPr>
          <w:p w14:paraId="22A98295" w14:textId="7E640103"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12</w:t>
            </w:r>
          </w:p>
        </w:tc>
        <w:tc>
          <w:tcPr>
            <w:tcW w:w="1891" w:type="dxa"/>
            <w:noWrap/>
          </w:tcPr>
          <w:p w14:paraId="5C03662B"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0.73232</w:t>
            </w:r>
            <w:r w:rsidRPr="000E3B47">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0.18672</w:t>
            </w:r>
          </w:p>
        </w:tc>
        <w:tc>
          <w:tcPr>
            <w:tcW w:w="1891" w:type="dxa"/>
            <w:noWrap/>
          </w:tcPr>
          <w:p w14:paraId="097369E0"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rFonts w:ascii="Times New Roman" w:hAnsi="Times New Roman" w:cs="Times New Roman"/>
                <w:sz w:val="20"/>
                <w:szCs w:val="20"/>
                <w:lang w:val="en-GB"/>
              </w:rPr>
              <w:t>0.84326</w:t>
            </w:r>
            <w:r w:rsidRPr="000E3B47">
              <w:rPr>
                <w:rFonts w:ascii="Times New Roman" w:hAnsi="Times New Roman" w:cs="Times New Roman"/>
                <w:sz w:val="20"/>
                <w:szCs w:val="20"/>
                <w:lang w:val="en-GB"/>
              </w:rPr>
              <w:t xml:space="preserve">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0.05644</w:t>
            </w:r>
          </w:p>
        </w:tc>
        <w:tc>
          <w:tcPr>
            <w:tcW w:w="772" w:type="dxa"/>
            <w:noWrap/>
          </w:tcPr>
          <w:p w14:paraId="4DB87E94"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0.137</w:t>
            </w:r>
          </w:p>
        </w:tc>
        <w:tc>
          <w:tcPr>
            <w:tcW w:w="666" w:type="dxa"/>
          </w:tcPr>
          <w:p w14:paraId="39DCC750" w14:textId="77777777" w:rsidR="00C52551" w:rsidRPr="00F54D4F" w:rsidRDefault="00C52551" w:rsidP="00F54D4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7.84</w:t>
            </w:r>
          </w:p>
          <w:p w14:paraId="65D70FD8"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38808479" w14:textId="77777777" w:rsidTr="00C52551">
        <w:trPr>
          <w:trHeight w:val="288"/>
        </w:trPr>
        <w:tc>
          <w:tcPr>
            <w:tcW w:w="1548" w:type="dxa"/>
          </w:tcPr>
          <w:p w14:paraId="1DD50699"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sz w:val="20"/>
                <w:szCs w:val="20"/>
              </w:rPr>
              <w:t>Russian Far East</w:t>
            </w:r>
          </w:p>
        </w:tc>
        <w:tc>
          <w:tcPr>
            <w:tcW w:w="1405" w:type="dxa"/>
          </w:tcPr>
          <w:p w14:paraId="41F56249" w14:textId="37EFF2D7" w:rsidR="00C52551" w:rsidRPr="000E3B47" w:rsidRDefault="00FF3F12" w:rsidP="0051261F">
            <w:pPr>
              <w:pStyle w:val="Standard"/>
              <w:spacing w:line="360" w:lineRule="auto"/>
              <w:rPr>
                <w:ins w:id="633" w:author="Alice Latinne" w:date="2017-04-02T15:35:00Z"/>
                <w:rFonts w:ascii="Times New Roman" w:hAnsi="Times New Roman" w:cs="Times New Roman"/>
                <w:sz w:val="20"/>
                <w:szCs w:val="20"/>
                <w:lang w:val="en-GB"/>
              </w:rPr>
            </w:pPr>
            <w:ins w:id="634" w:author="Alice Latinne" w:date="2017-04-02T15:54:00Z">
              <w:r w:rsidRPr="00FF3F12">
                <w:rPr>
                  <w:rFonts w:ascii="Times New Roman" w:hAnsi="Times New Roman" w:cs="Times New Roman"/>
                  <w:sz w:val="20"/>
                  <w:szCs w:val="20"/>
                  <w:lang w:val="en-GB"/>
                </w:rPr>
                <w:t>FE1, FE3-5, FE7-18</w:t>
              </w:r>
            </w:ins>
          </w:p>
        </w:tc>
        <w:tc>
          <w:tcPr>
            <w:tcW w:w="630" w:type="dxa"/>
            <w:noWrap/>
          </w:tcPr>
          <w:p w14:paraId="106ADC40" w14:textId="3D85680C"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68</w:t>
            </w:r>
          </w:p>
        </w:tc>
        <w:tc>
          <w:tcPr>
            <w:tcW w:w="1891" w:type="dxa"/>
            <w:noWrap/>
          </w:tcPr>
          <w:p w14:paraId="6E902D5B"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0.73275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0.10193</w:t>
            </w:r>
          </w:p>
        </w:tc>
        <w:tc>
          <w:tcPr>
            <w:tcW w:w="1891" w:type="dxa"/>
            <w:noWrap/>
          </w:tcPr>
          <w:p w14:paraId="2C28FF69"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0.85588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0.06176</w:t>
            </w:r>
          </w:p>
        </w:tc>
        <w:tc>
          <w:tcPr>
            <w:tcW w:w="772" w:type="dxa"/>
            <w:noWrap/>
          </w:tcPr>
          <w:p w14:paraId="60CD53C2"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0.145</w:t>
            </w:r>
          </w:p>
        </w:tc>
        <w:tc>
          <w:tcPr>
            <w:tcW w:w="666" w:type="dxa"/>
          </w:tcPr>
          <w:p w14:paraId="40131351" w14:textId="77777777" w:rsidR="00C52551" w:rsidRPr="00F54D4F" w:rsidRDefault="00C52551" w:rsidP="00F54D4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9.01</w:t>
            </w:r>
          </w:p>
          <w:p w14:paraId="36D8DC19"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6E398D7D" w14:textId="77777777" w:rsidTr="00C52551">
        <w:trPr>
          <w:trHeight w:val="288"/>
        </w:trPr>
        <w:tc>
          <w:tcPr>
            <w:tcW w:w="1548" w:type="dxa"/>
          </w:tcPr>
          <w:p w14:paraId="3566E42F" w14:textId="77777777" w:rsidR="00C52551" w:rsidRPr="000E3B47" w:rsidRDefault="00C52551" w:rsidP="0051261F">
            <w:pPr>
              <w:pStyle w:val="Standard"/>
              <w:spacing w:line="360" w:lineRule="auto"/>
              <w:rPr>
                <w:rFonts w:ascii="Times New Roman" w:hAnsi="Times New Roman" w:cs="Times New Roman"/>
                <w:sz w:val="20"/>
                <w:szCs w:val="20"/>
                <w:lang w:val="en-GB"/>
              </w:rPr>
            </w:pPr>
            <w:r>
              <w:rPr>
                <w:sz w:val="20"/>
                <w:szCs w:val="20"/>
              </w:rPr>
              <w:t>Europe, Turkey</w:t>
            </w:r>
          </w:p>
        </w:tc>
        <w:tc>
          <w:tcPr>
            <w:tcW w:w="1405" w:type="dxa"/>
          </w:tcPr>
          <w:p w14:paraId="0B34F54E" w14:textId="3EB62641" w:rsidR="00C52551" w:rsidRPr="00237F6B" w:rsidRDefault="00FF3F12" w:rsidP="0051261F">
            <w:pPr>
              <w:pStyle w:val="Standard"/>
              <w:spacing w:line="360" w:lineRule="auto"/>
              <w:rPr>
                <w:rFonts w:ascii="Times New Roman" w:hAnsi="Times New Roman" w:cs="Times New Roman"/>
                <w:sz w:val="20"/>
                <w:szCs w:val="20"/>
                <w:lang w:val="fr-BE"/>
              </w:rPr>
            </w:pPr>
            <w:ins w:id="635" w:author="Alice Latinne" w:date="2017-04-02T15:54:00Z">
              <w:r w:rsidRPr="00237F6B">
                <w:rPr>
                  <w:rFonts w:ascii="Times New Roman" w:hAnsi="Times New Roman" w:cs="Times New Roman"/>
                  <w:sz w:val="20"/>
                  <w:szCs w:val="20"/>
                  <w:lang w:val="fr-BE"/>
                </w:rPr>
                <w:t>AU1-7, BU, CZ2-4, DA1-2, EST, GE3-26, HU, IT2, LIT, PO1-4, RO1-5, SLV1-</w:t>
              </w:r>
              <w:r w:rsidRPr="00237F6B">
                <w:rPr>
                  <w:rFonts w:ascii="Times New Roman" w:hAnsi="Times New Roman" w:cs="Times New Roman"/>
                  <w:sz w:val="20"/>
                  <w:szCs w:val="20"/>
                  <w:lang w:val="fr-BE"/>
                </w:rPr>
                <w:lastRenderedPageBreak/>
                <w:t>13, SL1, TUR</w:t>
              </w:r>
            </w:ins>
          </w:p>
        </w:tc>
        <w:tc>
          <w:tcPr>
            <w:tcW w:w="630" w:type="dxa"/>
            <w:noWrap/>
          </w:tcPr>
          <w:p w14:paraId="474CAAD4" w14:textId="7DC860C2"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lastRenderedPageBreak/>
              <w:t>247</w:t>
            </w:r>
          </w:p>
        </w:tc>
        <w:tc>
          <w:tcPr>
            <w:tcW w:w="1891" w:type="dxa"/>
            <w:noWrap/>
          </w:tcPr>
          <w:p w14:paraId="634252FE"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0.65732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0.15898</w:t>
            </w:r>
          </w:p>
        </w:tc>
        <w:tc>
          <w:tcPr>
            <w:tcW w:w="1891" w:type="dxa"/>
            <w:noWrap/>
          </w:tcPr>
          <w:p w14:paraId="0276BB29"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0.73558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0.17095</w:t>
            </w:r>
          </w:p>
        </w:tc>
        <w:tc>
          <w:tcPr>
            <w:tcW w:w="772" w:type="dxa"/>
            <w:noWrap/>
          </w:tcPr>
          <w:p w14:paraId="587F425E"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0.107</w:t>
            </w:r>
          </w:p>
        </w:tc>
        <w:tc>
          <w:tcPr>
            <w:tcW w:w="666" w:type="dxa"/>
          </w:tcPr>
          <w:p w14:paraId="2521F23B" w14:textId="77777777" w:rsidR="00C52551" w:rsidRPr="00F54D4F" w:rsidRDefault="00C52551" w:rsidP="00F54D4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6.94</w:t>
            </w:r>
          </w:p>
          <w:p w14:paraId="2256925C" w14:textId="77777777" w:rsidR="00C52551" w:rsidRPr="00F54D4F" w:rsidRDefault="00C52551" w:rsidP="0051261F">
            <w:pPr>
              <w:pStyle w:val="Standard"/>
              <w:spacing w:line="360" w:lineRule="auto"/>
              <w:rPr>
                <w:rFonts w:ascii="Times New Roman" w:hAnsi="Times New Roman" w:cs="Times New Roman"/>
                <w:sz w:val="20"/>
                <w:szCs w:val="20"/>
                <w:lang w:val="en-GB"/>
              </w:rPr>
            </w:pPr>
          </w:p>
        </w:tc>
      </w:tr>
      <w:tr w:rsidR="00C52551" w:rsidRPr="000E3B47" w14:paraId="60192997" w14:textId="77777777" w:rsidTr="00C52551">
        <w:trPr>
          <w:trHeight w:val="1390"/>
        </w:trPr>
        <w:tc>
          <w:tcPr>
            <w:tcW w:w="1548" w:type="dxa"/>
          </w:tcPr>
          <w:p w14:paraId="30F5EBD9" w14:textId="4A701FB4" w:rsidR="00C52551" w:rsidRPr="000E3B47" w:rsidRDefault="00C52551" w:rsidP="00FF3F12">
            <w:pPr>
              <w:pStyle w:val="Standard"/>
              <w:spacing w:line="360" w:lineRule="auto"/>
              <w:rPr>
                <w:rFonts w:ascii="Times New Roman" w:hAnsi="Times New Roman" w:cs="Times New Roman"/>
                <w:sz w:val="20"/>
                <w:szCs w:val="20"/>
                <w:lang w:val="en-GB"/>
              </w:rPr>
            </w:pPr>
            <w:r>
              <w:rPr>
                <w:sz w:val="20"/>
                <w:szCs w:val="20"/>
              </w:rPr>
              <w:lastRenderedPageBreak/>
              <w:t xml:space="preserve">Central Russia, Western Siberia </w:t>
            </w:r>
          </w:p>
        </w:tc>
        <w:tc>
          <w:tcPr>
            <w:tcW w:w="1405" w:type="dxa"/>
          </w:tcPr>
          <w:p w14:paraId="4309C768" w14:textId="5FDC80F0" w:rsidR="00C52551" w:rsidRPr="000E3B47" w:rsidRDefault="00FF3F12" w:rsidP="0051261F">
            <w:pPr>
              <w:pStyle w:val="Standard"/>
              <w:spacing w:line="360" w:lineRule="auto"/>
              <w:rPr>
                <w:ins w:id="636" w:author="Alice Latinne" w:date="2017-04-02T15:35:00Z"/>
                <w:rFonts w:ascii="Times New Roman" w:hAnsi="Times New Roman" w:cs="Times New Roman"/>
                <w:sz w:val="20"/>
                <w:szCs w:val="20"/>
                <w:lang w:val="en-GB"/>
              </w:rPr>
            </w:pPr>
            <w:ins w:id="637" w:author="Alice Latinne" w:date="2017-04-02T15:54:00Z">
              <w:r w:rsidRPr="00FF3F12">
                <w:rPr>
                  <w:rFonts w:ascii="Times New Roman" w:hAnsi="Times New Roman" w:cs="Times New Roman"/>
                  <w:sz w:val="20"/>
                  <w:szCs w:val="20"/>
                  <w:lang w:val="en-GB"/>
                </w:rPr>
                <w:t>RU1, RU9-10</w:t>
              </w:r>
            </w:ins>
          </w:p>
        </w:tc>
        <w:tc>
          <w:tcPr>
            <w:tcW w:w="630" w:type="dxa"/>
            <w:noWrap/>
          </w:tcPr>
          <w:p w14:paraId="6565ABFC" w14:textId="09B36A83"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13</w:t>
            </w:r>
          </w:p>
        </w:tc>
        <w:tc>
          <w:tcPr>
            <w:tcW w:w="1891" w:type="dxa"/>
            <w:noWrap/>
          </w:tcPr>
          <w:p w14:paraId="0883DFAE"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0.68803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0.13927</w:t>
            </w:r>
          </w:p>
        </w:tc>
        <w:tc>
          <w:tcPr>
            <w:tcW w:w="1891" w:type="dxa"/>
            <w:noWrap/>
          </w:tcPr>
          <w:p w14:paraId="4628D6B9" w14:textId="77777777" w:rsidR="00C52551" w:rsidRPr="000E3B47" w:rsidRDefault="00C52551" w:rsidP="0051261F">
            <w:pPr>
              <w:pStyle w:val="Standard"/>
              <w:spacing w:line="360" w:lineRule="auto"/>
              <w:rPr>
                <w:rFonts w:ascii="Times New Roman" w:hAnsi="Times New Roman" w:cs="Times New Roman"/>
                <w:sz w:val="20"/>
                <w:szCs w:val="20"/>
                <w:lang w:val="en-GB"/>
              </w:rPr>
            </w:pPr>
            <w:r w:rsidRPr="000E3B47">
              <w:rPr>
                <w:rFonts w:ascii="Times New Roman" w:hAnsi="Times New Roman" w:cs="Times New Roman"/>
                <w:sz w:val="20"/>
                <w:szCs w:val="20"/>
                <w:lang w:val="en-GB"/>
              </w:rPr>
              <w:t xml:space="preserve">0.75492 </w:t>
            </w:r>
            <w:r>
              <w:rPr>
                <w:rFonts w:ascii="Times New Roman" w:hAnsi="Times New Roman" w:cs="Times New Roman"/>
                <w:sz w:val="20"/>
                <w:szCs w:val="20"/>
                <w:lang w:val="en-GB"/>
              </w:rPr>
              <w:t>±</w:t>
            </w:r>
            <w:r w:rsidRPr="000E3B47">
              <w:rPr>
                <w:rFonts w:ascii="Times New Roman" w:hAnsi="Times New Roman" w:cs="Times New Roman"/>
                <w:sz w:val="20"/>
                <w:szCs w:val="20"/>
                <w:lang w:val="en-GB"/>
              </w:rPr>
              <w:t xml:space="preserve"> 0.11485</w:t>
            </w:r>
          </w:p>
        </w:tc>
        <w:tc>
          <w:tcPr>
            <w:tcW w:w="772" w:type="dxa"/>
            <w:noWrap/>
          </w:tcPr>
          <w:p w14:paraId="66EDD109" w14:textId="77777777" w:rsidR="00C52551" w:rsidRPr="00C76930" w:rsidRDefault="00C52551" w:rsidP="0051261F">
            <w:pPr>
              <w:pStyle w:val="Standard"/>
              <w:spacing w:line="360" w:lineRule="auto"/>
              <w:rPr>
                <w:rFonts w:ascii="Times New Roman" w:hAnsi="Times New Roman" w:cs="Times New Roman"/>
                <w:b/>
                <w:sz w:val="20"/>
                <w:szCs w:val="20"/>
                <w:lang w:val="en-GB"/>
              </w:rPr>
            </w:pPr>
            <w:r w:rsidRPr="00C76930">
              <w:rPr>
                <w:rFonts w:ascii="Times New Roman" w:hAnsi="Times New Roman" w:cs="Times New Roman"/>
                <w:b/>
                <w:sz w:val="20"/>
                <w:szCs w:val="20"/>
                <w:lang w:val="en-GB"/>
              </w:rPr>
              <w:t>0.092</w:t>
            </w:r>
          </w:p>
        </w:tc>
        <w:tc>
          <w:tcPr>
            <w:tcW w:w="666" w:type="dxa"/>
          </w:tcPr>
          <w:p w14:paraId="4C792F52" w14:textId="77777777" w:rsidR="00C52551" w:rsidRPr="00F54D4F" w:rsidRDefault="00C52551" w:rsidP="0051261F">
            <w:pPr>
              <w:pStyle w:val="Standard"/>
              <w:spacing w:line="360" w:lineRule="auto"/>
              <w:rPr>
                <w:rFonts w:ascii="Times New Roman" w:hAnsi="Times New Roman" w:cs="Times New Roman"/>
                <w:sz w:val="20"/>
                <w:szCs w:val="20"/>
                <w:lang w:val="en-GB"/>
              </w:rPr>
            </w:pPr>
            <w:r w:rsidRPr="00F54D4F">
              <w:rPr>
                <w:rFonts w:ascii="Times New Roman" w:hAnsi="Times New Roman" w:cs="Times New Roman"/>
                <w:sz w:val="20"/>
                <w:szCs w:val="20"/>
                <w:lang w:val="en-GB"/>
              </w:rPr>
              <w:t>7.06</w:t>
            </w:r>
          </w:p>
        </w:tc>
      </w:tr>
    </w:tbl>
    <w:p w14:paraId="405D66AA" w14:textId="77777777" w:rsidR="000E3B47" w:rsidRDefault="000E3B47" w:rsidP="000E3B47">
      <w:pPr>
        <w:pStyle w:val="Standard"/>
        <w:spacing w:line="360" w:lineRule="auto"/>
      </w:pPr>
    </w:p>
    <w:p w14:paraId="5A38554F" w14:textId="77777777" w:rsidR="000E3B47" w:rsidRPr="00134E14" w:rsidRDefault="00134E14" w:rsidP="000E3B47">
      <w:pPr>
        <w:pStyle w:val="Standard"/>
        <w:spacing w:line="360" w:lineRule="auto"/>
        <w:rPr>
          <w:u w:val="single"/>
        </w:rPr>
      </w:pPr>
      <w:r w:rsidRPr="00134E14">
        <w:rPr>
          <w:u w:val="single"/>
        </w:rPr>
        <w:t>Population structure</w:t>
      </w:r>
    </w:p>
    <w:p w14:paraId="3E2D9177" w14:textId="77777777" w:rsidR="00134E14" w:rsidRDefault="00834E40" w:rsidP="00134E14">
      <w:pPr>
        <w:pStyle w:val="Standard"/>
        <w:spacing w:line="360" w:lineRule="auto"/>
      </w:pPr>
      <w:r>
        <w:t xml:space="preserve">We used the </w:t>
      </w:r>
      <w:r w:rsidR="00826C7B">
        <w:rPr>
          <w:rFonts w:ascii="Times New Roman" w:hAnsi="Times New Roman" w:cs="Times New Roman"/>
        </w:rPr>
        <w:t>Δ</w:t>
      </w:r>
      <w:r>
        <w:t>K method described by Evanno et al. (2005) to interpret the</w:t>
      </w:r>
      <w:r w:rsidR="00134E14">
        <w:t xml:space="preserve"> STRUCTURE output</w:t>
      </w:r>
      <w:r>
        <w:t xml:space="preserve">. </w:t>
      </w:r>
      <w:r w:rsidR="00134E14">
        <w:t xml:space="preserve">The highest </w:t>
      </w:r>
      <w:r w:rsidR="00826C7B">
        <w:rPr>
          <w:rFonts w:ascii="Times New Roman" w:hAnsi="Times New Roman" w:cs="Times New Roman"/>
        </w:rPr>
        <w:t>Δ</w:t>
      </w:r>
      <w:r w:rsidR="00134E14">
        <w:t>K was found at K</w:t>
      </w:r>
      <w:r w:rsidR="00DF2C0E">
        <w:t xml:space="preserve"> </w:t>
      </w:r>
      <w:r w:rsidR="00134E14">
        <w:t>=</w:t>
      </w:r>
      <w:r w:rsidR="00DF2C0E">
        <w:t xml:space="preserve"> </w:t>
      </w:r>
      <w:r>
        <w:t>2</w:t>
      </w:r>
      <w:r w:rsidR="00134E14">
        <w:t>.</w:t>
      </w:r>
      <w:r w:rsidR="00DF2C0E">
        <w:t xml:space="preserve"> For K = 2, </w:t>
      </w:r>
      <w:r w:rsidR="00504ED9">
        <w:t>the Korean populations clustered with the populations from the Russian Far East (Eastern goup)</w:t>
      </w:r>
      <w:r w:rsidR="00BE0787">
        <w:t xml:space="preserve"> (Figure </w:t>
      </w:r>
      <w:r w:rsidR="001064E2">
        <w:t>4</w:t>
      </w:r>
      <w:r w:rsidR="00BE0787">
        <w:t>)</w:t>
      </w:r>
      <w:r w:rsidR="00504ED9">
        <w:t xml:space="preserve">. The second cluster corresponds to the Western group (European, Turkish, Russian, Ukrainian and Kazak populations). </w:t>
      </w:r>
      <w:r w:rsidR="00B80115">
        <w:t xml:space="preserve">Several individuals from </w:t>
      </w:r>
      <w:r w:rsidR="00BE0787">
        <w:t xml:space="preserve">Slovakia </w:t>
      </w:r>
      <w:r w:rsidR="00B80115">
        <w:t xml:space="preserve">and </w:t>
      </w:r>
      <w:r w:rsidR="00BE0787">
        <w:t xml:space="preserve">Russia </w:t>
      </w:r>
      <w:r w:rsidR="00B80115">
        <w:t xml:space="preserve">were admixed. </w:t>
      </w:r>
      <w:r w:rsidR="00504ED9">
        <w:t>Th</w:t>
      </w:r>
      <w:r w:rsidR="00826C7B">
        <w:t xml:space="preserve">e Eastern </w:t>
      </w:r>
      <w:r w:rsidR="003C6939">
        <w:t xml:space="preserve">cluster </w:t>
      </w:r>
      <w:r w:rsidR="001064E2">
        <w:t xml:space="preserve">(Korea + Russian Far East) </w:t>
      </w:r>
      <w:r w:rsidR="003C6939">
        <w:t>is recovered</w:t>
      </w:r>
      <w:r w:rsidR="00826C7B">
        <w:t xml:space="preserve"> until K = 5.</w:t>
      </w:r>
      <w:r w:rsidR="00504ED9">
        <w:t xml:space="preserve"> </w:t>
      </w:r>
    </w:p>
    <w:p w14:paraId="75324CEE" w14:textId="77777777" w:rsidR="000E3B47" w:rsidRDefault="000E3B47" w:rsidP="000E3B47">
      <w:pPr>
        <w:pStyle w:val="Standard"/>
        <w:spacing w:line="360" w:lineRule="auto"/>
      </w:pPr>
    </w:p>
    <w:p w14:paraId="25BE4A56" w14:textId="77777777" w:rsidR="00BE0787" w:rsidRDefault="00BE0787" w:rsidP="000E3B47">
      <w:pPr>
        <w:pStyle w:val="Standard"/>
        <w:spacing w:line="360" w:lineRule="auto"/>
      </w:pPr>
      <w:r w:rsidRPr="00BE0787">
        <w:rPr>
          <w:noProof/>
          <w:lang w:val="fr-FR" w:eastAsia="fr-FR" w:bidi="ar-SA"/>
        </w:rPr>
        <w:drawing>
          <wp:inline distT="0" distB="0" distL="0" distR="0" wp14:anchorId="1AA510F6" wp14:editId="49886154">
            <wp:extent cx="5972810" cy="1165426"/>
            <wp:effectExtent l="0" t="0" r="0" b="0"/>
            <wp:docPr id="2" name="Picture 2" descr="C:\Users\latinne.WILDLIFETRUST\Data\Recherche\ULg\Articles\Post-doc\Article 3 Phylogeo Apodemus agrarius\Figures\S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tinne.WILDLIFETRUST\Data\Recherche\ULg\Articles\Post-doc\Article 3 Phylogeo Apodemus agrarius\Figures\Sru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2810" cy="1165426"/>
                    </a:xfrm>
                    <a:prstGeom prst="rect">
                      <a:avLst/>
                    </a:prstGeom>
                    <a:noFill/>
                    <a:ln>
                      <a:noFill/>
                    </a:ln>
                  </pic:spPr>
                </pic:pic>
              </a:graphicData>
            </a:graphic>
          </wp:inline>
        </w:drawing>
      </w:r>
    </w:p>
    <w:p w14:paraId="10369319" w14:textId="6D4C556F" w:rsidR="00BE0787" w:rsidRDefault="00BE0787" w:rsidP="00186500">
      <w:pPr>
        <w:pStyle w:val="Standard"/>
        <w:spacing w:line="360" w:lineRule="auto"/>
      </w:pPr>
      <w:r>
        <w:t xml:space="preserve">Figure </w:t>
      </w:r>
      <w:r w:rsidR="001064E2">
        <w:t>4</w:t>
      </w:r>
      <w:r>
        <w:t>:</w:t>
      </w:r>
      <w:ins w:id="638" w:author="Alice Latinne" w:date="2017-04-01T17:37:00Z">
        <w:r w:rsidR="00186500">
          <w:t xml:space="preserve"> Population structure estimated using STRUCTURE (K=2). Each individual is represented by a</w:t>
        </w:r>
      </w:ins>
      <w:ins w:id="639" w:author="Alice Latinne" w:date="2017-04-01T17:38:00Z">
        <w:r w:rsidR="00186500">
          <w:t xml:space="preserve"> </w:t>
        </w:r>
      </w:ins>
      <w:ins w:id="640" w:author="Alice Latinne" w:date="2017-04-01T17:37:00Z">
        <w:r w:rsidR="00186500">
          <w:t>vertical line partitioned into K colour segments, the length of each colour being proportional to the estimated membership coefficient.</w:t>
        </w:r>
      </w:ins>
      <w:r>
        <w:t xml:space="preserve"> </w:t>
      </w:r>
      <w:ins w:id="641" w:author="Alice Latinne" w:date="2017-04-01T17:38:00Z">
        <w:r w:rsidR="00186500">
          <w:t>Numbers correspond to</w:t>
        </w:r>
      </w:ins>
      <w:ins w:id="642" w:author="Alice Latinne" w:date="2017-04-02T14:55:00Z">
        <w:r w:rsidR="00850473">
          <w:t xml:space="preserve"> sampling</w:t>
        </w:r>
      </w:ins>
      <w:ins w:id="643" w:author="Alice Latinne" w:date="2017-04-01T17:38:00Z">
        <w:r w:rsidR="00186500">
          <w:t xml:space="preserve"> countries: </w:t>
        </w:r>
      </w:ins>
      <w:r>
        <w:t xml:space="preserve">1 = Germany, 2 = Austria, 3 = Bulgaria, 4 = </w:t>
      </w:r>
      <w:r w:rsidR="001064E2">
        <w:t>Denmark</w:t>
      </w:r>
      <w:r>
        <w:t>, 5 = Estonia, 6 = Hungary, 7 = Italy, 8 = Lithuania, 9 = Poland, 10 = Romania, 11 = Slovenia, 12 = Czech Republic, 13 = Turkey, 14 = Slovakia, 15 = Russia (Central Russia + Western Siberia), 16 = Korea, 17 = Russian Far East</w:t>
      </w:r>
    </w:p>
    <w:p w14:paraId="18B5CEFF" w14:textId="77777777" w:rsidR="00BE0787" w:rsidRDefault="00BE0787" w:rsidP="000E3B47">
      <w:pPr>
        <w:pStyle w:val="Standard"/>
        <w:spacing w:line="360" w:lineRule="auto"/>
      </w:pPr>
    </w:p>
    <w:p w14:paraId="11D2C6DC" w14:textId="77777777" w:rsidR="000E3B47" w:rsidRPr="000E3B47" w:rsidRDefault="000E3B47" w:rsidP="000E3B47">
      <w:pPr>
        <w:pStyle w:val="Standard"/>
        <w:spacing w:line="360" w:lineRule="auto"/>
        <w:rPr>
          <w:u w:val="single"/>
        </w:rPr>
      </w:pPr>
      <w:r w:rsidRPr="000E3B47">
        <w:rPr>
          <w:u w:val="single"/>
        </w:rPr>
        <w:t>Demographic history</w:t>
      </w:r>
    </w:p>
    <w:p w14:paraId="23341D59" w14:textId="728F758E" w:rsidR="002A24B4" w:rsidRDefault="002A24B4" w:rsidP="00186500">
      <w:pPr>
        <w:pStyle w:val="Standard"/>
        <w:spacing w:line="360" w:lineRule="auto"/>
        <w:rPr>
          <w:ins w:id="644" w:author="Alice Latinne" w:date="2017-03-30T18:11:00Z"/>
        </w:rPr>
      </w:pPr>
      <w:ins w:id="645" w:author="Alice Latinne" w:date="2017-03-30T18:11:00Z">
        <w:r>
          <w:t xml:space="preserve">Distinguishing between models </w:t>
        </w:r>
      </w:ins>
      <w:ins w:id="646" w:author="Alice Latinne" w:date="2017-04-01T17:41:00Z">
        <w:r w:rsidR="00186500">
          <w:t xml:space="preserve">(migration or pure divergence) </w:t>
        </w:r>
      </w:ins>
      <w:ins w:id="647" w:author="Alice Latinne" w:date="2017-03-30T18:11:00Z">
        <w:r>
          <w:t xml:space="preserve">was difficult with the ABC-random forest approach, with a prior error rate of 0.42. A model with migration between western and eastern populations was slightly favored over a model of pure divergence with a posterior probability estimated at only 0.54. Because of this low posterior probability, parameters common </w:t>
        </w:r>
        <w:r>
          <w:lastRenderedPageBreak/>
          <w:t>to both models were estimated from the reference table from both models. Migration rate was also estimated for the isolation-with-migration model. Point estimates (median of posterior probability distribution) and 95% highest posterior density i</w:t>
        </w:r>
        <w:r w:rsidR="00186500">
          <w:t>ntervals are reported in Table 6</w:t>
        </w:r>
        <w:r>
          <w:t xml:space="preserve"> and more detailed description of the posterior distribution presented in the supplementary materials.</w:t>
        </w:r>
      </w:ins>
    </w:p>
    <w:p w14:paraId="2156A013" w14:textId="77777777" w:rsidR="002A24B4" w:rsidRDefault="002A24B4" w:rsidP="002A24B4">
      <w:pPr>
        <w:pStyle w:val="Standard"/>
        <w:rPr>
          <w:ins w:id="648" w:author="Alice Latinne" w:date="2017-03-30T18:11:00Z"/>
        </w:rPr>
      </w:pPr>
    </w:p>
    <w:p w14:paraId="1347A9FC" w14:textId="309559BB" w:rsidR="002A24B4" w:rsidRDefault="002A24B4" w:rsidP="002A24B4">
      <w:pPr>
        <w:pStyle w:val="Standard"/>
        <w:rPr>
          <w:ins w:id="649" w:author="Alice Latinne" w:date="2017-03-30T18:11:00Z"/>
        </w:rPr>
      </w:pPr>
      <w:commentRangeStart w:id="650"/>
      <w:ins w:id="651" w:author="Alice Latinne" w:date="2017-03-30T18:11:00Z">
        <w:r>
          <w:t>T</w:t>
        </w:r>
        <w:r w:rsidR="00186500">
          <w:t>able 6</w:t>
        </w:r>
        <w:r>
          <w:t>. Parameters (coalescent scale) estimated for the isolation with migration model</w:t>
        </w:r>
      </w:ins>
      <w:commentRangeEnd w:id="650"/>
      <w:ins w:id="652" w:author="Alice Latinne" w:date="2017-03-30T18:17:00Z">
        <w:r>
          <w:rPr>
            <w:rStyle w:val="Marquedecommentaire"/>
            <w:rFonts w:ascii="Times New Roman" w:eastAsia="Times New Roman" w:hAnsi="Times New Roman" w:cs="Times New Roman"/>
            <w:kern w:val="0"/>
            <w:lang w:val="en-GB" w:eastAsia="fr-FR" w:bidi="ar-SA"/>
          </w:rPr>
          <w:commentReference w:id="650"/>
        </w:r>
      </w:ins>
    </w:p>
    <w:tbl>
      <w:tblPr>
        <w:tblW w:w="9628" w:type="dxa"/>
        <w:tblLayout w:type="fixed"/>
        <w:tblCellMar>
          <w:left w:w="10" w:type="dxa"/>
          <w:right w:w="10" w:type="dxa"/>
        </w:tblCellMar>
        <w:tblLook w:val="04A0" w:firstRow="1" w:lastRow="0" w:firstColumn="1" w:lastColumn="0" w:noHBand="0" w:noVBand="1"/>
      </w:tblPr>
      <w:tblGrid>
        <w:gridCol w:w="628"/>
        <w:gridCol w:w="2437"/>
        <w:gridCol w:w="1255"/>
        <w:gridCol w:w="1172"/>
        <w:gridCol w:w="1708"/>
        <w:gridCol w:w="2428"/>
      </w:tblGrid>
      <w:tr w:rsidR="002A24B4" w14:paraId="52D40CB7" w14:textId="77777777" w:rsidTr="00D417DA">
        <w:trPr>
          <w:ins w:id="653" w:author="Alice Latinne" w:date="2017-03-30T18:11:00Z"/>
        </w:trPr>
        <w:tc>
          <w:tcPr>
            <w:tcW w:w="628" w:type="dxa"/>
            <w:tcBorders>
              <w:top w:val="single" w:sz="2" w:space="0" w:color="000000"/>
              <w:left w:val="single" w:sz="2" w:space="0" w:color="000000"/>
              <w:bottom w:val="single" w:sz="2" w:space="0" w:color="000000"/>
            </w:tcBorders>
            <w:tcMar>
              <w:top w:w="55" w:type="dxa"/>
              <w:left w:w="55" w:type="dxa"/>
              <w:bottom w:w="55" w:type="dxa"/>
              <w:right w:w="55" w:type="dxa"/>
            </w:tcMar>
          </w:tcPr>
          <w:p w14:paraId="3F50DB0D" w14:textId="77777777" w:rsidR="002A24B4" w:rsidRDefault="002A24B4" w:rsidP="00D417DA">
            <w:pPr>
              <w:pStyle w:val="TableContents"/>
              <w:rPr>
                <w:ins w:id="654" w:author="Alice Latinne" w:date="2017-03-30T18:11:00Z"/>
              </w:rPr>
            </w:pPr>
          </w:p>
        </w:tc>
        <w:tc>
          <w:tcPr>
            <w:tcW w:w="2437" w:type="dxa"/>
            <w:tcBorders>
              <w:top w:val="single" w:sz="2" w:space="0" w:color="000000"/>
              <w:left w:val="single" w:sz="2" w:space="0" w:color="000000"/>
              <w:bottom w:val="single" w:sz="2" w:space="0" w:color="000000"/>
            </w:tcBorders>
            <w:tcMar>
              <w:top w:w="55" w:type="dxa"/>
              <w:left w:w="55" w:type="dxa"/>
              <w:bottom w:w="55" w:type="dxa"/>
              <w:right w:w="55" w:type="dxa"/>
            </w:tcMar>
          </w:tcPr>
          <w:p w14:paraId="1BF04589" w14:textId="1FFEF932" w:rsidR="002A24B4" w:rsidRDefault="00BC543B" w:rsidP="00D417DA">
            <w:pPr>
              <w:pStyle w:val="TableContents"/>
              <w:rPr>
                <w:ins w:id="655" w:author="Alice Latinne" w:date="2017-03-30T18:11:00Z"/>
              </w:rPr>
            </w:pPr>
            <w:ins w:id="656" w:author="Alice Latinne" w:date="2017-03-30T18:11:00Z">
              <w:r>
                <w:t>P</w:t>
              </w:r>
              <w:r w:rsidR="002A24B4">
                <w:t>rior</w:t>
              </w:r>
            </w:ins>
          </w:p>
        </w:tc>
        <w:tc>
          <w:tcPr>
            <w:tcW w:w="1255" w:type="dxa"/>
            <w:tcBorders>
              <w:top w:val="single" w:sz="2" w:space="0" w:color="000000"/>
              <w:left w:val="single" w:sz="2" w:space="0" w:color="000000"/>
              <w:bottom w:val="single" w:sz="2" w:space="0" w:color="000000"/>
            </w:tcBorders>
            <w:tcMar>
              <w:top w:w="55" w:type="dxa"/>
              <w:left w:w="55" w:type="dxa"/>
              <w:bottom w:w="55" w:type="dxa"/>
              <w:right w:w="55" w:type="dxa"/>
            </w:tcMar>
          </w:tcPr>
          <w:p w14:paraId="6BA85B01" w14:textId="77777777" w:rsidR="002A24B4" w:rsidRDefault="002A24B4" w:rsidP="00D417DA">
            <w:pPr>
              <w:pStyle w:val="TableContents"/>
              <w:rPr>
                <w:ins w:id="657" w:author="Alice Latinne" w:date="2017-03-30T18:11:00Z"/>
              </w:rPr>
            </w:pPr>
            <w:ins w:id="658" w:author="Alice Latinne" w:date="2017-03-30T18:11:00Z">
              <w:r>
                <w:t>prior MSE</w:t>
              </w:r>
            </w:ins>
          </w:p>
        </w:tc>
        <w:tc>
          <w:tcPr>
            <w:tcW w:w="1172" w:type="dxa"/>
            <w:tcBorders>
              <w:top w:val="single" w:sz="2" w:space="0" w:color="000000"/>
              <w:left w:val="single" w:sz="2" w:space="0" w:color="000000"/>
              <w:bottom w:val="single" w:sz="2" w:space="0" w:color="000000"/>
            </w:tcBorders>
            <w:tcMar>
              <w:top w:w="55" w:type="dxa"/>
              <w:left w:w="55" w:type="dxa"/>
              <w:bottom w:w="55" w:type="dxa"/>
              <w:right w:w="55" w:type="dxa"/>
            </w:tcMar>
          </w:tcPr>
          <w:p w14:paraId="34B82515" w14:textId="77777777" w:rsidR="002A24B4" w:rsidRDefault="002A24B4" w:rsidP="00D417DA">
            <w:pPr>
              <w:pStyle w:val="TableContents"/>
              <w:rPr>
                <w:ins w:id="659" w:author="Alice Latinne" w:date="2017-03-30T18:11:00Z"/>
              </w:rPr>
            </w:pPr>
            <w:ins w:id="660" w:author="Alice Latinne" w:date="2017-03-30T18:11:00Z">
              <w:r>
                <w:t>median</w:t>
              </w:r>
            </w:ins>
          </w:p>
        </w:tc>
        <w:tc>
          <w:tcPr>
            <w:tcW w:w="1708" w:type="dxa"/>
            <w:tcBorders>
              <w:top w:val="single" w:sz="2" w:space="0" w:color="000000"/>
              <w:left w:val="single" w:sz="2" w:space="0" w:color="000000"/>
              <w:bottom w:val="single" w:sz="2" w:space="0" w:color="000000"/>
            </w:tcBorders>
            <w:tcMar>
              <w:top w:w="55" w:type="dxa"/>
              <w:left w:w="55" w:type="dxa"/>
              <w:bottom w:w="55" w:type="dxa"/>
              <w:right w:w="55" w:type="dxa"/>
            </w:tcMar>
          </w:tcPr>
          <w:p w14:paraId="177369E1" w14:textId="77777777" w:rsidR="002A24B4" w:rsidRDefault="002A24B4" w:rsidP="00D417DA">
            <w:pPr>
              <w:pStyle w:val="TableContents"/>
              <w:rPr>
                <w:ins w:id="661" w:author="Alice Latinne" w:date="2017-03-30T18:11:00Z"/>
              </w:rPr>
            </w:pPr>
            <w:ins w:id="662" w:author="Alice Latinne" w:date="2017-03-30T18:11:00Z">
              <w:r>
                <w:t>95%HPD</w:t>
              </w:r>
            </w:ins>
          </w:p>
        </w:tc>
        <w:tc>
          <w:tcPr>
            <w:tcW w:w="242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B188A6" w14:textId="77777777" w:rsidR="002A24B4" w:rsidRDefault="002A24B4" w:rsidP="00D417DA">
            <w:pPr>
              <w:pStyle w:val="TableContents"/>
              <w:rPr>
                <w:ins w:id="663" w:author="Alice Latinne" w:date="2017-03-30T18:11:00Z"/>
              </w:rPr>
            </w:pPr>
            <w:ins w:id="664" w:author="Alice Latinne" w:date="2017-03-30T18:11:00Z">
              <w:r>
                <w:t>natural scale</w:t>
              </w:r>
            </w:ins>
          </w:p>
        </w:tc>
      </w:tr>
      <w:tr w:rsidR="002A24B4" w14:paraId="4675E157" w14:textId="77777777" w:rsidTr="00D417DA">
        <w:trPr>
          <w:ins w:id="665" w:author="Alice Latinne" w:date="2017-03-30T18:11:00Z"/>
        </w:trPr>
        <w:tc>
          <w:tcPr>
            <w:tcW w:w="628" w:type="dxa"/>
            <w:tcBorders>
              <w:left w:val="single" w:sz="2" w:space="0" w:color="000000"/>
              <w:bottom w:val="single" w:sz="2" w:space="0" w:color="000000"/>
            </w:tcBorders>
            <w:tcMar>
              <w:top w:w="55" w:type="dxa"/>
              <w:left w:w="55" w:type="dxa"/>
              <w:bottom w:w="55" w:type="dxa"/>
              <w:right w:w="55" w:type="dxa"/>
            </w:tcMar>
          </w:tcPr>
          <w:p w14:paraId="2BF89C1A" w14:textId="77777777" w:rsidR="002A24B4" w:rsidRDefault="002A24B4" w:rsidP="00D417DA">
            <w:pPr>
              <w:pStyle w:val="Standard"/>
              <w:rPr>
                <w:ins w:id="666" w:author="Alice Latinne" w:date="2017-03-30T18:11:00Z"/>
              </w:rPr>
            </w:pPr>
            <w:ins w:id="667" w:author="Alice Latinne" w:date="2017-03-30T18:11:00Z">
              <w:r>
                <w:t>θ</w:t>
              </w:r>
              <w:r>
                <w:rPr>
                  <w:vertAlign w:val="subscript"/>
                </w:rPr>
                <w:t>W</w:t>
              </w:r>
            </w:ins>
          </w:p>
        </w:tc>
        <w:tc>
          <w:tcPr>
            <w:tcW w:w="2437" w:type="dxa"/>
            <w:tcBorders>
              <w:left w:val="single" w:sz="2" w:space="0" w:color="000000"/>
              <w:bottom w:val="single" w:sz="2" w:space="0" w:color="000000"/>
            </w:tcBorders>
            <w:tcMar>
              <w:top w:w="55" w:type="dxa"/>
              <w:left w:w="55" w:type="dxa"/>
              <w:bottom w:w="55" w:type="dxa"/>
              <w:right w:w="55" w:type="dxa"/>
            </w:tcMar>
          </w:tcPr>
          <w:p w14:paraId="7B896031" w14:textId="77777777" w:rsidR="002A24B4" w:rsidRDefault="002A24B4" w:rsidP="00D417DA">
            <w:pPr>
              <w:pStyle w:val="Standard"/>
              <w:rPr>
                <w:ins w:id="668" w:author="Alice Latinne" w:date="2017-03-30T18:11:00Z"/>
              </w:rPr>
            </w:pPr>
            <w:ins w:id="669" w:author="Alice Latinne" w:date="2017-03-30T18:11:00Z">
              <w:r>
                <w:t>Log-uniform(0.1,1000)</w:t>
              </w:r>
            </w:ins>
          </w:p>
        </w:tc>
        <w:tc>
          <w:tcPr>
            <w:tcW w:w="1255" w:type="dxa"/>
            <w:tcBorders>
              <w:left w:val="single" w:sz="2" w:space="0" w:color="000000"/>
              <w:bottom w:val="single" w:sz="2" w:space="0" w:color="000000"/>
            </w:tcBorders>
            <w:tcMar>
              <w:top w:w="55" w:type="dxa"/>
              <w:left w:w="55" w:type="dxa"/>
              <w:bottom w:w="55" w:type="dxa"/>
              <w:right w:w="55" w:type="dxa"/>
            </w:tcMar>
          </w:tcPr>
          <w:p w14:paraId="603C3454" w14:textId="77777777" w:rsidR="002A24B4" w:rsidRDefault="002A24B4" w:rsidP="00D417DA">
            <w:pPr>
              <w:pStyle w:val="TableContents"/>
              <w:rPr>
                <w:ins w:id="670" w:author="Alice Latinne" w:date="2017-03-30T18:11:00Z"/>
              </w:rPr>
            </w:pPr>
            <w:ins w:id="671" w:author="Alice Latinne" w:date="2017-03-30T18:11:00Z">
              <w:r>
                <w:t>1.30</w:t>
              </w:r>
            </w:ins>
          </w:p>
        </w:tc>
        <w:tc>
          <w:tcPr>
            <w:tcW w:w="1172" w:type="dxa"/>
            <w:tcBorders>
              <w:left w:val="single" w:sz="2" w:space="0" w:color="000000"/>
              <w:bottom w:val="single" w:sz="2" w:space="0" w:color="000000"/>
            </w:tcBorders>
            <w:tcMar>
              <w:top w:w="55" w:type="dxa"/>
              <w:left w:w="55" w:type="dxa"/>
              <w:bottom w:w="55" w:type="dxa"/>
              <w:right w:w="55" w:type="dxa"/>
            </w:tcMar>
          </w:tcPr>
          <w:p w14:paraId="00B07687" w14:textId="77777777" w:rsidR="002A24B4" w:rsidRDefault="002A24B4" w:rsidP="00D417DA">
            <w:pPr>
              <w:pStyle w:val="TableContents"/>
              <w:rPr>
                <w:ins w:id="672" w:author="Alice Latinne" w:date="2017-03-30T18:11:00Z"/>
              </w:rPr>
            </w:pPr>
            <w:ins w:id="673" w:author="Alice Latinne" w:date="2017-03-30T18:11:00Z">
              <w:r>
                <w:t>5.25</w:t>
              </w:r>
            </w:ins>
          </w:p>
        </w:tc>
        <w:tc>
          <w:tcPr>
            <w:tcW w:w="1708" w:type="dxa"/>
            <w:tcBorders>
              <w:left w:val="single" w:sz="2" w:space="0" w:color="000000"/>
              <w:bottom w:val="single" w:sz="2" w:space="0" w:color="000000"/>
            </w:tcBorders>
            <w:tcMar>
              <w:top w:w="55" w:type="dxa"/>
              <w:left w:w="55" w:type="dxa"/>
              <w:bottom w:w="55" w:type="dxa"/>
              <w:right w:w="55" w:type="dxa"/>
            </w:tcMar>
          </w:tcPr>
          <w:p w14:paraId="0CBFBDC3" w14:textId="77777777" w:rsidR="002A24B4" w:rsidRDefault="002A24B4" w:rsidP="00D417DA">
            <w:pPr>
              <w:pStyle w:val="TableContents"/>
              <w:rPr>
                <w:ins w:id="674" w:author="Alice Latinne" w:date="2017-03-30T18:11:00Z"/>
              </w:rPr>
            </w:pPr>
            <w:ins w:id="675" w:author="Alice Latinne" w:date="2017-03-30T18:11:00Z">
              <w:r>
                <w:t>1.86–81.69</w:t>
              </w:r>
            </w:ins>
          </w:p>
        </w:tc>
        <w:tc>
          <w:tcPr>
            <w:tcW w:w="24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DF9578" w14:textId="77777777" w:rsidR="002A24B4" w:rsidRDefault="002A24B4" w:rsidP="00D417DA">
            <w:pPr>
              <w:pStyle w:val="TableContents"/>
              <w:rPr>
                <w:ins w:id="676" w:author="Alice Latinne" w:date="2017-03-30T18:11:00Z"/>
              </w:rPr>
            </w:pPr>
            <w:ins w:id="677" w:author="Alice Latinne" w:date="2017-03-30T18:11:00Z">
              <w:r>
                <w:rPr>
                  <w:i/>
                  <w:iCs/>
                </w:rPr>
                <w:t>N</w:t>
              </w:r>
              <w:r>
                <w:rPr>
                  <w:vertAlign w:val="subscript"/>
                </w:rPr>
                <w:t>W</w:t>
              </w:r>
              <w:r>
                <w:t xml:space="preserve"> ~ 26000 individuals</w:t>
              </w:r>
            </w:ins>
          </w:p>
        </w:tc>
      </w:tr>
      <w:tr w:rsidR="002A24B4" w14:paraId="61A300FB" w14:textId="77777777" w:rsidTr="00D417DA">
        <w:trPr>
          <w:ins w:id="678" w:author="Alice Latinne" w:date="2017-03-30T18:11:00Z"/>
        </w:trPr>
        <w:tc>
          <w:tcPr>
            <w:tcW w:w="628" w:type="dxa"/>
            <w:tcBorders>
              <w:left w:val="single" w:sz="2" w:space="0" w:color="000000"/>
              <w:bottom w:val="single" w:sz="2" w:space="0" w:color="000000"/>
            </w:tcBorders>
            <w:tcMar>
              <w:top w:w="55" w:type="dxa"/>
              <w:left w:w="55" w:type="dxa"/>
              <w:bottom w:w="55" w:type="dxa"/>
              <w:right w:w="55" w:type="dxa"/>
            </w:tcMar>
          </w:tcPr>
          <w:p w14:paraId="3352A667" w14:textId="77777777" w:rsidR="002A24B4" w:rsidRDefault="002A24B4" w:rsidP="00D417DA">
            <w:pPr>
              <w:pStyle w:val="Standard"/>
              <w:rPr>
                <w:ins w:id="679" w:author="Alice Latinne" w:date="2017-03-30T18:11:00Z"/>
              </w:rPr>
            </w:pPr>
            <w:ins w:id="680" w:author="Alice Latinne" w:date="2017-03-30T18:11:00Z">
              <w:r>
                <w:t>θ</w:t>
              </w:r>
              <w:r>
                <w:rPr>
                  <w:vertAlign w:val="subscript"/>
                </w:rPr>
                <w:t>E</w:t>
              </w:r>
            </w:ins>
          </w:p>
        </w:tc>
        <w:tc>
          <w:tcPr>
            <w:tcW w:w="2437" w:type="dxa"/>
            <w:tcBorders>
              <w:left w:val="single" w:sz="2" w:space="0" w:color="000000"/>
              <w:bottom w:val="single" w:sz="2" w:space="0" w:color="000000"/>
            </w:tcBorders>
            <w:tcMar>
              <w:top w:w="55" w:type="dxa"/>
              <w:left w:w="55" w:type="dxa"/>
              <w:bottom w:w="55" w:type="dxa"/>
              <w:right w:w="55" w:type="dxa"/>
            </w:tcMar>
          </w:tcPr>
          <w:p w14:paraId="04C68CD9" w14:textId="77777777" w:rsidR="002A24B4" w:rsidRDefault="002A24B4" w:rsidP="00D417DA">
            <w:pPr>
              <w:pStyle w:val="Standard"/>
              <w:rPr>
                <w:ins w:id="681" w:author="Alice Latinne" w:date="2017-03-30T18:11:00Z"/>
              </w:rPr>
            </w:pPr>
            <w:ins w:id="682" w:author="Alice Latinne" w:date="2017-03-30T18:11:00Z">
              <w:r>
                <w:t>Log-uniform(0.1,1000)</w:t>
              </w:r>
            </w:ins>
          </w:p>
        </w:tc>
        <w:tc>
          <w:tcPr>
            <w:tcW w:w="1255" w:type="dxa"/>
            <w:tcBorders>
              <w:left w:val="single" w:sz="2" w:space="0" w:color="000000"/>
              <w:bottom w:val="single" w:sz="2" w:space="0" w:color="000000"/>
            </w:tcBorders>
            <w:tcMar>
              <w:top w:w="55" w:type="dxa"/>
              <w:left w:w="55" w:type="dxa"/>
              <w:bottom w:w="55" w:type="dxa"/>
              <w:right w:w="55" w:type="dxa"/>
            </w:tcMar>
          </w:tcPr>
          <w:p w14:paraId="501602A0" w14:textId="77777777" w:rsidR="002A24B4" w:rsidRDefault="002A24B4" w:rsidP="00D417DA">
            <w:pPr>
              <w:pStyle w:val="TableContents"/>
              <w:rPr>
                <w:ins w:id="683" w:author="Alice Latinne" w:date="2017-03-30T18:11:00Z"/>
              </w:rPr>
            </w:pPr>
            <w:ins w:id="684" w:author="Alice Latinne" w:date="2017-03-30T18:11:00Z">
              <w:r>
                <w:t>1.05</w:t>
              </w:r>
            </w:ins>
          </w:p>
        </w:tc>
        <w:tc>
          <w:tcPr>
            <w:tcW w:w="1172" w:type="dxa"/>
            <w:tcBorders>
              <w:left w:val="single" w:sz="2" w:space="0" w:color="000000"/>
              <w:bottom w:val="single" w:sz="2" w:space="0" w:color="000000"/>
            </w:tcBorders>
            <w:tcMar>
              <w:top w:w="55" w:type="dxa"/>
              <w:left w:w="55" w:type="dxa"/>
              <w:bottom w:w="55" w:type="dxa"/>
              <w:right w:w="55" w:type="dxa"/>
            </w:tcMar>
          </w:tcPr>
          <w:p w14:paraId="776F8AE4" w14:textId="77777777" w:rsidR="002A24B4" w:rsidRDefault="002A24B4" w:rsidP="00D417DA">
            <w:pPr>
              <w:pStyle w:val="TableContents"/>
              <w:rPr>
                <w:ins w:id="685" w:author="Alice Latinne" w:date="2017-03-30T18:11:00Z"/>
              </w:rPr>
            </w:pPr>
            <w:ins w:id="686" w:author="Alice Latinne" w:date="2017-03-30T18:11:00Z">
              <w:r>
                <w:t>11.86</w:t>
              </w:r>
            </w:ins>
          </w:p>
        </w:tc>
        <w:tc>
          <w:tcPr>
            <w:tcW w:w="1708" w:type="dxa"/>
            <w:tcBorders>
              <w:left w:val="single" w:sz="2" w:space="0" w:color="000000"/>
              <w:bottom w:val="single" w:sz="2" w:space="0" w:color="000000"/>
            </w:tcBorders>
            <w:tcMar>
              <w:top w:w="55" w:type="dxa"/>
              <w:left w:w="55" w:type="dxa"/>
              <w:bottom w:w="55" w:type="dxa"/>
              <w:right w:w="55" w:type="dxa"/>
            </w:tcMar>
          </w:tcPr>
          <w:p w14:paraId="0D3033B5" w14:textId="77777777" w:rsidR="002A24B4" w:rsidRDefault="002A24B4" w:rsidP="00D417DA">
            <w:pPr>
              <w:pStyle w:val="Bibliography1"/>
              <w:spacing w:after="0"/>
              <w:rPr>
                <w:ins w:id="687" w:author="Alice Latinne" w:date="2017-03-30T18:11:00Z"/>
              </w:rPr>
            </w:pPr>
            <w:ins w:id="688" w:author="Alice Latinne" w:date="2017-03-30T18:11:00Z">
              <w:r>
                <w:t>6.70–164.53</w:t>
              </w:r>
            </w:ins>
          </w:p>
        </w:tc>
        <w:tc>
          <w:tcPr>
            <w:tcW w:w="24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3C695E" w14:textId="77777777" w:rsidR="002A24B4" w:rsidRDefault="002A24B4" w:rsidP="00D417DA">
            <w:pPr>
              <w:pStyle w:val="TableContents"/>
              <w:rPr>
                <w:ins w:id="689" w:author="Alice Latinne" w:date="2017-03-30T18:11:00Z"/>
              </w:rPr>
            </w:pPr>
            <w:ins w:id="690" w:author="Alice Latinne" w:date="2017-03-30T18:11:00Z">
              <w:r>
                <w:rPr>
                  <w:i/>
                  <w:iCs/>
                </w:rPr>
                <w:t>N</w:t>
              </w:r>
              <w:r>
                <w:rPr>
                  <w:vertAlign w:val="subscript"/>
                </w:rPr>
                <w:t>E</w:t>
              </w:r>
              <w:r>
                <w:t xml:space="preserve"> ~ 59000 individuals</w:t>
              </w:r>
            </w:ins>
          </w:p>
        </w:tc>
      </w:tr>
      <w:tr w:rsidR="002A24B4" w14:paraId="6D3DEEE5" w14:textId="77777777" w:rsidTr="00D417DA">
        <w:trPr>
          <w:ins w:id="691" w:author="Alice Latinne" w:date="2017-03-30T18:11:00Z"/>
        </w:trPr>
        <w:tc>
          <w:tcPr>
            <w:tcW w:w="628" w:type="dxa"/>
            <w:tcBorders>
              <w:left w:val="single" w:sz="2" w:space="0" w:color="000000"/>
              <w:bottom w:val="single" w:sz="2" w:space="0" w:color="000000"/>
            </w:tcBorders>
            <w:tcMar>
              <w:top w:w="55" w:type="dxa"/>
              <w:left w:w="55" w:type="dxa"/>
              <w:bottom w:w="55" w:type="dxa"/>
              <w:right w:w="55" w:type="dxa"/>
            </w:tcMar>
          </w:tcPr>
          <w:p w14:paraId="4569821D" w14:textId="77777777" w:rsidR="002A24B4" w:rsidRDefault="002A24B4" w:rsidP="00D417DA">
            <w:pPr>
              <w:pStyle w:val="Standard"/>
              <w:rPr>
                <w:ins w:id="692" w:author="Alice Latinne" w:date="2017-03-30T18:11:00Z"/>
                <w:i/>
                <w:iCs/>
              </w:rPr>
            </w:pPr>
            <w:ins w:id="693" w:author="Alice Latinne" w:date="2017-03-30T18:11:00Z">
              <w:r>
                <w:rPr>
                  <w:i/>
                  <w:iCs/>
                </w:rPr>
                <w:t>T</w:t>
              </w:r>
            </w:ins>
          </w:p>
        </w:tc>
        <w:tc>
          <w:tcPr>
            <w:tcW w:w="2437" w:type="dxa"/>
            <w:tcBorders>
              <w:left w:val="single" w:sz="2" w:space="0" w:color="000000"/>
              <w:bottom w:val="single" w:sz="2" w:space="0" w:color="000000"/>
            </w:tcBorders>
            <w:tcMar>
              <w:top w:w="55" w:type="dxa"/>
              <w:left w:w="55" w:type="dxa"/>
              <w:bottom w:w="55" w:type="dxa"/>
              <w:right w:w="55" w:type="dxa"/>
            </w:tcMar>
          </w:tcPr>
          <w:p w14:paraId="7BB15FB5" w14:textId="77777777" w:rsidR="002A24B4" w:rsidRDefault="002A24B4" w:rsidP="00D417DA">
            <w:pPr>
              <w:pStyle w:val="TableContents"/>
              <w:rPr>
                <w:ins w:id="694" w:author="Alice Latinne" w:date="2017-03-30T18:11:00Z"/>
              </w:rPr>
            </w:pPr>
            <w:ins w:id="695" w:author="Alice Latinne" w:date="2017-03-30T18:11:00Z">
              <w:r>
                <w:t>Log-uniform(10</w:t>
              </w:r>
              <w:r>
                <w:rPr>
                  <w:vertAlign w:val="superscript"/>
                </w:rPr>
                <w:t>-5</w:t>
              </w:r>
              <w:r>
                <w:t>,10)</w:t>
              </w:r>
            </w:ins>
          </w:p>
        </w:tc>
        <w:tc>
          <w:tcPr>
            <w:tcW w:w="1255" w:type="dxa"/>
            <w:tcBorders>
              <w:left w:val="single" w:sz="2" w:space="0" w:color="000000"/>
              <w:bottom w:val="single" w:sz="2" w:space="0" w:color="000000"/>
            </w:tcBorders>
            <w:tcMar>
              <w:top w:w="55" w:type="dxa"/>
              <w:left w:w="55" w:type="dxa"/>
              <w:bottom w:w="55" w:type="dxa"/>
              <w:right w:w="55" w:type="dxa"/>
            </w:tcMar>
          </w:tcPr>
          <w:p w14:paraId="5EB1A667" w14:textId="77777777" w:rsidR="002A24B4" w:rsidRDefault="002A24B4" w:rsidP="00D417DA">
            <w:pPr>
              <w:pStyle w:val="TableContents"/>
              <w:rPr>
                <w:ins w:id="696" w:author="Alice Latinne" w:date="2017-03-30T18:11:00Z"/>
              </w:rPr>
            </w:pPr>
            <w:ins w:id="697" w:author="Alice Latinne" w:date="2017-03-30T18:11:00Z">
              <w:r>
                <w:t>1.67</w:t>
              </w:r>
            </w:ins>
          </w:p>
        </w:tc>
        <w:tc>
          <w:tcPr>
            <w:tcW w:w="1172" w:type="dxa"/>
            <w:tcBorders>
              <w:left w:val="single" w:sz="2" w:space="0" w:color="000000"/>
              <w:bottom w:val="single" w:sz="2" w:space="0" w:color="000000"/>
            </w:tcBorders>
            <w:tcMar>
              <w:top w:w="55" w:type="dxa"/>
              <w:left w:w="55" w:type="dxa"/>
              <w:bottom w:w="55" w:type="dxa"/>
              <w:right w:w="55" w:type="dxa"/>
            </w:tcMar>
          </w:tcPr>
          <w:p w14:paraId="60499CCD" w14:textId="77777777" w:rsidR="002A24B4" w:rsidRDefault="002A24B4" w:rsidP="00D417DA">
            <w:pPr>
              <w:pStyle w:val="TableContents"/>
              <w:rPr>
                <w:ins w:id="698" w:author="Alice Latinne" w:date="2017-03-30T18:11:00Z"/>
              </w:rPr>
            </w:pPr>
            <w:ins w:id="699" w:author="Alice Latinne" w:date="2017-03-30T18:11:00Z">
              <w:r>
                <w:t>0.17</w:t>
              </w:r>
            </w:ins>
          </w:p>
        </w:tc>
        <w:tc>
          <w:tcPr>
            <w:tcW w:w="1708" w:type="dxa"/>
            <w:tcBorders>
              <w:left w:val="single" w:sz="2" w:space="0" w:color="000000"/>
              <w:bottom w:val="single" w:sz="2" w:space="0" w:color="000000"/>
            </w:tcBorders>
            <w:tcMar>
              <w:top w:w="55" w:type="dxa"/>
              <w:left w:w="55" w:type="dxa"/>
              <w:bottom w:w="55" w:type="dxa"/>
              <w:right w:w="55" w:type="dxa"/>
            </w:tcMar>
          </w:tcPr>
          <w:p w14:paraId="03114715" w14:textId="77777777" w:rsidR="002A24B4" w:rsidRDefault="002A24B4" w:rsidP="00D417DA">
            <w:pPr>
              <w:pStyle w:val="Bibliography1"/>
              <w:spacing w:after="0"/>
              <w:rPr>
                <w:ins w:id="700" w:author="Alice Latinne" w:date="2017-03-30T18:11:00Z"/>
              </w:rPr>
            </w:pPr>
            <w:ins w:id="701" w:author="Alice Latinne" w:date="2017-03-30T18:11:00Z">
              <w:r>
                <w:t>0.03–8.45</w:t>
              </w:r>
            </w:ins>
          </w:p>
        </w:tc>
        <w:tc>
          <w:tcPr>
            <w:tcW w:w="24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E0A59A" w14:textId="77777777" w:rsidR="002A24B4" w:rsidRDefault="002A24B4" w:rsidP="00D417DA">
            <w:pPr>
              <w:pStyle w:val="TableContents"/>
              <w:rPr>
                <w:ins w:id="702" w:author="Alice Latinne" w:date="2017-03-30T18:11:00Z"/>
              </w:rPr>
            </w:pPr>
            <w:ins w:id="703" w:author="Alice Latinne" w:date="2017-03-30T18:11:00Z">
              <w:r>
                <w:rPr>
                  <w:i/>
                  <w:iCs/>
                </w:rPr>
                <w:t xml:space="preserve">t </w:t>
              </w:r>
              <w:r>
                <w:t>~ 8900 years</w:t>
              </w:r>
            </w:ins>
          </w:p>
        </w:tc>
      </w:tr>
      <w:tr w:rsidR="002A24B4" w14:paraId="27F0FC27" w14:textId="77777777" w:rsidTr="00D417DA">
        <w:trPr>
          <w:ins w:id="704" w:author="Alice Latinne" w:date="2017-03-30T18:11:00Z"/>
        </w:trPr>
        <w:tc>
          <w:tcPr>
            <w:tcW w:w="628" w:type="dxa"/>
            <w:tcBorders>
              <w:left w:val="single" w:sz="2" w:space="0" w:color="000000"/>
              <w:bottom w:val="single" w:sz="2" w:space="0" w:color="000000"/>
            </w:tcBorders>
            <w:tcMar>
              <w:top w:w="55" w:type="dxa"/>
              <w:left w:w="55" w:type="dxa"/>
              <w:bottom w:w="55" w:type="dxa"/>
              <w:right w:w="55" w:type="dxa"/>
            </w:tcMar>
          </w:tcPr>
          <w:p w14:paraId="7C02B1E3" w14:textId="77777777" w:rsidR="002A24B4" w:rsidRDefault="002A24B4" w:rsidP="00D417DA">
            <w:pPr>
              <w:pStyle w:val="Standard"/>
              <w:rPr>
                <w:ins w:id="705" w:author="Alice Latinne" w:date="2017-03-30T18:11:00Z"/>
                <w:i/>
                <w:iCs/>
              </w:rPr>
            </w:pPr>
            <w:ins w:id="706" w:author="Alice Latinne" w:date="2017-03-30T18:11:00Z">
              <w:r>
                <w:rPr>
                  <w:i/>
                  <w:iCs/>
                </w:rPr>
                <w:t>M</w:t>
              </w:r>
            </w:ins>
          </w:p>
        </w:tc>
        <w:tc>
          <w:tcPr>
            <w:tcW w:w="2437" w:type="dxa"/>
            <w:tcBorders>
              <w:left w:val="single" w:sz="2" w:space="0" w:color="000000"/>
              <w:bottom w:val="single" w:sz="2" w:space="0" w:color="000000"/>
            </w:tcBorders>
            <w:tcMar>
              <w:top w:w="55" w:type="dxa"/>
              <w:left w:w="55" w:type="dxa"/>
              <w:bottom w:w="55" w:type="dxa"/>
              <w:right w:w="55" w:type="dxa"/>
            </w:tcMar>
          </w:tcPr>
          <w:p w14:paraId="0E6F447C" w14:textId="77777777" w:rsidR="002A24B4" w:rsidRDefault="002A24B4" w:rsidP="00D417DA">
            <w:pPr>
              <w:pStyle w:val="TableContents"/>
              <w:rPr>
                <w:ins w:id="707" w:author="Alice Latinne" w:date="2017-03-30T18:11:00Z"/>
              </w:rPr>
            </w:pPr>
            <w:ins w:id="708" w:author="Alice Latinne" w:date="2017-03-30T18:11:00Z">
              <w:r>
                <w:t>Log-uniform(10</w:t>
              </w:r>
              <w:r>
                <w:rPr>
                  <w:vertAlign w:val="superscript"/>
                </w:rPr>
                <w:t>-5</w:t>
              </w:r>
              <w:r>
                <w:t>,100)</w:t>
              </w:r>
            </w:ins>
          </w:p>
        </w:tc>
        <w:tc>
          <w:tcPr>
            <w:tcW w:w="1255" w:type="dxa"/>
            <w:tcBorders>
              <w:left w:val="single" w:sz="2" w:space="0" w:color="000000"/>
              <w:bottom w:val="single" w:sz="2" w:space="0" w:color="000000"/>
            </w:tcBorders>
            <w:tcMar>
              <w:top w:w="55" w:type="dxa"/>
              <w:left w:w="55" w:type="dxa"/>
              <w:bottom w:w="55" w:type="dxa"/>
              <w:right w:w="55" w:type="dxa"/>
            </w:tcMar>
          </w:tcPr>
          <w:p w14:paraId="5DA2F5A1" w14:textId="77777777" w:rsidR="002A24B4" w:rsidRDefault="002A24B4" w:rsidP="00D417DA">
            <w:pPr>
              <w:pStyle w:val="TableContents"/>
              <w:rPr>
                <w:ins w:id="709" w:author="Alice Latinne" w:date="2017-03-30T18:11:00Z"/>
              </w:rPr>
            </w:pPr>
            <w:ins w:id="710" w:author="Alice Latinne" w:date="2017-03-30T18:11:00Z">
              <w:r>
                <w:t>973.82</w:t>
              </w:r>
            </w:ins>
          </w:p>
        </w:tc>
        <w:tc>
          <w:tcPr>
            <w:tcW w:w="1172" w:type="dxa"/>
            <w:tcBorders>
              <w:left w:val="single" w:sz="2" w:space="0" w:color="000000"/>
              <w:bottom w:val="single" w:sz="2" w:space="0" w:color="000000"/>
            </w:tcBorders>
            <w:tcMar>
              <w:top w:w="55" w:type="dxa"/>
              <w:left w:w="55" w:type="dxa"/>
              <w:bottom w:w="55" w:type="dxa"/>
              <w:right w:w="55" w:type="dxa"/>
            </w:tcMar>
          </w:tcPr>
          <w:p w14:paraId="4FB5FE40" w14:textId="77777777" w:rsidR="002A24B4" w:rsidRDefault="002A24B4" w:rsidP="00D417DA">
            <w:pPr>
              <w:pStyle w:val="TableContents"/>
              <w:rPr>
                <w:ins w:id="711" w:author="Alice Latinne" w:date="2017-03-30T18:11:00Z"/>
              </w:rPr>
            </w:pPr>
            <w:ins w:id="712" w:author="Alice Latinne" w:date="2017-03-30T18:11:00Z">
              <w:r>
                <w:t>4.96×10</w:t>
              </w:r>
              <w:r>
                <w:rPr>
                  <w:vertAlign w:val="superscript"/>
                </w:rPr>
                <w:t>-3</w:t>
              </w:r>
            </w:ins>
          </w:p>
        </w:tc>
        <w:tc>
          <w:tcPr>
            <w:tcW w:w="1708" w:type="dxa"/>
            <w:tcBorders>
              <w:left w:val="single" w:sz="2" w:space="0" w:color="000000"/>
              <w:bottom w:val="single" w:sz="2" w:space="0" w:color="000000"/>
            </w:tcBorders>
            <w:tcMar>
              <w:top w:w="55" w:type="dxa"/>
              <w:left w:w="55" w:type="dxa"/>
              <w:bottom w:w="55" w:type="dxa"/>
              <w:right w:w="55" w:type="dxa"/>
            </w:tcMar>
          </w:tcPr>
          <w:p w14:paraId="13E7B226" w14:textId="77777777" w:rsidR="002A24B4" w:rsidRDefault="002A24B4" w:rsidP="00D417DA">
            <w:pPr>
              <w:pStyle w:val="Bibliography1"/>
              <w:spacing w:after="0"/>
              <w:rPr>
                <w:ins w:id="713" w:author="Alice Latinne" w:date="2017-03-30T18:11:00Z"/>
              </w:rPr>
            </w:pPr>
            <w:ins w:id="714" w:author="Alice Latinne" w:date="2017-03-30T18:11:00Z">
              <w:r>
                <w:t>1.24×10</w:t>
              </w:r>
              <w:r>
                <w:rPr>
                  <w:vertAlign w:val="superscript"/>
                </w:rPr>
                <w:t>-5</w:t>
              </w:r>
              <w:r>
                <w:t>–3.64</w:t>
              </w:r>
            </w:ins>
          </w:p>
        </w:tc>
        <w:tc>
          <w:tcPr>
            <w:tcW w:w="24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A0790" w14:textId="77777777" w:rsidR="002A24B4" w:rsidRDefault="002A24B4" w:rsidP="00D417DA">
            <w:pPr>
              <w:pStyle w:val="TableContents"/>
              <w:rPr>
                <w:ins w:id="715" w:author="Alice Latinne" w:date="2017-03-30T18:11:00Z"/>
              </w:rPr>
            </w:pPr>
            <w:ins w:id="716" w:author="Alice Latinne" w:date="2017-03-30T18:11:00Z">
              <w:r>
                <w:t>m &lt; 3.47×10</w:t>
              </w:r>
              <w:r>
                <w:rPr>
                  <w:vertAlign w:val="superscript"/>
                </w:rPr>
                <w:t>-5</w:t>
              </w:r>
            </w:ins>
          </w:p>
        </w:tc>
      </w:tr>
      <w:tr w:rsidR="002A24B4" w14:paraId="0A8AAB88" w14:textId="77777777" w:rsidTr="00D417DA">
        <w:trPr>
          <w:ins w:id="717" w:author="Alice Latinne" w:date="2017-03-30T18:11:00Z"/>
        </w:trPr>
        <w:tc>
          <w:tcPr>
            <w:tcW w:w="628" w:type="dxa"/>
            <w:tcBorders>
              <w:left w:val="single" w:sz="2" w:space="0" w:color="000000"/>
              <w:bottom w:val="single" w:sz="2" w:space="0" w:color="000000"/>
            </w:tcBorders>
            <w:tcMar>
              <w:top w:w="55" w:type="dxa"/>
              <w:left w:w="55" w:type="dxa"/>
              <w:bottom w:w="55" w:type="dxa"/>
              <w:right w:w="55" w:type="dxa"/>
            </w:tcMar>
          </w:tcPr>
          <w:p w14:paraId="630619AA" w14:textId="77777777" w:rsidR="002A24B4" w:rsidRDefault="002A24B4" w:rsidP="00D417DA">
            <w:pPr>
              <w:pStyle w:val="Standard"/>
              <w:rPr>
                <w:ins w:id="718" w:author="Alice Latinne" w:date="2017-03-30T18:11:00Z"/>
              </w:rPr>
            </w:pPr>
            <w:ins w:id="719" w:author="Alice Latinne" w:date="2017-03-30T18:11:00Z">
              <w:r>
                <w:rPr>
                  <w:i/>
                  <w:iCs/>
                </w:rPr>
                <w:t>P</w:t>
              </w:r>
              <w:r>
                <w:rPr>
                  <w:vertAlign w:val="subscript"/>
                </w:rPr>
                <w:t>GSM</w:t>
              </w:r>
            </w:ins>
          </w:p>
        </w:tc>
        <w:tc>
          <w:tcPr>
            <w:tcW w:w="2437" w:type="dxa"/>
            <w:tcBorders>
              <w:left w:val="single" w:sz="2" w:space="0" w:color="000000"/>
              <w:bottom w:val="single" w:sz="2" w:space="0" w:color="000000"/>
            </w:tcBorders>
            <w:tcMar>
              <w:top w:w="55" w:type="dxa"/>
              <w:left w:w="55" w:type="dxa"/>
              <w:bottom w:w="55" w:type="dxa"/>
              <w:right w:w="55" w:type="dxa"/>
            </w:tcMar>
          </w:tcPr>
          <w:p w14:paraId="7C13831E" w14:textId="77777777" w:rsidR="002A24B4" w:rsidRDefault="002A24B4" w:rsidP="00D417DA">
            <w:pPr>
              <w:pStyle w:val="TableContents"/>
              <w:rPr>
                <w:ins w:id="720" w:author="Alice Latinne" w:date="2017-03-30T18:11:00Z"/>
              </w:rPr>
            </w:pPr>
            <w:ins w:id="721" w:author="Alice Latinne" w:date="2017-03-30T18:11:00Z">
              <w:r>
                <w:t>Uniform(0,1)</w:t>
              </w:r>
            </w:ins>
          </w:p>
        </w:tc>
        <w:tc>
          <w:tcPr>
            <w:tcW w:w="1255" w:type="dxa"/>
            <w:tcBorders>
              <w:left w:val="single" w:sz="2" w:space="0" w:color="000000"/>
              <w:bottom w:val="single" w:sz="2" w:space="0" w:color="000000"/>
            </w:tcBorders>
            <w:tcMar>
              <w:top w:w="55" w:type="dxa"/>
              <w:left w:w="55" w:type="dxa"/>
              <w:bottom w:w="55" w:type="dxa"/>
              <w:right w:w="55" w:type="dxa"/>
            </w:tcMar>
          </w:tcPr>
          <w:p w14:paraId="139A197A" w14:textId="77777777" w:rsidR="002A24B4" w:rsidRDefault="002A24B4" w:rsidP="00D417DA">
            <w:pPr>
              <w:pStyle w:val="TableContents"/>
              <w:rPr>
                <w:ins w:id="722" w:author="Alice Latinne" w:date="2017-03-30T18:11:00Z"/>
              </w:rPr>
            </w:pPr>
            <w:ins w:id="723" w:author="Alice Latinne" w:date="2017-03-30T18:11:00Z">
              <w:r>
                <w:t>6.39×10</w:t>
              </w:r>
              <w:r>
                <w:rPr>
                  <w:vertAlign w:val="superscript"/>
                </w:rPr>
                <w:t>-3</w:t>
              </w:r>
            </w:ins>
          </w:p>
        </w:tc>
        <w:tc>
          <w:tcPr>
            <w:tcW w:w="1172" w:type="dxa"/>
            <w:tcBorders>
              <w:left w:val="single" w:sz="2" w:space="0" w:color="000000"/>
              <w:bottom w:val="single" w:sz="2" w:space="0" w:color="000000"/>
            </w:tcBorders>
            <w:tcMar>
              <w:top w:w="55" w:type="dxa"/>
              <w:left w:w="55" w:type="dxa"/>
              <w:bottom w:w="55" w:type="dxa"/>
              <w:right w:w="55" w:type="dxa"/>
            </w:tcMar>
          </w:tcPr>
          <w:p w14:paraId="19D00F4D" w14:textId="77777777" w:rsidR="002A24B4" w:rsidRDefault="002A24B4" w:rsidP="00D417DA">
            <w:pPr>
              <w:pStyle w:val="TableContents"/>
              <w:rPr>
                <w:ins w:id="724" w:author="Alice Latinne" w:date="2017-03-30T18:11:00Z"/>
              </w:rPr>
            </w:pPr>
            <w:ins w:id="725" w:author="Alice Latinne" w:date="2017-03-30T18:11:00Z">
              <w:r>
                <w:t>0.50</w:t>
              </w:r>
            </w:ins>
          </w:p>
        </w:tc>
        <w:tc>
          <w:tcPr>
            <w:tcW w:w="1708" w:type="dxa"/>
            <w:tcBorders>
              <w:left w:val="single" w:sz="2" w:space="0" w:color="000000"/>
              <w:bottom w:val="single" w:sz="2" w:space="0" w:color="000000"/>
            </w:tcBorders>
            <w:tcMar>
              <w:top w:w="55" w:type="dxa"/>
              <w:left w:w="55" w:type="dxa"/>
              <w:bottom w:w="55" w:type="dxa"/>
              <w:right w:w="55" w:type="dxa"/>
            </w:tcMar>
          </w:tcPr>
          <w:p w14:paraId="5DE7B65E" w14:textId="77777777" w:rsidR="002A24B4" w:rsidRDefault="002A24B4" w:rsidP="00D417DA">
            <w:pPr>
              <w:pStyle w:val="Bibliography1"/>
              <w:spacing w:after="0"/>
              <w:rPr>
                <w:ins w:id="726" w:author="Alice Latinne" w:date="2017-03-30T18:11:00Z"/>
              </w:rPr>
            </w:pPr>
            <w:ins w:id="727" w:author="Alice Latinne" w:date="2017-03-30T18:11:00Z">
              <w:r>
                <w:t>0.09–0.64</w:t>
              </w:r>
            </w:ins>
          </w:p>
        </w:tc>
        <w:tc>
          <w:tcPr>
            <w:tcW w:w="242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C133C" w14:textId="77777777" w:rsidR="002A24B4" w:rsidRDefault="002A24B4" w:rsidP="00D417DA">
            <w:pPr>
              <w:pStyle w:val="TableContents"/>
              <w:rPr>
                <w:ins w:id="728" w:author="Alice Latinne" w:date="2017-03-30T18:11:00Z"/>
                <w:b/>
                <w:bCs/>
              </w:rPr>
            </w:pPr>
          </w:p>
        </w:tc>
      </w:tr>
    </w:tbl>
    <w:p w14:paraId="04E345DE" w14:textId="77777777" w:rsidR="002A24B4" w:rsidRDefault="002A24B4" w:rsidP="002A24B4">
      <w:pPr>
        <w:pStyle w:val="Standard"/>
        <w:rPr>
          <w:ins w:id="729" w:author="Alice Latinne" w:date="2017-03-30T18:11:00Z"/>
        </w:rPr>
      </w:pPr>
      <w:ins w:id="730" w:author="Alice Latinne" w:date="2017-03-30T18:11:00Z">
        <w:r>
          <w:t xml:space="preserve">MSE: mean squared </w:t>
        </w:r>
        <w:commentRangeStart w:id="731"/>
        <w:r>
          <w:t>error</w:t>
        </w:r>
      </w:ins>
      <w:commentRangeEnd w:id="731"/>
      <w:r w:rsidR="00645743">
        <w:rPr>
          <w:rStyle w:val="Marquedecommentaire"/>
          <w:rFonts w:ascii="Times New Roman" w:eastAsia="Times New Roman" w:hAnsi="Times New Roman" w:cs="Times New Roman"/>
          <w:kern w:val="0"/>
          <w:lang w:val="en-GB" w:eastAsia="fr-FR" w:bidi="ar-SA"/>
        </w:rPr>
        <w:commentReference w:id="731"/>
      </w:r>
    </w:p>
    <w:p w14:paraId="26F334EE" w14:textId="77777777" w:rsidR="002A24B4" w:rsidRDefault="002A24B4" w:rsidP="000E3B47">
      <w:pPr>
        <w:pStyle w:val="Standard"/>
        <w:spacing w:line="360" w:lineRule="auto"/>
        <w:rPr>
          <w:ins w:id="732" w:author="Alice Latinne" w:date="2017-03-30T18:10:00Z"/>
        </w:rPr>
      </w:pPr>
    </w:p>
    <w:p w14:paraId="5E239E91" w14:textId="08C50C08" w:rsidR="00757C4B" w:rsidRDefault="0015588D" w:rsidP="000E3B47">
      <w:pPr>
        <w:pStyle w:val="Standard"/>
        <w:spacing w:line="360" w:lineRule="auto"/>
      </w:pPr>
      <w:del w:id="733" w:author="Alice Latinne" w:date="2017-04-01T17:42:00Z">
        <w:r w:rsidDel="00CF2A44">
          <w:delText>A model with migration between western and eastern populations was selected over a model of pure divergence by the ABC-random forest approach, with a posterior probability estimated of 0.90. Parameters of the isolation with migration model were inferred with point estimates (median of posterior probability distribution) and 95% highest posterior den</w:delText>
        </w:r>
        <w:r w:rsidR="00134E14" w:rsidDel="00CF2A44">
          <w:delText>sity intervals are reported in T</w:delText>
        </w:r>
        <w:r w:rsidDel="00CF2A44">
          <w:delText xml:space="preserve">able </w:delText>
        </w:r>
        <w:r w:rsidR="00134E14" w:rsidDel="00CF2A44">
          <w:delText>6</w:delText>
        </w:r>
        <w:r w:rsidDel="00CF2A44">
          <w:delText xml:space="preserve"> and more detailed description of the posterior distribution presented in the supplementary materials.</w:delText>
        </w:r>
        <w:r w:rsidR="00757C4B" w:rsidDel="00CF2A44">
          <w:delText xml:space="preserve"> </w:delText>
        </w:r>
      </w:del>
    </w:p>
    <w:p w14:paraId="178706CE" w14:textId="444B68F8" w:rsidR="0015588D" w:rsidRDefault="00757C4B" w:rsidP="000E3B47">
      <w:pPr>
        <w:pStyle w:val="Standard"/>
        <w:spacing w:line="360" w:lineRule="auto"/>
      </w:pPr>
      <w:r>
        <w:t>The estimated effective population size of the Eastern group</w:t>
      </w:r>
      <w:r w:rsidR="008F5C5B">
        <w:t xml:space="preserve"> (θ</w:t>
      </w:r>
      <w:r w:rsidR="008F5C5B">
        <w:rPr>
          <w:vertAlign w:val="subscript"/>
        </w:rPr>
        <w:t>E</w:t>
      </w:r>
      <w:r w:rsidR="008F5C5B">
        <w:t>)</w:t>
      </w:r>
      <w:r>
        <w:t xml:space="preserve"> is </w:t>
      </w:r>
      <w:ins w:id="734" w:author="Alice Latinne" w:date="2017-04-01T17:44:00Z">
        <w:r w:rsidR="00297016">
          <w:t>2.3</w:t>
        </w:r>
      </w:ins>
      <w:del w:id="735" w:author="Alice Latinne" w:date="2017-04-01T17:44:00Z">
        <w:r w:rsidDel="00297016">
          <w:delText>3.4</w:delText>
        </w:r>
      </w:del>
      <w:r>
        <w:t xml:space="preserve"> times higher than the one of the Western group</w:t>
      </w:r>
      <w:r w:rsidR="008F5C5B">
        <w:t xml:space="preserve"> (θ</w:t>
      </w:r>
      <w:r w:rsidR="008F5C5B">
        <w:rPr>
          <w:vertAlign w:val="subscript"/>
        </w:rPr>
        <w:t>W</w:t>
      </w:r>
      <w:r w:rsidR="008F5C5B">
        <w:t>)</w:t>
      </w:r>
      <w:r>
        <w:t xml:space="preserve">. </w:t>
      </w:r>
      <w:commentRangeStart w:id="736"/>
      <w:ins w:id="737" w:author="Alice Latinne" w:date="2017-04-01T17:46:00Z">
        <w:r w:rsidR="00297016">
          <w:t xml:space="preserve">The estimated divergence time between the Eastern and Western groups is </w:t>
        </w:r>
        <w:commentRangeStart w:id="738"/>
        <w:r w:rsidR="00297016">
          <w:t>8900 years</w:t>
        </w:r>
      </w:ins>
      <w:commentRangeEnd w:id="738"/>
      <w:ins w:id="739" w:author="Alice Latinne" w:date="2017-04-01T17:47:00Z">
        <w:r w:rsidR="00297016">
          <w:rPr>
            <w:rStyle w:val="Marquedecommentaire"/>
            <w:rFonts w:ascii="Times New Roman" w:eastAsia="Times New Roman" w:hAnsi="Times New Roman" w:cs="Times New Roman"/>
            <w:kern w:val="0"/>
            <w:lang w:val="en-GB" w:eastAsia="fr-FR" w:bidi="ar-SA"/>
          </w:rPr>
          <w:commentReference w:id="738"/>
        </w:r>
      </w:ins>
      <w:ins w:id="740" w:author="Alice Latinne" w:date="2017-04-01T17:46:00Z">
        <w:r w:rsidR="00297016">
          <w:t>.</w:t>
        </w:r>
      </w:ins>
      <w:del w:id="741" w:author="Alice Latinne" w:date="2017-04-01T17:43:00Z">
        <w:r w:rsidDel="00CF2A44">
          <w:delText xml:space="preserve">The </w:delText>
        </w:r>
        <w:r w:rsidR="00EE3E3D" w:rsidDel="00CF2A44">
          <w:delText>estimated size of the Western founder population</w:delText>
        </w:r>
        <w:r w:rsidR="008F5C5B" w:rsidDel="00CF2A44">
          <w:delText xml:space="preserve"> (θ</w:delText>
        </w:r>
        <w:r w:rsidR="008F5C5B" w:rsidDel="00CF2A44">
          <w:rPr>
            <w:vertAlign w:val="subscript"/>
          </w:rPr>
          <w:delText>F</w:delText>
        </w:r>
        <w:r w:rsidR="008F5C5B" w:rsidDel="00CF2A44">
          <w:delText>)</w:delText>
        </w:r>
        <w:r w:rsidR="00EE3E3D" w:rsidDel="00CF2A44">
          <w:delText xml:space="preserve"> </w:delText>
        </w:r>
        <w:r w:rsidDel="00CF2A44">
          <w:delText>was</w:delText>
        </w:r>
        <w:r w:rsidR="00EE3E3D" w:rsidDel="00CF2A44">
          <w:delText xml:space="preserve"> almost six times lower</w:delText>
        </w:r>
        <w:r w:rsidDel="00CF2A44">
          <w:delText xml:space="preserve"> than its</w:delText>
        </w:r>
        <w:r w:rsidR="001064E2" w:rsidDel="00CF2A44">
          <w:delText xml:space="preserve"> estimated</w:delText>
        </w:r>
        <w:r w:rsidDel="00CF2A44">
          <w:delText xml:space="preserve"> current effective population size.</w:delText>
        </w:r>
        <w:r w:rsidR="008F5C5B" w:rsidDel="00CF2A44">
          <w:delText xml:space="preserve"> Our models were not able to estimate several parameters</w:delText>
        </w:r>
        <w:r w:rsidR="00926E44" w:rsidDel="00CF2A44">
          <w:delText xml:space="preserve"> (θ</w:delText>
        </w:r>
        <w:r w:rsidR="00926E44" w:rsidDel="00CF2A44">
          <w:rPr>
            <w:vertAlign w:val="subscript"/>
          </w:rPr>
          <w:delText>A</w:delText>
        </w:r>
        <w:r w:rsidR="00926E44" w:rsidDel="00CF2A44">
          <w:delText>,</w:delText>
        </w:r>
        <w:r w:rsidR="00926E44" w:rsidDel="00CF2A44">
          <w:rPr>
            <w:i/>
            <w:iCs/>
          </w:rPr>
          <w:delText xml:space="preserve"> T</w:delText>
        </w:r>
        <w:r w:rsidR="00926E44" w:rsidDel="00CF2A44">
          <w:rPr>
            <w:vertAlign w:val="subscript"/>
          </w:rPr>
          <w:delText>F</w:delText>
        </w:r>
        <w:r w:rsidR="00926E44" w:rsidDel="00CF2A44">
          <w:delText>,</w:delText>
        </w:r>
        <w:r w:rsidR="00926E44" w:rsidRPr="00926E44" w:rsidDel="00CF2A44">
          <w:rPr>
            <w:i/>
            <w:iCs/>
          </w:rPr>
          <w:delText xml:space="preserve"> </w:delText>
        </w:r>
        <w:r w:rsidR="00926E44" w:rsidDel="00CF2A44">
          <w:rPr>
            <w:i/>
            <w:iCs/>
          </w:rPr>
          <w:delText>T</w:delText>
        </w:r>
        <w:r w:rsidR="00926E44" w:rsidDel="00CF2A44">
          <w:rPr>
            <w:vertAlign w:val="subscript"/>
          </w:rPr>
          <w:delText>W</w:delText>
        </w:r>
        <w:r w:rsidR="00926E44" w:rsidDel="00CF2A44">
          <w:delText>,</w:delText>
        </w:r>
        <w:r w:rsidR="00926E44" w:rsidRPr="00926E44" w:rsidDel="00CF2A44">
          <w:rPr>
            <w:i/>
            <w:iCs/>
          </w:rPr>
          <w:delText xml:space="preserve"> </w:delText>
        </w:r>
        <w:r w:rsidR="00926E44" w:rsidDel="00CF2A44">
          <w:rPr>
            <w:i/>
            <w:iCs/>
          </w:rPr>
          <w:delText>T</w:delText>
        </w:r>
        <w:r w:rsidR="00926E44" w:rsidDel="00CF2A44">
          <w:rPr>
            <w:vertAlign w:val="subscript"/>
          </w:rPr>
          <w:delText>E</w:delText>
        </w:r>
        <w:r w:rsidR="00926E44" w:rsidDel="00CF2A44">
          <w:delText>)</w:delText>
        </w:r>
        <w:r w:rsidR="008F5C5B" w:rsidDel="00CF2A44">
          <w:delText xml:space="preserve"> because they did not reach convergence.</w:delText>
        </w:r>
      </w:del>
      <w:commentRangeEnd w:id="736"/>
      <w:r w:rsidR="00645743">
        <w:rPr>
          <w:rStyle w:val="Marquedecommentaire"/>
          <w:rFonts w:ascii="Times New Roman" w:eastAsia="Times New Roman" w:hAnsi="Times New Roman" w:cs="Times New Roman"/>
          <w:kern w:val="0"/>
          <w:lang w:val="en-GB" w:eastAsia="fr-FR" w:bidi="ar-SA"/>
        </w:rPr>
        <w:commentReference w:id="736"/>
      </w:r>
    </w:p>
    <w:p w14:paraId="321CD66B" w14:textId="77777777" w:rsidR="0015588D" w:rsidRDefault="0015588D" w:rsidP="000E3B47">
      <w:pPr>
        <w:pStyle w:val="Standard"/>
        <w:spacing w:line="360" w:lineRule="auto"/>
      </w:pPr>
    </w:p>
    <w:p w14:paraId="175A8896" w14:textId="43AA5093" w:rsidR="0015588D" w:rsidDel="00CF2A44" w:rsidRDefault="00134E14" w:rsidP="0015588D">
      <w:pPr>
        <w:pStyle w:val="Standard"/>
        <w:rPr>
          <w:del w:id="742" w:author="Alice Latinne" w:date="2017-04-01T17:43:00Z"/>
        </w:rPr>
      </w:pPr>
      <w:del w:id="743" w:author="Alice Latinne" w:date="2017-04-01T17:43:00Z">
        <w:r w:rsidDel="00CF2A44">
          <w:delText>Table 6</w:delText>
        </w:r>
        <w:r w:rsidR="0015588D" w:rsidDel="00CF2A44">
          <w:delText>. Parameters (coalescent scale) estimated for the isolation with migration model</w:delText>
        </w:r>
      </w:del>
    </w:p>
    <w:tbl>
      <w:tblPr>
        <w:tblW w:w="9638" w:type="dxa"/>
        <w:tblLayout w:type="fixed"/>
        <w:tblCellMar>
          <w:left w:w="10" w:type="dxa"/>
          <w:right w:w="10" w:type="dxa"/>
        </w:tblCellMar>
        <w:tblLook w:val="04A0" w:firstRow="1" w:lastRow="0" w:firstColumn="1" w:lastColumn="0" w:noHBand="0" w:noVBand="1"/>
      </w:tblPr>
      <w:tblGrid>
        <w:gridCol w:w="701"/>
        <w:gridCol w:w="4791"/>
        <w:gridCol w:w="1735"/>
        <w:gridCol w:w="2411"/>
      </w:tblGrid>
      <w:tr w:rsidR="0015588D" w:rsidDel="00CF2A44" w14:paraId="6B5C3DB2" w14:textId="2C6B48DE">
        <w:trPr>
          <w:del w:id="744" w:author="Alice Latinne" w:date="2017-04-01T17:43:00Z"/>
        </w:trPr>
        <w:tc>
          <w:tcPr>
            <w:tcW w:w="701" w:type="dxa"/>
            <w:tcBorders>
              <w:top w:val="single" w:sz="2" w:space="0" w:color="000000"/>
              <w:left w:val="single" w:sz="2" w:space="0" w:color="000000"/>
              <w:bottom w:val="single" w:sz="2" w:space="0" w:color="000000"/>
            </w:tcBorders>
            <w:tcMar>
              <w:top w:w="55" w:type="dxa"/>
              <w:left w:w="55" w:type="dxa"/>
              <w:bottom w:w="55" w:type="dxa"/>
              <w:right w:w="55" w:type="dxa"/>
            </w:tcMar>
          </w:tcPr>
          <w:p w14:paraId="0736A170" w14:textId="77E2010C" w:rsidR="0015588D" w:rsidDel="00CF2A44" w:rsidRDefault="0015588D" w:rsidP="0015588D">
            <w:pPr>
              <w:pStyle w:val="TableContents"/>
              <w:rPr>
                <w:del w:id="745" w:author="Alice Latinne" w:date="2017-04-01T17:43:00Z"/>
              </w:rPr>
            </w:pPr>
          </w:p>
        </w:tc>
        <w:tc>
          <w:tcPr>
            <w:tcW w:w="4791" w:type="dxa"/>
            <w:tcBorders>
              <w:top w:val="single" w:sz="2" w:space="0" w:color="000000"/>
              <w:left w:val="single" w:sz="2" w:space="0" w:color="000000"/>
              <w:bottom w:val="single" w:sz="2" w:space="0" w:color="000000"/>
            </w:tcBorders>
            <w:tcMar>
              <w:top w:w="55" w:type="dxa"/>
              <w:left w:w="55" w:type="dxa"/>
              <w:bottom w:w="55" w:type="dxa"/>
              <w:right w:w="55" w:type="dxa"/>
            </w:tcMar>
          </w:tcPr>
          <w:p w14:paraId="55DBE8FA" w14:textId="5CA1038F" w:rsidR="0015588D" w:rsidDel="00CF2A44" w:rsidRDefault="00FB5A75" w:rsidP="0015588D">
            <w:pPr>
              <w:pStyle w:val="TableContents"/>
              <w:rPr>
                <w:del w:id="746" w:author="Alice Latinne" w:date="2017-04-01T17:43:00Z"/>
              </w:rPr>
            </w:pPr>
            <w:del w:id="747" w:author="Alice Latinne" w:date="2017-04-01T17:43:00Z">
              <w:r w:rsidDel="00CF2A44">
                <w:delText>P</w:delText>
              </w:r>
              <w:r w:rsidR="0015588D" w:rsidDel="00CF2A44">
                <w:delText>rior</w:delText>
              </w:r>
            </w:del>
          </w:p>
        </w:tc>
        <w:tc>
          <w:tcPr>
            <w:tcW w:w="1735" w:type="dxa"/>
            <w:tcBorders>
              <w:top w:val="single" w:sz="2" w:space="0" w:color="000000"/>
              <w:left w:val="single" w:sz="2" w:space="0" w:color="000000"/>
              <w:bottom w:val="single" w:sz="2" w:space="0" w:color="000000"/>
            </w:tcBorders>
            <w:tcMar>
              <w:top w:w="55" w:type="dxa"/>
              <w:left w:w="55" w:type="dxa"/>
              <w:bottom w:w="55" w:type="dxa"/>
              <w:right w:w="55" w:type="dxa"/>
            </w:tcMar>
          </w:tcPr>
          <w:p w14:paraId="7085ADDD" w14:textId="28125C78" w:rsidR="0015588D" w:rsidDel="00CF2A44" w:rsidRDefault="0015588D" w:rsidP="0015588D">
            <w:pPr>
              <w:pStyle w:val="TableContents"/>
              <w:rPr>
                <w:del w:id="748" w:author="Alice Latinne" w:date="2017-04-01T17:43:00Z"/>
              </w:rPr>
            </w:pPr>
            <w:del w:id="749" w:author="Alice Latinne" w:date="2017-04-01T17:43:00Z">
              <w:r w:rsidDel="00CF2A44">
                <w:delText>median</w:delText>
              </w:r>
            </w:del>
          </w:p>
        </w:tc>
        <w:tc>
          <w:tcPr>
            <w:tcW w:w="241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36BD877" w14:textId="63722110" w:rsidR="0015588D" w:rsidDel="00CF2A44" w:rsidRDefault="0015588D" w:rsidP="0015588D">
            <w:pPr>
              <w:pStyle w:val="TableContents"/>
              <w:rPr>
                <w:del w:id="750" w:author="Alice Latinne" w:date="2017-04-01T17:43:00Z"/>
              </w:rPr>
            </w:pPr>
            <w:del w:id="751" w:author="Alice Latinne" w:date="2017-04-01T17:43:00Z">
              <w:r w:rsidDel="00CF2A44">
                <w:delText>95%HPD</w:delText>
              </w:r>
            </w:del>
          </w:p>
        </w:tc>
      </w:tr>
      <w:tr w:rsidR="0015588D" w:rsidDel="00CF2A44" w14:paraId="773C4669" w14:textId="606EE6FB">
        <w:trPr>
          <w:del w:id="752"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4CB7C827" w14:textId="66E3F3E9" w:rsidR="0015588D" w:rsidDel="00CF2A44" w:rsidRDefault="0015588D" w:rsidP="0015588D">
            <w:pPr>
              <w:pStyle w:val="Standard"/>
              <w:rPr>
                <w:del w:id="753" w:author="Alice Latinne" w:date="2017-04-01T17:43:00Z"/>
              </w:rPr>
            </w:pPr>
            <w:del w:id="754" w:author="Alice Latinne" w:date="2017-04-01T17:43:00Z">
              <w:r w:rsidDel="00CF2A44">
                <w:delText>θ</w:delText>
              </w:r>
              <w:r w:rsidDel="00CF2A44">
                <w:rPr>
                  <w:vertAlign w:val="subscript"/>
                </w:rPr>
                <w:delText>W</w:delText>
              </w:r>
            </w:del>
          </w:p>
        </w:tc>
        <w:tc>
          <w:tcPr>
            <w:tcW w:w="4791" w:type="dxa"/>
            <w:tcBorders>
              <w:left w:val="single" w:sz="2" w:space="0" w:color="000000"/>
              <w:bottom w:val="single" w:sz="2" w:space="0" w:color="000000"/>
            </w:tcBorders>
            <w:tcMar>
              <w:top w:w="55" w:type="dxa"/>
              <w:left w:w="55" w:type="dxa"/>
              <w:bottom w:w="55" w:type="dxa"/>
              <w:right w:w="55" w:type="dxa"/>
            </w:tcMar>
          </w:tcPr>
          <w:p w14:paraId="41866EFD" w14:textId="2ADE2280" w:rsidR="0015588D" w:rsidDel="00CF2A44" w:rsidRDefault="0015588D" w:rsidP="0015588D">
            <w:pPr>
              <w:pStyle w:val="Standard"/>
              <w:rPr>
                <w:del w:id="755" w:author="Alice Latinne" w:date="2017-04-01T17:43:00Z"/>
              </w:rPr>
            </w:pPr>
            <w:del w:id="756" w:author="Alice Latinne" w:date="2017-04-01T17:43:00Z">
              <w:r w:rsidDel="00CF2A44">
                <w:delText>Log-uniform(0.1,1000); conditional to θ</w:delText>
              </w:r>
              <w:r w:rsidDel="00CF2A44">
                <w:rPr>
                  <w:vertAlign w:val="subscript"/>
                </w:rPr>
                <w:delText>F</w:delText>
              </w:r>
              <w:r w:rsidDel="00CF2A44">
                <w:delText>&lt;θ</w:delText>
              </w:r>
              <w:r w:rsidDel="00CF2A44">
                <w:rPr>
                  <w:vertAlign w:val="subscript"/>
                </w:rPr>
                <w:delText>W</w:delText>
              </w:r>
            </w:del>
          </w:p>
        </w:tc>
        <w:tc>
          <w:tcPr>
            <w:tcW w:w="1735" w:type="dxa"/>
            <w:tcBorders>
              <w:left w:val="single" w:sz="2" w:space="0" w:color="000000"/>
              <w:bottom w:val="single" w:sz="2" w:space="0" w:color="000000"/>
            </w:tcBorders>
            <w:tcMar>
              <w:top w:w="55" w:type="dxa"/>
              <w:left w:w="55" w:type="dxa"/>
              <w:bottom w:w="55" w:type="dxa"/>
              <w:right w:w="55" w:type="dxa"/>
            </w:tcMar>
          </w:tcPr>
          <w:p w14:paraId="5D5CAC30" w14:textId="26DE4BDD" w:rsidR="0015588D" w:rsidDel="00CF2A44" w:rsidRDefault="0015588D" w:rsidP="0015588D">
            <w:pPr>
              <w:pStyle w:val="TableContents"/>
              <w:rPr>
                <w:del w:id="757" w:author="Alice Latinne" w:date="2017-04-01T17:43:00Z"/>
                <w:b/>
                <w:bCs/>
              </w:rPr>
            </w:pPr>
            <w:del w:id="758" w:author="Alice Latinne" w:date="2017-04-01T17:43:00Z">
              <w:r w:rsidDel="00CF2A44">
                <w:rPr>
                  <w:b/>
                  <w:bCs/>
                </w:rPr>
                <w:delText>4.66</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4683D4" w14:textId="39111C13" w:rsidR="0015588D" w:rsidDel="00CF2A44" w:rsidRDefault="0015588D" w:rsidP="0015588D">
            <w:pPr>
              <w:pStyle w:val="TableContents"/>
              <w:rPr>
                <w:del w:id="759" w:author="Alice Latinne" w:date="2017-04-01T17:43:00Z"/>
                <w:b/>
                <w:bCs/>
              </w:rPr>
            </w:pPr>
            <w:del w:id="760" w:author="Alice Latinne" w:date="2017-04-01T17:43:00Z">
              <w:r w:rsidDel="00CF2A44">
                <w:rPr>
                  <w:b/>
                  <w:bCs/>
                </w:rPr>
                <w:delText>1.82-50.07</w:delText>
              </w:r>
            </w:del>
          </w:p>
        </w:tc>
      </w:tr>
      <w:tr w:rsidR="0015588D" w:rsidDel="00CF2A44" w14:paraId="3114B747" w14:textId="07816289">
        <w:trPr>
          <w:del w:id="761"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5E6627A6" w14:textId="3FC07B9E" w:rsidR="0015588D" w:rsidDel="00CF2A44" w:rsidRDefault="0015588D" w:rsidP="0015588D">
            <w:pPr>
              <w:pStyle w:val="Standard"/>
              <w:rPr>
                <w:del w:id="762" w:author="Alice Latinne" w:date="2017-04-01T17:43:00Z"/>
              </w:rPr>
            </w:pPr>
            <w:del w:id="763" w:author="Alice Latinne" w:date="2017-04-01T17:43:00Z">
              <w:r w:rsidDel="00CF2A44">
                <w:delText>θ</w:delText>
              </w:r>
              <w:r w:rsidDel="00CF2A44">
                <w:rPr>
                  <w:vertAlign w:val="subscript"/>
                </w:rPr>
                <w:delText>E</w:delText>
              </w:r>
            </w:del>
          </w:p>
        </w:tc>
        <w:tc>
          <w:tcPr>
            <w:tcW w:w="4791" w:type="dxa"/>
            <w:tcBorders>
              <w:left w:val="single" w:sz="2" w:space="0" w:color="000000"/>
              <w:bottom w:val="single" w:sz="2" w:space="0" w:color="000000"/>
            </w:tcBorders>
            <w:tcMar>
              <w:top w:w="55" w:type="dxa"/>
              <w:left w:w="55" w:type="dxa"/>
              <w:bottom w:w="55" w:type="dxa"/>
              <w:right w:w="55" w:type="dxa"/>
            </w:tcMar>
          </w:tcPr>
          <w:p w14:paraId="100BEEBD" w14:textId="56532467" w:rsidR="0015588D" w:rsidDel="00CF2A44" w:rsidRDefault="0015588D" w:rsidP="0015588D">
            <w:pPr>
              <w:pStyle w:val="Standard"/>
              <w:rPr>
                <w:del w:id="764" w:author="Alice Latinne" w:date="2017-04-01T17:43:00Z"/>
              </w:rPr>
            </w:pPr>
            <w:del w:id="765" w:author="Alice Latinne" w:date="2017-04-01T17:43:00Z">
              <w:r w:rsidDel="00CF2A44">
                <w:delText>Log-uniform(0.1,1000)</w:delText>
              </w:r>
            </w:del>
          </w:p>
        </w:tc>
        <w:tc>
          <w:tcPr>
            <w:tcW w:w="1735" w:type="dxa"/>
            <w:tcBorders>
              <w:left w:val="single" w:sz="2" w:space="0" w:color="000000"/>
              <w:bottom w:val="single" w:sz="2" w:space="0" w:color="000000"/>
            </w:tcBorders>
            <w:tcMar>
              <w:top w:w="55" w:type="dxa"/>
              <w:left w:w="55" w:type="dxa"/>
              <w:bottom w:w="55" w:type="dxa"/>
              <w:right w:w="55" w:type="dxa"/>
            </w:tcMar>
          </w:tcPr>
          <w:p w14:paraId="34D27D8F" w14:textId="4EA8729C" w:rsidR="0015588D" w:rsidDel="00CF2A44" w:rsidRDefault="0015588D" w:rsidP="0015588D">
            <w:pPr>
              <w:pStyle w:val="TableContents"/>
              <w:rPr>
                <w:del w:id="766" w:author="Alice Latinne" w:date="2017-04-01T17:43:00Z"/>
                <w:b/>
                <w:bCs/>
              </w:rPr>
            </w:pPr>
            <w:del w:id="767" w:author="Alice Latinne" w:date="2017-04-01T17:43:00Z">
              <w:r w:rsidDel="00CF2A44">
                <w:rPr>
                  <w:b/>
                  <w:bCs/>
                </w:rPr>
                <w:delText>15.81</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7B9EF" w14:textId="2F41B9CB" w:rsidR="0015588D" w:rsidDel="00CF2A44" w:rsidRDefault="0015588D" w:rsidP="0015588D">
            <w:pPr>
              <w:pStyle w:val="TableContents"/>
              <w:rPr>
                <w:del w:id="768" w:author="Alice Latinne" w:date="2017-04-01T17:43:00Z"/>
                <w:b/>
                <w:bCs/>
              </w:rPr>
            </w:pPr>
            <w:del w:id="769" w:author="Alice Latinne" w:date="2017-04-01T17:43:00Z">
              <w:r w:rsidDel="00CF2A44">
                <w:rPr>
                  <w:b/>
                  <w:bCs/>
                </w:rPr>
                <w:delText>5.31-238.33</w:delText>
              </w:r>
            </w:del>
          </w:p>
        </w:tc>
      </w:tr>
      <w:tr w:rsidR="0015588D" w:rsidDel="00CF2A44" w14:paraId="659F7730" w14:textId="7329C31C">
        <w:trPr>
          <w:del w:id="770"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02C7F424" w14:textId="126B3F72" w:rsidR="0015588D" w:rsidDel="00CF2A44" w:rsidRDefault="0015588D" w:rsidP="0015588D">
            <w:pPr>
              <w:pStyle w:val="Standard"/>
              <w:rPr>
                <w:del w:id="771" w:author="Alice Latinne" w:date="2017-04-01T17:43:00Z"/>
              </w:rPr>
            </w:pPr>
            <w:del w:id="772" w:author="Alice Latinne" w:date="2017-04-01T17:43:00Z">
              <w:r w:rsidDel="00CF2A44">
                <w:delText>θ</w:delText>
              </w:r>
              <w:r w:rsidDel="00CF2A44">
                <w:rPr>
                  <w:vertAlign w:val="subscript"/>
                </w:rPr>
                <w:delText>F</w:delText>
              </w:r>
            </w:del>
          </w:p>
        </w:tc>
        <w:tc>
          <w:tcPr>
            <w:tcW w:w="4791" w:type="dxa"/>
            <w:tcBorders>
              <w:left w:val="single" w:sz="2" w:space="0" w:color="000000"/>
              <w:bottom w:val="single" w:sz="2" w:space="0" w:color="000000"/>
            </w:tcBorders>
            <w:tcMar>
              <w:top w:w="55" w:type="dxa"/>
              <w:left w:w="55" w:type="dxa"/>
              <w:bottom w:w="55" w:type="dxa"/>
              <w:right w:w="55" w:type="dxa"/>
            </w:tcMar>
          </w:tcPr>
          <w:p w14:paraId="4BEDB848" w14:textId="28321F07" w:rsidR="0015588D" w:rsidDel="00CF2A44" w:rsidRDefault="0015588D" w:rsidP="0015588D">
            <w:pPr>
              <w:pStyle w:val="Standard"/>
              <w:rPr>
                <w:del w:id="773" w:author="Alice Latinne" w:date="2017-04-01T17:43:00Z"/>
              </w:rPr>
            </w:pPr>
            <w:del w:id="774" w:author="Alice Latinne" w:date="2017-04-01T17:43:00Z">
              <w:r w:rsidDel="00CF2A44">
                <w:delText>Log-uniform(0.1,1000); conditional to θ</w:delText>
              </w:r>
              <w:r w:rsidDel="00CF2A44">
                <w:rPr>
                  <w:vertAlign w:val="subscript"/>
                </w:rPr>
                <w:delText>F</w:delText>
              </w:r>
              <w:r w:rsidDel="00CF2A44">
                <w:delText>&lt;θ</w:delText>
              </w:r>
              <w:r w:rsidDel="00CF2A44">
                <w:rPr>
                  <w:vertAlign w:val="subscript"/>
                </w:rPr>
                <w:delText>W</w:delText>
              </w:r>
            </w:del>
          </w:p>
        </w:tc>
        <w:tc>
          <w:tcPr>
            <w:tcW w:w="1735" w:type="dxa"/>
            <w:tcBorders>
              <w:left w:val="single" w:sz="2" w:space="0" w:color="000000"/>
              <w:bottom w:val="single" w:sz="2" w:space="0" w:color="000000"/>
            </w:tcBorders>
            <w:tcMar>
              <w:top w:w="55" w:type="dxa"/>
              <w:left w:w="55" w:type="dxa"/>
              <w:bottom w:w="55" w:type="dxa"/>
              <w:right w:w="55" w:type="dxa"/>
            </w:tcMar>
          </w:tcPr>
          <w:p w14:paraId="79C38CA1" w14:textId="25DD1E38" w:rsidR="0015588D" w:rsidDel="00CF2A44" w:rsidRDefault="0015588D" w:rsidP="0015588D">
            <w:pPr>
              <w:pStyle w:val="TableContents"/>
              <w:rPr>
                <w:del w:id="775" w:author="Alice Latinne" w:date="2017-04-01T17:43:00Z"/>
                <w:b/>
                <w:bCs/>
              </w:rPr>
            </w:pPr>
            <w:del w:id="776" w:author="Alice Latinne" w:date="2017-04-01T17:43:00Z">
              <w:r w:rsidDel="00CF2A44">
                <w:rPr>
                  <w:b/>
                  <w:bCs/>
                </w:rPr>
                <w:delText>0.79</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F6F19A" w14:textId="2EDD198B" w:rsidR="0015588D" w:rsidDel="00CF2A44" w:rsidRDefault="0015588D" w:rsidP="0015588D">
            <w:pPr>
              <w:pStyle w:val="TableContents"/>
              <w:rPr>
                <w:del w:id="777" w:author="Alice Latinne" w:date="2017-04-01T17:43:00Z"/>
                <w:b/>
                <w:bCs/>
              </w:rPr>
            </w:pPr>
            <w:del w:id="778" w:author="Alice Latinne" w:date="2017-04-01T17:43:00Z">
              <w:r w:rsidDel="00CF2A44">
                <w:rPr>
                  <w:b/>
                  <w:bCs/>
                </w:rPr>
                <w:delText>0.11-17.60</w:delText>
              </w:r>
            </w:del>
          </w:p>
        </w:tc>
      </w:tr>
      <w:tr w:rsidR="0015588D" w:rsidDel="00CF2A44" w14:paraId="7A9DB1A6" w14:textId="1D061C38">
        <w:trPr>
          <w:del w:id="779"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31AC48E6" w14:textId="34992B8B" w:rsidR="0015588D" w:rsidDel="00CF2A44" w:rsidRDefault="0015588D" w:rsidP="0015588D">
            <w:pPr>
              <w:pStyle w:val="Standard"/>
              <w:rPr>
                <w:del w:id="780" w:author="Alice Latinne" w:date="2017-04-01T17:43:00Z"/>
              </w:rPr>
            </w:pPr>
            <w:del w:id="781" w:author="Alice Latinne" w:date="2017-04-01T17:43:00Z">
              <w:r w:rsidDel="00CF2A44">
                <w:delText>θ</w:delText>
              </w:r>
              <w:r w:rsidDel="00CF2A44">
                <w:rPr>
                  <w:vertAlign w:val="subscript"/>
                </w:rPr>
                <w:delText>A</w:delText>
              </w:r>
            </w:del>
          </w:p>
        </w:tc>
        <w:tc>
          <w:tcPr>
            <w:tcW w:w="4791" w:type="dxa"/>
            <w:tcBorders>
              <w:left w:val="single" w:sz="2" w:space="0" w:color="000000"/>
              <w:bottom w:val="single" w:sz="2" w:space="0" w:color="000000"/>
            </w:tcBorders>
            <w:tcMar>
              <w:top w:w="55" w:type="dxa"/>
              <w:left w:w="55" w:type="dxa"/>
              <w:bottom w:w="55" w:type="dxa"/>
              <w:right w:w="55" w:type="dxa"/>
            </w:tcMar>
          </w:tcPr>
          <w:p w14:paraId="39757EF0" w14:textId="732845B1" w:rsidR="0015588D" w:rsidDel="00CF2A44" w:rsidRDefault="0015588D" w:rsidP="0015588D">
            <w:pPr>
              <w:pStyle w:val="Standard"/>
              <w:rPr>
                <w:del w:id="782" w:author="Alice Latinne" w:date="2017-04-01T17:43:00Z"/>
              </w:rPr>
            </w:pPr>
            <w:del w:id="783" w:author="Alice Latinne" w:date="2017-04-01T17:43:00Z">
              <w:r w:rsidDel="00CF2A44">
                <w:delText>Log-uniform(0.1,1000)</w:delText>
              </w:r>
            </w:del>
          </w:p>
        </w:tc>
        <w:tc>
          <w:tcPr>
            <w:tcW w:w="1735" w:type="dxa"/>
            <w:tcBorders>
              <w:left w:val="single" w:sz="2" w:space="0" w:color="000000"/>
              <w:bottom w:val="single" w:sz="2" w:space="0" w:color="000000"/>
            </w:tcBorders>
            <w:tcMar>
              <w:top w:w="55" w:type="dxa"/>
              <w:left w:w="55" w:type="dxa"/>
              <w:bottom w:w="55" w:type="dxa"/>
              <w:right w:w="55" w:type="dxa"/>
            </w:tcMar>
          </w:tcPr>
          <w:p w14:paraId="6B939FCA" w14:textId="6B067B1A" w:rsidR="0015588D" w:rsidDel="00CF2A44" w:rsidRDefault="0015588D" w:rsidP="0015588D">
            <w:pPr>
              <w:pStyle w:val="TableContents"/>
              <w:rPr>
                <w:del w:id="784" w:author="Alice Latinne" w:date="2017-04-01T17:43:00Z"/>
              </w:rPr>
            </w:pPr>
            <w:del w:id="785" w:author="Alice Latinne" w:date="2017-04-01T17:43:00Z">
              <w:r w:rsidDel="00CF2A44">
                <w:delText>15.19</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660A16" w14:textId="07DBF9AD" w:rsidR="0015588D" w:rsidDel="00CF2A44" w:rsidRDefault="0015588D" w:rsidP="0015588D">
            <w:pPr>
              <w:pStyle w:val="TableContents"/>
              <w:rPr>
                <w:del w:id="786" w:author="Alice Latinne" w:date="2017-04-01T17:43:00Z"/>
              </w:rPr>
            </w:pPr>
            <w:del w:id="787" w:author="Alice Latinne" w:date="2017-04-01T17:43:00Z">
              <w:r w:rsidDel="00CF2A44">
                <w:delText>0.12-774.17</w:delText>
              </w:r>
            </w:del>
          </w:p>
        </w:tc>
      </w:tr>
      <w:tr w:rsidR="0015588D" w:rsidDel="00CF2A44" w14:paraId="784FA54B" w14:textId="0A26AF25">
        <w:trPr>
          <w:del w:id="788"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0EB52E56" w14:textId="4ECA50E0" w:rsidR="0015588D" w:rsidDel="00CF2A44" w:rsidRDefault="0015588D" w:rsidP="0015588D">
            <w:pPr>
              <w:pStyle w:val="Standard"/>
              <w:rPr>
                <w:del w:id="789" w:author="Alice Latinne" w:date="2017-04-01T17:43:00Z"/>
              </w:rPr>
            </w:pPr>
            <w:del w:id="790" w:author="Alice Latinne" w:date="2017-04-01T17:43:00Z">
              <w:r w:rsidDel="00CF2A44">
                <w:rPr>
                  <w:i/>
                  <w:iCs/>
                </w:rPr>
                <w:delText>T</w:delText>
              </w:r>
              <w:r w:rsidDel="00CF2A44">
                <w:rPr>
                  <w:vertAlign w:val="subscript"/>
                </w:rPr>
                <w:delText>F</w:delText>
              </w:r>
            </w:del>
          </w:p>
        </w:tc>
        <w:tc>
          <w:tcPr>
            <w:tcW w:w="4791" w:type="dxa"/>
            <w:tcBorders>
              <w:left w:val="single" w:sz="2" w:space="0" w:color="000000"/>
              <w:bottom w:val="single" w:sz="2" w:space="0" w:color="000000"/>
            </w:tcBorders>
            <w:tcMar>
              <w:top w:w="55" w:type="dxa"/>
              <w:left w:w="55" w:type="dxa"/>
              <w:bottom w:w="55" w:type="dxa"/>
              <w:right w:w="55" w:type="dxa"/>
            </w:tcMar>
          </w:tcPr>
          <w:p w14:paraId="57BF44A0" w14:textId="428D8268" w:rsidR="0015588D" w:rsidDel="00CF2A44" w:rsidRDefault="0015588D" w:rsidP="0015588D">
            <w:pPr>
              <w:pStyle w:val="TableContents"/>
              <w:rPr>
                <w:del w:id="791" w:author="Alice Latinne" w:date="2017-04-01T17:43:00Z"/>
              </w:rPr>
            </w:pPr>
            <w:del w:id="792" w:author="Alice Latinne" w:date="2017-04-01T17:43:00Z">
              <w:r w:rsidDel="00CF2A44">
                <w:delText>Uniform(0,10)</w:delText>
              </w:r>
            </w:del>
          </w:p>
        </w:tc>
        <w:tc>
          <w:tcPr>
            <w:tcW w:w="1735" w:type="dxa"/>
            <w:tcBorders>
              <w:left w:val="single" w:sz="2" w:space="0" w:color="000000"/>
              <w:bottom w:val="single" w:sz="2" w:space="0" w:color="000000"/>
            </w:tcBorders>
            <w:tcMar>
              <w:top w:w="55" w:type="dxa"/>
              <w:left w:w="55" w:type="dxa"/>
              <w:bottom w:w="55" w:type="dxa"/>
              <w:right w:w="55" w:type="dxa"/>
            </w:tcMar>
          </w:tcPr>
          <w:p w14:paraId="5FB88E7B" w14:textId="49D0B23D" w:rsidR="0015588D" w:rsidDel="00CF2A44" w:rsidRDefault="0015588D" w:rsidP="0015588D">
            <w:pPr>
              <w:pStyle w:val="TableContents"/>
              <w:rPr>
                <w:del w:id="793" w:author="Alice Latinne" w:date="2017-04-01T17:43:00Z"/>
              </w:rPr>
            </w:pPr>
            <w:del w:id="794" w:author="Alice Latinne" w:date="2017-04-01T17:43:00Z">
              <w:r w:rsidDel="00CF2A44">
                <w:delText>5.33</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3EF527" w14:textId="66529B8F" w:rsidR="0015588D" w:rsidDel="00CF2A44" w:rsidRDefault="0015588D" w:rsidP="0015588D">
            <w:pPr>
              <w:pStyle w:val="TableContents"/>
              <w:rPr>
                <w:del w:id="795" w:author="Alice Latinne" w:date="2017-04-01T17:43:00Z"/>
              </w:rPr>
            </w:pPr>
            <w:del w:id="796" w:author="Alice Latinne" w:date="2017-04-01T17:43:00Z">
              <w:r w:rsidDel="00CF2A44">
                <w:delText>0.20-9.70</w:delText>
              </w:r>
            </w:del>
          </w:p>
        </w:tc>
      </w:tr>
      <w:tr w:rsidR="0015588D" w:rsidDel="00CF2A44" w14:paraId="3628A22E" w14:textId="59B8E0AF">
        <w:trPr>
          <w:del w:id="797"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22851D11" w14:textId="1F1BCF72" w:rsidR="0015588D" w:rsidDel="00CF2A44" w:rsidRDefault="0015588D" w:rsidP="0015588D">
            <w:pPr>
              <w:pStyle w:val="Standard"/>
              <w:rPr>
                <w:del w:id="798" w:author="Alice Latinne" w:date="2017-04-01T17:43:00Z"/>
              </w:rPr>
            </w:pPr>
            <w:del w:id="799" w:author="Alice Latinne" w:date="2017-04-01T17:43:00Z">
              <w:r w:rsidDel="00CF2A44">
                <w:rPr>
                  <w:i/>
                  <w:iCs/>
                </w:rPr>
                <w:delText>T</w:delText>
              </w:r>
              <w:r w:rsidDel="00CF2A44">
                <w:rPr>
                  <w:vertAlign w:val="subscript"/>
                </w:rPr>
                <w:delText>W</w:delText>
              </w:r>
            </w:del>
          </w:p>
        </w:tc>
        <w:tc>
          <w:tcPr>
            <w:tcW w:w="4791" w:type="dxa"/>
            <w:tcBorders>
              <w:left w:val="single" w:sz="2" w:space="0" w:color="000000"/>
              <w:bottom w:val="single" w:sz="2" w:space="0" w:color="000000"/>
            </w:tcBorders>
            <w:tcMar>
              <w:top w:w="55" w:type="dxa"/>
              <w:left w:w="55" w:type="dxa"/>
              <w:bottom w:w="55" w:type="dxa"/>
              <w:right w:w="55" w:type="dxa"/>
            </w:tcMar>
          </w:tcPr>
          <w:p w14:paraId="67B8E187" w14:textId="218969FD" w:rsidR="0015588D" w:rsidDel="00CF2A44" w:rsidRDefault="0015588D" w:rsidP="0015588D">
            <w:pPr>
              <w:pStyle w:val="TableContents"/>
              <w:rPr>
                <w:del w:id="800" w:author="Alice Latinne" w:date="2017-04-01T17:43:00Z"/>
              </w:rPr>
            </w:pPr>
            <w:del w:id="801" w:author="Alice Latinne" w:date="2017-04-01T17:43:00Z">
              <w:r w:rsidDel="00CF2A44">
                <w:delText>Uniform(0,</w:delText>
              </w:r>
              <w:r w:rsidDel="00CF2A44">
                <w:rPr>
                  <w:i/>
                  <w:iCs/>
                </w:rPr>
                <w:delText>T</w:delText>
              </w:r>
              <w:r w:rsidDel="00CF2A44">
                <w:rPr>
                  <w:vertAlign w:val="subscript"/>
                </w:rPr>
                <w:delText>F</w:delText>
              </w:r>
              <w:r w:rsidDel="00CF2A44">
                <w:delText>)</w:delText>
              </w:r>
            </w:del>
          </w:p>
        </w:tc>
        <w:tc>
          <w:tcPr>
            <w:tcW w:w="1735" w:type="dxa"/>
            <w:tcBorders>
              <w:left w:val="single" w:sz="2" w:space="0" w:color="000000"/>
              <w:bottom w:val="single" w:sz="2" w:space="0" w:color="000000"/>
            </w:tcBorders>
            <w:tcMar>
              <w:top w:w="55" w:type="dxa"/>
              <w:left w:w="55" w:type="dxa"/>
              <w:bottom w:w="55" w:type="dxa"/>
              <w:right w:w="55" w:type="dxa"/>
            </w:tcMar>
          </w:tcPr>
          <w:p w14:paraId="3AB0D567" w14:textId="2FB3C5C2" w:rsidR="0015588D" w:rsidDel="00CF2A44" w:rsidRDefault="0015588D" w:rsidP="0015588D">
            <w:pPr>
              <w:pStyle w:val="TableContents"/>
              <w:rPr>
                <w:del w:id="802" w:author="Alice Latinne" w:date="2017-04-01T17:43:00Z"/>
              </w:rPr>
            </w:pPr>
            <w:del w:id="803" w:author="Alice Latinne" w:date="2017-04-01T17:43:00Z">
              <w:r w:rsidDel="00CF2A44">
                <w:delText>2.65</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F7B6B2" w14:textId="1EB67BD2" w:rsidR="0015588D" w:rsidDel="00CF2A44" w:rsidRDefault="0015588D" w:rsidP="0015588D">
            <w:pPr>
              <w:pStyle w:val="TableContents"/>
              <w:rPr>
                <w:del w:id="804" w:author="Alice Latinne" w:date="2017-04-01T17:43:00Z"/>
              </w:rPr>
            </w:pPr>
            <w:del w:id="805" w:author="Alice Latinne" w:date="2017-04-01T17:43:00Z">
              <w:r w:rsidDel="00CF2A44">
                <w:delText>0.06-8.44</w:delText>
              </w:r>
            </w:del>
          </w:p>
        </w:tc>
      </w:tr>
      <w:tr w:rsidR="0015588D" w:rsidDel="00CF2A44" w14:paraId="2616E255" w14:textId="3172F869">
        <w:trPr>
          <w:del w:id="806"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4FE29E8B" w14:textId="05CB6173" w:rsidR="0015588D" w:rsidDel="00CF2A44" w:rsidRDefault="0015588D" w:rsidP="0015588D">
            <w:pPr>
              <w:pStyle w:val="Standard"/>
              <w:rPr>
                <w:del w:id="807" w:author="Alice Latinne" w:date="2017-04-01T17:43:00Z"/>
              </w:rPr>
            </w:pPr>
            <w:del w:id="808" w:author="Alice Latinne" w:date="2017-04-01T17:43:00Z">
              <w:r w:rsidDel="00CF2A44">
                <w:rPr>
                  <w:i/>
                  <w:iCs/>
                </w:rPr>
                <w:delText>T</w:delText>
              </w:r>
              <w:r w:rsidDel="00CF2A44">
                <w:rPr>
                  <w:vertAlign w:val="subscript"/>
                </w:rPr>
                <w:delText>E</w:delText>
              </w:r>
            </w:del>
          </w:p>
        </w:tc>
        <w:tc>
          <w:tcPr>
            <w:tcW w:w="4791" w:type="dxa"/>
            <w:tcBorders>
              <w:left w:val="single" w:sz="2" w:space="0" w:color="000000"/>
              <w:bottom w:val="single" w:sz="2" w:space="0" w:color="000000"/>
            </w:tcBorders>
            <w:tcMar>
              <w:top w:w="55" w:type="dxa"/>
              <w:left w:w="55" w:type="dxa"/>
              <w:bottom w:w="55" w:type="dxa"/>
              <w:right w:w="55" w:type="dxa"/>
            </w:tcMar>
          </w:tcPr>
          <w:p w14:paraId="43E9208C" w14:textId="66663ADD" w:rsidR="0015588D" w:rsidDel="00CF2A44" w:rsidRDefault="0015588D" w:rsidP="0015588D">
            <w:pPr>
              <w:pStyle w:val="TableContents"/>
              <w:rPr>
                <w:del w:id="809" w:author="Alice Latinne" w:date="2017-04-01T17:43:00Z"/>
              </w:rPr>
            </w:pPr>
            <w:del w:id="810" w:author="Alice Latinne" w:date="2017-04-01T17:43:00Z">
              <w:r w:rsidDel="00CF2A44">
                <w:delText>Uniform(0,10)</w:delText>
              </w:r>
            </w:del>
          </w:p>
        </w:tc>
        <w:tc>
          <w:tcPr>
            <w:tcW w:w="1735" w:type="dxa"/>
            <w:tcBorders>
              <w:left w:val="single" w:sz="2" w:space="0" w:color="000000"/>
              <w:bottom w:val="single" w:sz="2" w:space="0" w:color="000000"/>
            </w:tcBorders>
            <w:tcMar>
              <w:top w:w="55" w:type="dxa"/>
              <w:left w:w="55" w:type="dxa"/>
              <w:bottom w:w="55" w:type="dxa"/>
              <w:right w:w="55" w:type="dxa"/>
            </w:tcMar>
          </w:tcPr>
          <w:p w14:paraId="619283D5" w14:textId="7AED1210" w:rsidR="0015588D" w:rsidDel="00CF2A44" w:rsidRDefault="0015588D" w:rsidP="0015588D">
            <w:pPr>
              <w:pStyle w:val="TableContents"/>
              <w:rPr>
                <w:del w:id="811" w:author="Alice Latinne" w:date="2017-04-01T17:43:00Z"/>
              </w:rPr>
            </w:pPr>
            <w:del w:id="812" w:author="Alice Latinne" w:date="2017-04-01T17:43:00Z">
              <w:r w:rsidDel="00CF2A44">
                <w:delText>5.10</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86E93" w14:textId="73DAF196" w:rsidR="0015588D" w:rsidDel="00CF2A44" w:rsidRDefault="0015588D" w:rsidP="0015588D">
            <w:pPr>
              <w:pStyle w:val="TableContents"/>
              <w:rPr>
                <w:del w:id="813" w:author="Alice Latinne" w:date="2017-04-01T17:43:00Z"/>
              </w:rPr>
            </w:pPr>
            <w:del w:id="814" w:author="Alice Latinne" w:date="2017-04-01T17:43:00Z">
              <w:r w:rsidDel="00CF2A44">
                <w:delText>0.22-9.78</w:delText>
              </w:r>
            </w:del>
          </w:p>
        </w:tc>
      </w:tr>
      <w:tr w:rsidR="0015588D" w:rsidDel="00CF2A44" w14:paraId="4BD56F8E" w14:textId="60A3331E">
        <w:trPr>
          <w:del w:id="815"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56F5A40E" w14:textId="22B0A3CC" w:rsidR="0015588D" w:rsidDel="00CF2A44" w:rsidRDefault="0015588D" w:rsidP="0015588D">
            <w:pPr>
              <w:pStyle w:val="Standard"/>
              <w:rPr>
                <w:del w:id="816" w:author="Alice Latinne" w:date="2017-04-01T17:43:00Z"/>
                <w:i/>
                <w:iCs/>
              </w:rPr>
            </w:pPr>
            <w:del w:id="817" w:author="Alice Latinne" w:date="2017-04-01T17:43:00Z">
              <w:r w:rsidDel="00CF2A44">
                <w:rPr>
                  <w:i/>
                  <w:iCs/>
                </w:rPr>
                <w:delText>M</w:delText>
              </w:r>
            </w:del>
          </w:p>
        </w:tc>
        <w:tc>
          <w:tcPr>
            <w:tcW w:w="4791" w:type="dxa"/>
            <w:tcBorders>
              <w:left w:val="single" w:sz="2" w:space="0" w:color="000000"/>
              <w:bottom w:val="single" w:sz="2" w:space="0" w:color="000000"/>
            </w:tcBorders>
            <w:tcMar>
              <w:top w:w="55" w:type="dxa"/>
              <w:left w:w="55" w:type="dxa"/>
              <w:bottom w:w="55" w:type="dxa"/>
              <w:right w:w="55" w:type="dxa"/>
            </w:tcMar>
          </w:tcPr>
          <w:p w14:paraId="28A38A60" w14:textId="6D887FCE" w:rsidR="0015588D" w:rsidDel="00CF2A44" w:rsidRDefault="0015588D" w:rsidP="0015588D">
            <w:pPr>
              <w:pStyle w:val="TableContents"/>
              <w:rPr>
                <w:del w:id="818" w:author="Alice Latinne" w:date="2017-04-01T17:43:00Z"/>
              </w:rPr>
            </w:pPr>
            <w:del w:id="819" w:author="Alice Latinne" w:date="2017-04-01T17:43:00Z">
              <w:r w:rsidDel="00CF2A44">
                <w:delText>Log-uniform(0.001,100)</w:delText>
              </w:r>
            </w:del>
          </w:p>
        </w:tc>
        <w:tc>
          <w:tcPr>
            <w:tcW w:w="1735" w:type="dxa"/>
            <w:tcBorders>
              <w:left w:val="single" w:sz="2" w:space="0" w:color="000000"/>
              <w:bottom w:val="single" w:sz="2" w:space="0" w:color="000000"/>
            </w:tcBorders>
            <w:tcMar>
              <w:top w:w="55" w:type="dxa"/>
              <w:left w:w="55" w:type="dxa"/>
              <w:bottom w:w="55" w:type="dxa"/>
              <w:right w:w="55" w:type="dxa"/>
            </w:tcMar>
          </w:tcPr>
          <w:p w14:paraId="25003DD3" w14:textId="289BF29B" w:rsidR="0015588D" w:rsidDel="00CF2A44" w:rsidRDefault="0015588D" w:rsidP="0015588D">
            <w:pPr>
              <w:pStyle w:val="TableContents"/>
              <w:rPr>
                <w:del w:id="820" w:author="Alice Latinne" w:date="2017-04-01T17:43:00Z"/>
                <w:b/>
                <w:bCs/>
              </w:rPr>
            </w:pPr>
            <w:del w:id="821" w:author="Alice Latinne" w:date="2017-04-01T17:43:00Z">
              <w:r w:rsidDel="00CF2A44">
                <w:rPr>
                  <w:b/>
                  <w:bCs/>
                </w:rPr>
                <w:delText>1.09</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5507CEE" w14:textId="01B6E606" w:rsidR="0015588D" w:rsidDel="00CF2A44" w:rsidRDefault="0015588D" w:rsidP="0015588D">
            <w:pPr>
              <w:pStyle w:val="TableContents"/>
              <w:rPr>
                <w:del w:id="822" w:author="Alice Latinne" w:date="2017-04-01T17:43:00Z"/>
                <w:b/>
                <w:bCs/>
              </w:rPr>
            </w:pPr>
            <w:del w:id="823" w:author="Alice Latinne" w:date="2017-04-01T17:43:00Z">
              <w:r w:rsidDel="00CF2A44">
                <w:rPr>
                  <w:b/>
                  <w:bCs/>
                </w:rPr>
                <w:delText>0.05-4.06</w:delText>
              </w:r>
            </w:del>
          </w:p>
        </w:tc>
      </w:tr>
      <w:tr w:rsidR="0015588D" w:rsidDel="00CF2A44" w14:paraId="72D3C20B" w14:textId="157D0346">
        <w:trPr>
          <w:del w:id="824" w:author="Alice Latinne" w:date="2017-04-01T17:43:00Z"/>
        </w:trPr>
        <w:tc>
          <w:tcPr>
            <w:tcW w:w="701" w:type="dxa"/>
            <w:tcBorders>
              <w:left w:val="single" w:sz="2" w:space="0" w:color="000000"/>
              <w:bottom w:val="single" w:sz="2" w:space="0" w:color="000000"/>
            </w:tcBorders>
            <w:tcMar>
              <w:top w:w="55" w:type="dxa"/>
              <w:left w:w="55" w:type="dxa"/>
              <w:bottom w:w="55" w:type="dxa"/>
              <w:right w:w="55" w:type="dxa"/>
            </w:tcMar>
          </w:tcPr>
          <w:p w14:paraId="56258429" w14:textId="3BDEA947" w:rsidR="0015588D" w:rsidDel="00CF2A44" w:rsidRDefault="0015588D" w:rsidP="0015588D">
            <w:pPr>
              <w:pStyle w:val="Standard"/>
              <w:rPr>
                <w:del w:id="825" w:author="Alice Latinne" w:date="2017-04-01T17:43:00Z"/>
              </w:rPr>
            </w:pPr>
            <w:del w:id="826" w:author="Alice Latinne" w:date="2017-04-01T17:43:00Z">
              <w:r w:rsidDel="00CF2A44">
                <w:rPr>
                  <w:i/>
                  <w:iCs/>
                </w:rPr>
                <w:delText>P</w:delText>
              </w:r>
              <w:r w:rsidDel="00CF2A44">
                <w:rPr>
                  <w:vertAlign w:val="subscript"/>
                </w:rPr>
                <w:delText>GSM</w:delText>
              </w:r>
            </w:del>
          </w:p>
        </w:tc>
        <w:tc>
          <w:tcPr>
            <w:tcW w:w="4791" w:type="dxa"/>
            <w:tcBorders>
              <w:left w:val="single" w:sz="2" w:space="0" w:color="000000"/>
              <w:bottom w:val="single" w:sz="2" w:space="0" w:color="000000"/>
            </w:tcBorders>
            <w:tcMar>
              <w:top w:w="55" w:type="dxa"/>
              <w:left w:w="55" w:type="dxa"/>
              <w:bottom w:w="55" w:type="dxa"/>
              <w:right w:w="55" w:type="dxa"/>
            </w:tcMar>
          </w:tcPr>
          <w:p w14:paraId="784BF01C" w14:textId="6810DAB0" w:rsidR="0015588D" w:rsidDel="00CF2A44" w:rsidRDefault="0015588D" w:rsidP="0015588D">
            <w:pPr>
              <w:pStyle w:val="TableContents"/>
              <w:rPr>
                <w:del w:id="827" w:author="Alice Latinne" w:date="2017-04-01T17:43:00Z"/>
              </w:rPr>
            </w:pPr>
            <w:del w:id="828" w:author="Alice Latinne" w:date="2017-04-01T17:43:00Z">
              <w:r w:rsidDel="00CF2A44">
                <w:delText>Uniform(0,1)</w:delText>
              </w:r>
            </w:del>
          </w:p>
        </w:tc>
        <w:tc>
          <w:tcPr>
            <w:tcW w:w="1735" w:type="dxa"/>
            <w:tcBorders>
              <w:left w:val="single" w:sz="2" w:space="0" w:color="000000"/>
              <w:bottom w:val="single" w:sz="2" w:space="0" w:color="000000"/>
            </w:tcBorders>
            <w:tcMar>
              <w:top w:w="55" w:type="dxa"/>
              <w:left w:w="55" w:type="dxa"/>
              <w:bottom w:w="55" w:type="dxa"/>
              <w:right w:w="55" w:type="dxa"/>
            </w:tcMar>
          </w:tcPr>
          <w:p w14:paraId="14474C80" w14:textId="69A2803B" w:rsidR="0015588D" w:rsidDel="00CF2A44" w:rsidRDefault="0015588D" w:rsidP="0015588D">
            <w:pPr>
              <w:pStyle w:val="TableContents"/>
              <w:rPr>
                <w:del w:id="829" w:author="Alice Latinne" w:date="2017-04-01T17:43:00Z"/>
                <w:b/>
                <w:bCs/>
              </w:rPr>
            </w:pPr>
            <w:del w:id="830" w:author="Alice Latinne" w:date="2017-04-01T17:43:00Z">
              <w:r w:rsidDel="00CF2A44">
                <w:rPr>
                  <w:b/>
                  <w:bCs/>
                </w:rPr>
                <w:delText>0.44</w:delText>
              </w:r>
            </w:del>
          </w:p>
        </w:tc>
        <w:tc>
          <w:tcPr>
            <w:tcW w:w="24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4E7463" w14:textId="1A1E3FA9" w:rsidR="0015588D" w:rsidDel="00CF2A44" w:rsidRDefault="0015588D" w:rsidP="0015588D">
            <w:pPr>
              <w:pStyle w:val="TableContents"/>
              <w:rPr>
                <w:del w:id="831" w:author="Alice Latinne" w:date="2017-04-01T17:43:00Z"/>
                <w:b/>
                <w:bCs/>
              </w:rPr>
            </w:pPr>
            <w:del w:id="832" w:author="Alice Latinne" w:date="2017-04-01T17:43:00Z">
              <w:r w:rsidDel="00CF2A44">
                <w:rPr>
                  <w:b/>
                  <w:bCs/>
                </w:rPr>
                <w:delText>0.06-0.64</w:delText>
              </w:r>
            </w:del>
          </w:p>
        </w:tc>
      </w:tr>
    </w:tbl>
    <w:p w14:paraId="40C81629" w14:textId="6D2F39B1" w:rsidR="0015588D" w:rsidDel="00CF2A44" w:rsidRDefault="0015588D" w:rsidP="0015588D">
      <w:pPr>
        <w:pStyle w:val="Standard"/>
        <w:rPr>
          <w:del w:id="833" w:author="Alice Latinne" w:date="2017-04-01T17:43:00Z"/>
        </w:rPr>
      </w:pPr>
      <w:del w:id="834" w:author="Alice Latinne" w:date="2017-04-01T17:43:00Z">
        <w:r w:rsidDel="00CF2A44">
          <w:delText>Parameters where posterior probability distribution differs from prior probability distribution are marked in bold (see supplementary materials).</w:delText>
        </w:r>
      </w:del>
    </w:p>
    <w:p w14:paraId="5706E79A" w14:textId="77777777" w:rsidR="0015588D" w:rsidRPr="00134E14" w:rsidRDefault="0015588D" w:rsidP="00984936">
      <w:pPr>
        <w:spacing w:line="360" w:lineRule="auto"/>
        <w:rPr>
          <w:b/>
          <w:sz w:val="28"/>
          <w:u w:val="single"/>
          <w:lang w:val="en-US"/>
        </w:rPr>
      </w:pPr>
    </w:p>
    <w:p w14:paraId="3EEFEE70" w14:textId="77777777" w:rsidR="0015588D" w:rsidRPr="00134E14" w:rsidRDefault="0015588D" w:rsidP="00984936">
      <w:pPr>
        <w:spacing w:line="360" w:lineRule="auto"/>
        <w:rPr>
          <w:b/>
          <w:sz w:val="28"/>
          <w:u w:val="single"/>
          <w:lang w:val="en-US"/>
        </w:rPr>
      </w:pPr>
    </w:p>
    <w:p w14:paraId="2B5E3920" w14:textId="77777777" w:rsidR="00645743" w:rsidRDefault="00645743">
      <w:pPr>
        <w:rPr>
          <w:ins w:id="835" w:author="Utilisateur de Microsoft Office" w:date="2017-06-19T16:43:00Z"/>
          <w:b/>
          <w:sz w:val="28"/>
          <w:u w:val="single"/>
          <w:lang w:val="en-US"/>
        </w:rPr>
      </w:pPr>
      <w:ins w:id="836" w:author="Utilisateur de Microsoft Office" w:date="2017-06-19T16:43:00Z">
        <w:r>
          <w:rPr>
            <w:b/>
            <w:sz w:val="28"/>
            <w:u w:val="single"/>
            <w:lang w:val="en-US"/>
          </w:rPr>
          <w:br w:type="page"/>
        </w:r>
      </w:ins>
    </w:p>
    <w:p w14:paraId="159B2352" w14:textId="2E2A647F" w:rsidR="00A465C0" w:rsidRPr="00305B03" w:rsidRDefault="00530D90" w:rsidP="00984936">
      <w:pPr>
        <w:spacing w:line="360" w:lineRule="auto"/>
        <w:rPr>
          <w:b/>
          <w:sz w:val="28"/>
          <w:u w:val="single"/>
          <w:lang w:val="en-US"/>
        </w:rPr>
      </w:pPr>
      <w:r w:rsidRPr="00305B03">
        <w:rPr>
          <w:b/>
          <w:sz w:val="28"/>
          <w:u w:val="single"/>
          <w:lang w:val="en-US"/>
        </w:rPr>
        <w:lastRenderedPageBreak/>
        <w:t>Discussion</w:t>
      </w:r>
    </w:p>
    <w:p w14:paraId="7BA6B217" w14:textId="77777777" w:rsidR="00BF2423" w:rsidRDefault="00BF2423" w:rsidP="005572E4">
      <w:pPr>
        <w:spacing w:line="360" w:lineRule="auto"/>
        <w:jc w:val="both"/>
        <w:rPr>
          <w:color w:val="000000"/>
        </w:rPr>
      </w:pPr>
    </w:p>
    <w:p w14:paraId="450B0A20" w14:textId="77777777" w:rsidR="00BF2423" w:rsidRPr="00557E17" w:rsidRDefault="00785ACE" w:rsidP="005572E4">
      <w:pPr>
        <w:spacing w:line="360" w:lineRule="auto"/>
        <w:jc w:val="both"/>
        <w:rPr>
          <w:color w:val="000000"/>
        </w:rPr>
      </w:pPr>
      <w:r w:rsidRPr="00305B03">
        <w:rPr>
          <w:color w:val="000000"/>
        </w:rPr>
        <w:t xml:space="preserve">Origin of the fragmented distribution area of </w:t>
      </w:r>
      <w:r w:rsidRPr="00305B03">
        <w:rPr>
          <w:i/>
          <w:iCs/>
          <w:color w:val="000000"/>
        </w:rPr>
        <w:t>Apodemus agrarius</w:t>
      </w:r>
    </w:p>
    <w:p w14:paraId="53904B82" w14:textId="77777777" w:rsidR="00DC760B" w:rsidRDefault="005572E4" w:rsidP="005572E4">
      <w:pPr>
        <w:spacing w:line="360" w:lineRule="auto"/>
        <w:jc w:val="both"/>
        <w:rPr>
          <w:color w:val="000000"/>
        </w:rPr>
      </w:pPr>
      <w:r w:rsidRPr="00BF2423">
        <w:rPr>
          <w:iCs/>
          <w:color w:val="000000"/>
        </w:rPr>
        <w:t xml:space="preserve">The distribution area of </w:t>
      </w:r>
      <w:r w:rsidRPr="00BF2423">
        <w:rPr>
          <w:i/>
          <w:iCs/>
          <w:color w:val="000000"/>
        </w:rPr>
        <w:t>A. agrarius</w:t>
      </w:r>
      <w:r w:rsidRPr="00BF2423">
        <w:rPr>
          <w:color w:val="000000"/>
        </w:rPr>
        <w:t xml:space="preserve"> is divided into two main and geographically well isolated parts. The first one corresponds to China, Korea and the Russian Far East and the other comprises a large region starting from the </w:t>
      </w:r>
      <w:r w:rsidR="00BF2423">
        <w:rPr>
          <w:color w:val="000000"/>
        </w:rPr>
        <w:t>Western part of the Baikal Lake</w:t>
      </w:r>
      <w:r w:rsidRPr="00BF2423">
        <w:rPr>
          <w:color w:val="000000"/>
        </w:rPr>
        <w:t xml:space="preserve"> to Central Russia, Europe and Turkey.</w:t>
      </w:r>
      <w:r w:rsidR="00BF2423">
        <w:rPr>
          <w:color w:val="000000"/>
        </w:rPr>
        <w:t xml:space="preserve"> </w:t>
      </w:r>
      <w:r w:rsidRPr="00BF2423">
        <w:rPr>
          <w:color w:val="000000"/>
        </w:rPr>
        <w:t xml:space="preserve">An important question concerns the genetic relationships between populations of these two distribution ranges: are these populations genetically related with frequent gene flow between them or have they been separated for a long time? What is the region of origin of </w:t>
      </w:r>
      <w:r w:rsidRPr="00BF2423">
        <w:rPr>
          <w:i/>
          <w:color w:val="000000"/>
        </w:rPr>
        <w:t>A. agrarius</w:t>
      </w:r>
      <w:r w:rsidRPr="00BF2423">
        <w:rPr>
          <w:color w:val="000000"/>
        </w:rPr>
        <w:t>? What are their demographic histories?</w:t>
      </w:r>
    </w:p>
    <w:p w14:paraId="61ADAAEB" w14:textId="77777777" w:rsidR="009A35A6" w:rsidDel="006C446D" w:rsidRDefault="009A35A6" w:rsidP="005572E4">
      <w:pPr>
        <w:spacing w:line="360" w:lineRule="auto"/>
        <w:jc w:val="both"/>
        <w:rPr>
          <w:del w:id="837" w:author="Utilisateur de Microsoft Office" w:date="2017-06-20T11:41:00Z"/>
          <w:color w:val="000000"/>
        </w:rPr>
      </w:pPr>
    </w:p>
    <w:p w14:paraId="5E82DA67" w14:textId="7AD38570" w:rsidR="00D95BE9" w:rsidRDefault="009A35A6" w:rsidP="003F5C90">
      <w:pPr>
        <w:spacing w:line="360" w:lineRule="auto"/>
        <w:jc w:val="both"/>
        <w:rPr>
          <w:color w:val="000000"/>
        </w:rPr>
      </w:pPr>
      <w:del w:id="838" w:author="Alice Latinne" w:date="2017-04-01T18:18:00Z">
        <w:r w:rsidDel="005E2F31">
          <w:rPr>
            <w:color w:val="000000"/>
          </w:rPr>
          <w:delText>The data obtained with</w:delText>
        </w:r>
      </w:del>
      <w:del w:id="839" w:author="Utilisateur de Microsoft Office" w:date="2017-06-20T11:41:00Z">
        <w:r w:rsidDel="006C446D">
          <w:rPr>
            <w:color w:val="000000"/>
          </w:rPr>
          <w:delText xml:space="preserve"> </w:delText>
        </w:r>
      </w:del>
      <w:ins w:id="840" w:author="Alice Latinne" w:date="2017-04-01T18:18:00Z">
        <w:r w:rsidR="005E2F31">
          <w:rPr>
            <w:color w:val="000000"/>
          </w:rPr>
          <w:t xml:space="preserve">Our findings based on </w:t>
        </w:r>
      </w:ins>
      <w:r>
        <w:rPr>
          <w:color w:val="000000"/>
        </w:rPr>
        <w:t>cytochrome b sequences and microsatellites</w:t>
      </w:r>
      <w:r w:rsidR="003F5C90">
        <w:rPr>
          <w:color w:val="000000"/>
        </w:rPr>
        <w:t xml:space="preserve"> </w:t>
      </w:r>
      <w:r w:rsidR="003F5C90" w:rsidRPr="00267ADC">
        <w:rPr>
          <w:color w:val="000000"/>
        </w:rPr>
        <w:t xml:space="preserve">lead to the following scenario for the evolutionary history of </w:t>
      </w:r>
      <w:r w:rsidR="003F5C90" w:rsidRPr="00267ADC">
        <w:rPr>
          <w:i/>
          <w:color w:val="000000"/>
        </w:rPr>
        <w:t>A. agrarius</w:t>
      </w:r>
      <w:r w:rsidR="003F5C90" w:rsidRPr="00267ADC">
        <w:rPr>
          <w:color w:val="000000"/>
        </w:rPr>
        <w:t xml:space="preserve">: </w:t>
      </w:r>
      <w:r w:rsidR="003F5C90" w:rsidRPr="00267ADC">
        <w:rPr>
          <w:i/>
          <w:color w:val="000000"/>
        </w:rPr>
        <w:t xml:space="preserve"> </w:t>
      </w:r>
      <w:commentRangeStart w:id="841"/>
      <w:r w:rsidR="003F5C90" w:rsidRPr="00267ADC">
        <w:rPr>
          <w:color w:val="000000"/>
        </w:rPr>
        <w:t>this species</w:t>
      </w:r>
      <w:r w:rsidR="003F5C90" w:rsidRPr="00267ADC">
        <w:rPr>
          <w:i/>
          <w:color w:val="000000"/>
        </w:rPr>
        <w:t xml:space="preserve"> </w:t>
      </w:r>
      <w:r w:rsidR="003F5C90" w:rsidRPr="00267ADC">
        <w:rPr>
          <w:color w:val="000000"/>
        </w:rPr>
        <w:t xml:space="preserve">appeared around 5 Myrs ago (Michaux </w:t>
      </w:r>
      <w:r w:rsidR="003F5C90" w:rsidRPr="00267ADC">
        <w:rPr>
          <w:i/>
          <w:color w:val="000000"/>
        </w:rPr>
        <w:t>et al</w:t>
      </w:r>
      <w:r w:rsidR="003F5C90" w:rsidRPr="00267ADC">
        <w:rPr>
          <w:color w:val="000000"/>
        </w:rPr>
        <w:t xml:space="preserve">., 2002; Suzuki </w:t>
      </w:r>
      <w:r w:rsidR="003F5C90" w:rsidRPr="00267ADC">
        <w:rPr>
          <w:i/>
          <w:color w:val="000000"/>
        </w:rPr>
        <w:t>et al.,</w:t>
      </w:r>
      <w:r w:rsidR="003F5C90" w:rsidRPr="00267ADC">
        <w:rPr>
          <w:color w:val="000000"/>
        </w:rPr>
        <w:t xml:space="preserve"> </w:t>
      </w:r>
      <w:commentRangeStart w:id="842"/>
      <w:r w:rsidR="003F5C90" w:rsidRPr="00267ADC">
        <w:rPr>
          <w:color w:val="000000"/>
        </w:rPr>
        <w:t>2003</w:t>
      </w:r>
      <w:commentRangeEnd w:id="842"/>
      <w:r w:rsidR="00983DEA">
        <w:rPr>
          <w:rStyle w:val="Marquedecommentaire"/>
          <w:rFonts w:eastAsia="Times New Roman"/>
          <w:lang w:val="en-GB"/>
        </w:rPr>
        <w:commentReference w:id="842"/>
      </w:r>
      <w:r w:rsidR="003F5C90" w:rsidRPr="00267ADC">
        <w:rPr>
          <w:color w:val="000000"/>
        </w:rPr>
        <w:t>) in the Asian Far Eas</w:t>
      </w:r>
      <w:r w:rsidR="003F5C90">
        <w:rPr>
          <w:color w:val="000000"/>
        </w:rPr>
        <w:t xml:space="preserve">t and probably in China </w:t>
      </w:r>
      <w:commentRangeEnd w:id="841"/>
      <w:r w:rsidR="00B60F38">
        <w:rPr>
          <w:rStyle w:val="Marquedecommentaire"/>
        </w:rPr>
        <w:commentReference w:id="841"/>
      </w:r>
      <w:r w:rsidR="003F5C90">
        <w:rPr>
          <w:color w:val="000000"/>
        </w:rPr>
        <w:t>(</w:t>
      </w:r>
      <w:r w:rsidR="003F5C90" w:rsidRPr="00267ADC">
        <w:rPr>
          <w:color w:val="000000"/>
        </w:rPr>
        <w:t>higher genetic and nucleotide diversities</w:t>
      </w:r>
      <w:r w:rsidR="008F7383">
        <w:rPr>
          <w:color w:val="000000"/>
        </w:rPr>
        <w:t xml:space="preserve"> for cytochrome b; higher allelic richness for microsatellites,</w:t>
      </w:r>
      <w:r w:rsidR="003F5C90" w:rsidRPr="00267ADC">
        <w:rPr>
          <w:color w:val="000000"/>
        </w:rPr>
        <w:t xml:space="preserve"> signal of </w:t>
      </w:r>
      <w:r w:rsidR="003F5C90">
        <w:rPr>
          <w:color w:val="000000"/>
        </w:rPr>
        <w:t xml:space="preserve">more stable populations in this region). Later, </w:t>
      </w:r>
      <w:r w:rsidR="003F5C90" w:rsidRPr="00267ADC">
        <w:rPr>
          <w:color w:val="000000"/>
        </w:rPr>
        <w:t>it</w:t>
      </w:r>
      <w:r w:rsidR="003F5C90">
        <w:rPr>
          <w:color w:val="000000"/>
        </w:rPr>
        <w:t xml:space="preserve"> would</w:t>
      </w:r>
      <w:r w:rsidR="003F5C90" w:rsidRPr="00267ADC">
        <w:rPr>
          <w:color w:val="000000"/>
        </w:rPr>
        <w:t xml:space="preserve"> </w:t>
      </w:r>
      <w:r w:rsidR="003F5C90">
        <w:rPr>
          <w:color w:val="000000"/>
        </w:rPr>
        <w:t>have</w:t>
      </w:r>
      <w:r w:rsidR="003F5C90" w:rsidRPr="00267ADC">
        <w:rPr>
          <w:color w:val="000000"/>
        </w:rPr>
        <w:t xml:space="preserve"> </w:t>
      </w:r>
      <w:r w:rsidR="003F5C90">
        <w:rPr>
          <w:color w:val="000000"/>
        </w:rPr>
        <w:t>expanded in</w:t>
      </w:r>
      <w:r w:rsidR="003F5C90" w:rsidRPr="00267ADC">
        <w:rPr>
          <w:color w:val="000000"/>
        </w:rPr>
        <w:t xml:space="preserve"> other Extreme East Asian areas, such as </w:t>
      </w:r>
      <w:r>
        <w:rPr>
          <w:color w:val="000000"/>
        </w:rPr>
        <w:t xml:space="preserve">the </w:t>
      </w:r>
      <w:r w:rsidR="00BD3AF2">
        <w:rPr>
          <w:color w:val="000000"/>
        </w:rPr>
        <w:t>Ussuriland (Russian Far East). Indeed, t</w:t>
      </w:r>
      <w:r w:rsidR="00D95BE9">
        <w:rPr>
          <w:color w:val="000000"/>
        </w:rPr>
        <w:t xml:space="preserve">he Median Joining Network, the Fst analyses and the microsatellite results evidenced close </w:t>
      </w:r>
      <w:r w:rsidR="003F5C90" w:rsidRPr="00267ADC">
        <w:rPr>
          <w:color w:val="000000"/>
        </w:rPr>
        <w:t>rela</w:t>
      </w:r>
      <w:r w:rsidR="00D95BE9">
        <w:rPr>
          <w:color w:val="000000"/>
        </w:rPr>
        <w:t xml:space="preserve">tionships between populations from </w:t>
      </w:r>
      <w:r w:rsidR="005234A3">
        <w:rPr>
          <w:color w:val="000000"/>
        </w:rPr>
        <w:t>both</w:t>
      </w:r>
      <w:r w:rsidR="00D95BE9">
        <w:rPr>
          <w:color w:val="000000"/>
        </w:rPr>
        <w:t xml:space="preserve"> </w:t>
      </w:r>
      <w:commentRangeStart w:id="843"/>
      <w:commentRangeStart w:id="844"/>
      <w:commentRangeStart w:id="845"/>
      <w:r w:rsidR="00D95BE9">
        <w:rPr>
          <w:color w:val="000000"/>
        </w:rPr>
        <w:t>regions</w:t>
      </w:r>
      <w:commentRangeEnd w:id="843"/>
      <w:r w:rsidR="00D95BE9">
        <w:rPr>
          <w:rStyle w:val="Marquedecommentaire"/>
          <w:vanish/>
        </w:rPr>
        <w:commentReference w:id="843"/>
      </w:r>
      <w:commentRangeEnd w:id="844"/>
      <w:r w:rsidR="00237F6B">
        <w:rPr>
          <w:rStyle w:val="Marquedecommentaire"/>
        </w:rPr>
        <w:commentReference w:id="844"/>
      </w:r>
      <w:commentRangeEnd w:id="845"/>
      <w:r w:rsidR="00FA237A">
        <w:rPr>
          <w:rStyle w:val="Marquedecommentaire"/>
          <w:rFonts w:eastAsia="Times New Roman"/>
          <w:lang w:val="en-GB"/>
        </w:rPr>
        <w:commentReference w:id="845"/>
      </w:r>
      <w:r w:rsidR="003F5C90" w:rsidRPr="00267ADC">
        <w:rPr>
          <w:color w:val="000000"/>
        </w:rPr>
        <w:t>.</w:t>
      </w:r>
      <w:r w:rsidR="003F5C90">
        <w:rPr>
          <w:color w:val="000000"/>
        </w:rPr>
        <w:t xml:space="preserve"> </w:t>
      </w:r>
      <w:commentRangeStart w:id="846"/>
      <w:commentRangeStart w:id="847"/>
      <w:r w:rsidR="00AB5AD9">
        <w:rPr>
          <w:color w:val="000000"/>
        </w:rPr>
        <w:t xml:space="preserve">The origin of </w:t>
      </w:r>
      <w:r w:rsidR="00785ACE" w:rsidRPr="00305B03">
        <w:rPr>
          <w:i/>
          <w:color w:val="000000"/>
        </w:rPr>
        <w:t>A. agrarius</w:t>
      </w:r>
      <w:r w:rsidR="00AB5AD9">
        <w:rPr>
          <w:color w:val="000000"/>
        </w:rPr>
        <w:t xml:space="preserve"> </w:t>
      </w:r>
      <w:r w:rsidR="00B337DB">
        <w:rPr>
          <w:color w:val="000000"/>
        </w:rPr>
        <w:t>in Far East Asia is also corroborated by e</w:t>
      </w:r>
      <w:r w:rsidR="00AB5AD9">
        <w:rPr>
          <w:color w:val="000000"/>
        </w:rPr>
        <w:t>ffect</w:t>
      </w:r>
      <w:r w:rsidR="00B337DB">
        <w:rPr>
          <w:color w:val="000000"/>
        </w:rPr>
        <w:t xml:space="preserve">ive population size estimations </w:t>
      </w:r>
      <w:r w:rsidR="00977225">
        <w:rPr>
          <w:color w:val="000000"/>
        </w:rPr>
        <w:t>(</w:t>
      </w:r>
      <w:r w:rsidR="00B337DB">
        <w:rPr>
          <w:color w:val="000000"/>
        </w:rPr>
        <w:t xml:space="preserve">cytochrome b sequences </w:t>
      </w:r>
      <w:r w:rsidR="00977225">
        <w:rPr>
          <w:color w:val="000000"/>
        </w:rPr>
        <w:t xml:space="preserve">and </w:t>
      </w:r>
      <w:r w:rsidR="00B337DB">
        <w:rPr>
          <w:color w:val="000000"/>
        </w:rPr>
        <w:t>microsatellites</w:t>
      </w:r>
      <w:r w:rsidR="00977225">
        <w:rPr>
          <w:color w:val="000000"/>
        </w:rPr>
        <w:t>)</w:t>
      </w:r>
      <w:r w:rsidR="00B337DB">
        <w:rPr>
          <w:color w:val="000000"/>
        </w:rPr>
        <w:t xml:space="preserve">, which </w:t>
      </w:r>
      <w:r w:rsidR="00977225">
        <w:rPr>
          <w:color w:val="000000"/>
        </w:rPr>
        <w:t>evidenced</w:t>
      </w:r>
      <w:r w:rsidR="00AB5AD9">
        <w:rPr>
          <w:color w:val="000000"/>
        </w:rPr>
        <w:t xml:space="preserve"> a population size </w:t>
      </w:r>
      <w:ins w:id="848" w:author="Alice Latinne" w:date="2017-04-01T18:21:00Z">
        <w:r w:rsidR="005E2F31">
          <w:rPr>
            <w:color w:val="000000"/>
          </w:rPr>
          <w:t xml:space="preserve">around </w:t>
        </w:r>
      </w:ins>
      <w:r w:rsidR="00AB5AD9">
        <w:rPr>
          <w:color w:val="000000"/>
        </w:rPr>
        <w:t>three times higher on the Easter</w:t>
      </w:r>
      <w:r w:rsidR="00977225">
        <w:rPr>
          <w:color w:val="000000"/>
        </w:rPr>
        <w:t>n range</w:t>
      </w:r>
      <w:r w:rsidR="00AB5AD9">
        <w:rPr>
          <w:color w:val="000000"/>
        </w:rPr>
        <w:t xml:space="preserve"> part</w:t>
      </w:r>
      <w:r w:rsidR="00977225">
        <w:rPr>
          <w:color w:val="000000"/>
        </w:rPr>
        <w:t xml:space="preserve"> as compared to the Western one</w:t>
      </w:r>
      <w:r w:rsidR="00AB5AD9">
        <w:rPr>
          <w:color w:val="000000"/>
        </w:rPr>
        <w:t xml:space="preserve">. </w:t>
      </w:r>
      <w:commentRangeEnd w:id="846"/>
      <w:r w:rsidR="005E2F31">
        <w:rPr>
          <w:rStyle w:val="Marquedecommentaire"/>
        </w:rPr>
        <w:commentReference w:id="846"/>
      </w:r>
      <w:commentRangeEnd w:id="847"/>
      <w:r w:rsidR="00FA237A">
        <w:rPr>
          <w:rStyle w:val="Marquedecommentaire"/>
          <w:rFonts w:eastAsia="Times New Roman"/>
          <w:lang w:val="en-GB"/>
        </w:rPr>
        <w:commentReference w:id="847"/>
      </w:r>
    </w:p>
    <w:p w14:paraId="5D0183DF" w14:textId="45959417" w:rsidR="005234A3" w:rsidRDefault="003F5C90" w:rsidP="006F23A7">
      <w:pPr>
        <w:spacing w:line="360" w:lineRule="auto"/>
        <w:jc w:val="both"/>
        <w:rPr>
          <w:color w:val="000000"/>
        </w:rPr>
      </w:pPr>
      <w:commentRangeStart w:id="849"/>
      <w:commentRangeStart w:id="850"/>
      <w:r w:rsidRPr="00267ADC">
        <w:rPr>
          <w:color w:val="000000"/>
        </w:rPr>
        <w:t xml:space="preserve">Around </w:t>
      </w:r>
      <w:r>
        <w:rPr>
          <w:color w:val="000000"/>
        </w:rPr>
        <w:t>150 000</w:t>
      </w:r>
      <w:r w:rsidRPr="00267ADC">
        <w:rPr>
          <w:color w:val="000000"/>
        </w:rPr>
        <w:t xml:space="preserve"> years ago</w:t>
      </w:r>
      <w:r w:rsidR="00BD3AF2">
        <w:rPr>
          <w:color w:val="000000"/>
        </w:rPr>
        <w:t>,</w:t>
      </w:r>
      <w:commentRangeEnd w:id="849"/>
      <w:r w:rsidR="005E2F31">
        <w:rPr>
          <w:rStyle w:val="Marquedecommentaire"/>
        </w:rPr>
        <w:commentReference w:id="849"/>
      </w:r>
      <w:commentRangeEnd w:id="850"/>
      <w:r w:rsidR="002C759F">
        <w:rPr>
          <w:rStyle w:val="Marquedecommentaire"/>
          <w:rFonts w:eastAsia="Times New Roman"/>
          <w:lang w:val="en-GB"/>
        </w:rPr>
        <w:commentReference w:id="850"/>
      </w:r>
      <w:r w:rsidR="00BD3AF2">
        <w:rPr>
          <w:color w:val="000000"/>
        </w:rPr>
        <w:t xml:space="preserve"> as suggested by the IM analyses,</w:t>
      </w:r>
      <w:r>
        <w:rPr>
          <w:color w:val="000000"/>
        </w:rPr>
        <w:t xml:space="preserve"> </w:t>
      </w:r>
      <w:r w:rsidRPr="00267ADC">
        <w:rPr>
          <w:i/>
          <w:color w:val="000000"/>
        </w:rPr>
        <w:t>A. agrarius</w:t>
      </w:r>
      <w:r w:rsidRPr="00267ADC">
        <w:rPr>
          <w:color w:val="000000"/>
        </w:rPr>
        <w:t xml:space="preserve"> </w:t>
      </w:r>
      <w:del w:id="851" w:author="Alice Latinne" w:date="2017-04-01T18:22:00Z">
        <w:r w:rsidR="005234A3" w:rsidDel="005E2F31">
          <w:rPr>
            <w:color w:val="000000"/>
          </w:rPr>
          <w:delText>has</w:delText>
        </w:r>
      </w:del>
      <w:ins w:id="852" w:author="Alice Latinne" w:date="2017-04-01T18:22:00Z">
        <w:r w:rsidR="005E2F31">
          <w:rPr>
            <w:color w:val="000000"/>
          </w:rPr>
          <w:t>would have</w:t>
        </w:r>
      </w:ins>
      <w:r w:rsidR="005234A3">
        <w:rPr>
          <w:color w:val="000000"/>
        </w:rPr>
        <w:t xml:space="preserve"> been</w:t>
      </w:r>
      <w:r>
        <w:rPr>
          <w:color w:val="000000"/>
        </w:rPr>
        <w:t xml:space="preserve"> able to </w:t>
      </w:r>
      <w:r w:rsidRPr="00267ADC">
        <w:rPr>
          <w:color w:val="000000"/>
        </w:rPr>
        <w:t xml:space="preserve">colonise the Central Palearctic region, </w:t>
      </w:r>
      <w:del w:id="853" w:author="Utilisateur de Microsoft Office" w:date="2017-06-19T16:56:00Z">
        <w:r w:rsidDel="00AE4EBD">
          <w:rPr>
            <w:color w:val="000000"/>
          </w:rPr>
          <w:delText>maybe</w:delText>
        </w:r>
        <w:r w:rsidRPr="00267ADC" w:rsidDel="00AE4EBD">
          <w:rPr>
            <w:color w:val="000000"/>
          </w:rPr>
          <w:delText xml:space="preserve"> via </w:delText>
        </w:r>
        <w:r w:rsidDel="00AE4EBD">
          <w:rPr>
            <w:color w:val="000000"/>
          </w:rPr>
          <w:delText>Chinese</w:delText>
        </w:r>
      </w:del>
      <w:ins w:id="854" w:author="Utilisateur de Microsoft Office" w:date="2017-06-19T16:56:00Z">
        <w:r w:rsidR="00AE4EBD">
          <w:rPr>
            <w:color w:val="000000"/>
          </w:rPr>
          <w:t>probably via Far East</w:t>
        </w:r>
      </w:ins>
      <w:r w:rsidRPr="00267ADC">
        <w:rPr>
          <w:color w:val="000000"/>
        </w:rPr>
        <w:t xml:space="preserve"> population</w:t>
      </w:r>
      <w:r w:rsidR="00E81AC3">
        <w:rPr>
          <w:color w:val="000000"/>
        </w:rPr>
        <w:t xml:space="preserve">s. </w:t>
      </w:r>
      <w:commentRangeStart w:id="855"/>
      <w:commentRangeStart w:id="856"/>
      <w:r w:rsidR="00E81AC3">
        <w:rPr>
          <w:color w:val="000000"/>
        </w:rPr>
        <w:t>Indeed, the network evidence</w:t>
      </w:r>
      <w:r w:rsidR="00072681">
        <w:rPr>
          <w:color w:val="000000"/>
        </w:rPr>
        <w:t>d</w:t>
      </w:r>
      <w:r w:rsidRPr="00267ADC">
        <w:rPr>
          <w:color w:val="000000"/>
        </w:rPr>
        <w:t xml:space="preserve"> closer relationships between these la</w:t>
      </w:r>
      <w:ins w:id="857" w:author="Utilisateur de Microsoft Office" w:date="2017-06-19T16:57:00Z">
        <w:r w:rsidR="00790375">
          <w:rPr>
            <w:color w:val="000000"/>
          </w:rPr>
          <w:t>st</w:t>
        </w:r>
      </w:ins>
      <w:del w:id="858" w:author="Utilisateur de Microsoft Office" w:date="2017-06-19T16:57:00Z">
        <w:r w:rsidRPr="00267ADC" w:rsidDel="00790375">
          <w:rPr>
            <w:color w:val="000000"/>
          </w:rPr>
          <w:delText>tter</w:delText>
        </w:r>
      </w:del>
      <w:r w:rsidRPr="00267ADC">
        <w:rPr>
          <w:color w:val="000000"/>
        </w:rPr>
        <w:t xml:space="preserve"> populations</w:t>
      </w:r>
      <w:commentRangeEnd w:id="855"/>
      <w:r w:rsidR="005E2F31">
        <w:rPr>
          <w:rStyle w:val="Marquedecommentaire"/>
        </w:rPr>
        <w:commentReference w:id="855"/>
      </w:r>
      <w:commentRangeEnd w:id="856"/>
      <w:r w:rsidR="002C759F">
        <w:rPr>
          <w:rStyle w:val="Marquedecommentaire"/>
          <w:rFonts w:eastAsia="Times New Roman"/>
          <w:lang w:val="en-GB"/>
        </w:rPr>
        <w:commentReference w:id="856"/>
      </w:r>
      <w:r w:rsidRPr="00267ADC">
        <w:rPr>
          <w:color w:val="000000"/>
        </w:rPr>
        <w:t xml:space="preserve">. </w:t>
      </w:r>
      <w:r w:rsidR="00A37611" w:rsidRPr="00267ADC">
        <w:rPr>
          <w:color w:val="000000"/>
        </w:rPr>
        <w:t xml:space="preserve">This result is similar to others </w:t>
      </w:r>
      <w:ins w:id="859" w:author="Utilisateur de Microsoft Office" w:date="2017-06-20T11:42:00Z">
        <w:r w:rsidR="006C446D">
          <w:rPr>
            <w:color w:val="000000"/>
          </w:rPr>
          <w:t xml:space="preserve">results </w:t>
        </w:r>
      </w:ins>
      <w:r w:rsidR="00A37611" w:rsidRPr="00267ADC">
        <w:rPr>
          <w:color w:val="000000"/>
        </w:rPr>
        <w:t xml:space="preserve">previously obtained using </w:t>
      </w:r>
      <w:ins w:id="860" w:author="Utilisateur de Microsoft Office" w:date="2017-06-19T16:59:00Z">
        <w:r w:rsidR="00790375">
          <w:rPr>
            <w:color w:val="000000"/>
          </w:rPr>
          <w:t xml:space="preserve">cytochrome b sequences </w:t>
        </w:r>
      </w:ins>
      <w:ins w:id="861" w:author="Utilisateur de Microsoft Office" w:date="2017-06-19T17:00:00Z">
        <w:r w:rsidR="00CC1FF9">
          <w:rPr>
            <w:color w:val="000000"/>
          </w:rPr>
          <w:t xml:space="preserve">(Sakka </w:t>
        </w:r>
        <w:r w:rsidR="00CC1FF9" w:rsidRPr="00A12163">
          <w:rPr>
            <w:i/>
            <w:color w:val="000000"/>
          </w:rPr>
          <w:t>et al.</w:t>
        </w:r>
        <w:r w:rsidR="00CC1FF9">
          <w:rPr>
            <w:color w:val="000000"/>
          </w:rPr>
          <w:t xml:space="preserve"> (2010) </w:t>
        </w:r>
      </w:ins>
      <w:del w:id="862" w:author="Utilisateur de Microsoft Office" w:date="2017-06-19T17:01:00Z">
        <w:r w:rsidR="00A37611" w:rsidRPr="00267ADC" w:rsidDel="00CC1FF9">
          <w:rPr>
            <w:color w:val="000000"/>
          </w:rPr>
          <w:delText xml:space="preserve">proteins and RAPD-PCR method (Atopkin </w:delText>
        </w:r>
        <w:r w:rsidR="00A37611" w:rsidRPr="00267ADC" w:rsidDel="00CC1FF9">
          <w:rPr>
            <w:i/>
            <w:color w:val="000000"/>
          </w:rPr>
          <w:delText>et al</w:delText>
        </w:r>
        <w:r w:rsidR="00A37611" w:rsidRPr="00267ADC" w:rsidDel="00CC1FF9">
          <w:rPr>
            <w:color w:val="000000"/>
          </w:rPr>
          <w:delText>., 2007)</w:delText>
        </w:r>
      </w:del>
      <w:ins w:id="863" w:author="Utilisateur de Microsoft Office" w:date="2017-06-20T11:41:00Z">
        <w:r w:rsidR="006C446D">
          <w:rPr>
            <w:color w:val="000000"/>
          </w:rPr>
          <w:t>. In contrast, it</w:t>
        </w:r>
      </w:ins>
      <w:del w:id="864" w:author="Utilisateur de Microsoft Office" w:date="2017-06-19T17:01:00Z">
        <w:r w:rsidR="00A37611" w:rsidDel="00CC1FF9">
          <w:rPr>
            <w:color w:val="000000"/>
          </w:rPr>
          <w:delText xml:space="preserve"> </w:delText>
        </w:r>
      </w:del>
      <w:del w:id="865" w:author="Utilisateur de Microsoft Office" w:date="2017-06-20T11:41:00Z">
        <w:r w:rsidR="00A37611" w:rsidDel="006C446D">
          <w:rPr>
            <w:color w:val="000000"/>
          </w:rPr>
          <w:delText>but</w:delText>
        </w:r>
      </w:del>
      <w:r w:rsidR="00A37611">
        <w:rPr>
          <w:color w:val="000000"/>
        </w:rPr>
        <w:t xml:space="preserve"> is different to those obtained </w:t>
      </w:r>
      <w:ins w:id="866" w:author="Utilisateur de Microsoft Office" w:date="2017-06-19T17:02:00Z">
        <w:r w:rsidR="00CC1FF9">
          <w:rPr>
            <w:color w:val="000000"/>
          </w:rPr>
          <w:t>by</w:t>
        </w:r>
      </w:ins>
      <w:del w:id="867" w:author="Utilisateur de Microsoft Office" w:date="2017-06-19T17:02:00Z">
        <w:r w:rsidR="00A37611" w:rsidDel="00CC1FF9">
          <w:rPr>
            <w:color w:val="000000"/>
          </w:rPr>
          <w:delText>by</w:delText>
        </w:r>
      </w:del>
      <w:ins w:id="868" w:author="Utilisateur de Microsoft Office" w:date="2017-06-19T17:01:00Z">
        <w:r w:rsidR="00CC1FF9">
          <w:rPr>
            <w:color w:val="000000"/>
          </w:rPr>
          <w:t xml:space="preserve"> </w:t>
        </w:r>
        <w:r w:rsidR="00CC1FF9" w:rsidRPr="00267ADC">
          <w:rPr>
            <w:color w:val="000000"/>
          </w:rPr>
          <w:t>proteins and RAPD-PCR method</w:t>
        </w:r>
      </w:ins>
      <w:ins w:id="869" w:author="Utilisateur de Microsoft Office" w:date="2017-06-19T17:02:00Z">
        <w:r w:rsidR="00CC1FF9">
          <w:rPr>
            <w:color w:val="000000"/>
          </w:rPr>
          <w:t>s</w:t>
        </w:r>
      </w:ins>
      <w:ins w:id="870" w:author="Utilisateur de Microsoft Office" w:date="2017-06-19T17:01:00Z">
        <w:r w:rsidR="00CC1FF9" w:rsidRPr="00267ADC">
          <w:rPr>
            <w:color w:val="000000"/>
          </w:rPr>
          <w:t xml:space="preserve"> (Atopkin </w:t>
        </w:r>
        <w:r w:rsidR="00CC1FF9" w:rsidRPr="00267ADC">
          <w:rPr>
            <w:i/>
            <w:color w:val="000000"/>
          </w:rPr>
          <w:t>et al</w:t>
        </w:r>
        <w:r w:rsidR="00CC1FF9" w:rsidRPr="00267ADC">
          <w:rPr>
            <w:color w:val="000000"/>
          </w:rPr>
          <w:t>., 2007)</w:t>
        </w:r>
      </w:ins>
      <w:del w:id="871" w:author="Utilisateur de Microsoft Office" w:date="2017-06-19T17:00:00Z">
        <w:r w:rsidR="00A37611" w:rsidDel="00CC1FF9">
          <w:rPr>
            <w:color w:val="000000"/>
          </w:rPr>
          <w:delText xml:space="preserve"> Sakka </w:delText>
        </w:r>
        <w:r w:rsidR="00A37611" w:rsidRPr="00A12163" w:rsidDel="00CC1FF9">
          <w:rPr>
            <w:i/>
            <w:color w:val="000000"/>
          </w:rPr>
          <w:delText>et al.</w:delText>
        </w:r>
        <w:r w:rsidR="00A37611" w:rsidDel="00CC1FF9">
          <w:rPr>
            <w:color w:val="000000"/>
          </w:rPr>
          <w:delText xml:space="preserve"> (2010)</w:delText>
        </w:r>
      </w:del>
      <w:r w:rsidR="00A37611">
        <w:rPr>
          <w:color w:val="000000"/>
        </w:rPr>
        <w:t xml:space="preserve">, which proposed a closer relationship between Western and </w:t>
      </w:r>
      <w:del w:id="872" w:author="Utilisateur de Microsoft Office" w:date="2017-06-19T17:02:00Z">
        <w:r w:rsidR="00A37611" w:rsidDel="00CC1FF9">
          <w:rPr>
            <w:color w:val="000000"/>
          </w:rPr>
          <w:delText>Far East Russian</w:delText>
        </w:r>
      </w:del>
      <w:ins w:id="873" w:author="Utilisateur de Microsoft Office" w:date="2017-06-19T17:02:00Z">
        <w:r w:rsidR="00CC1FF9">
          <w:rPr>
            <w:color w:val="000000"/>
          </w:rPr>
          <w:t>chinese</w:t>
        </w:r>
      </w:ins>
      <w:r w:rsidR="00A37611">
        <w:rPr>
          <w:color w:val="000000"/>
        </w:rPr>
        <w:t xml:space="preserve"> populations. However, a</w:t>
      </w:r>
      <w:r w:rsidRPr="00267ADC">
        <w:rPr>
          <w:color w:val="000000"/>
        </w:rPr>
        <w:t xml:space="preserve">s observed in several other organisms (Stakel, 1998), a western colonisation via the Chinese striped field mouse </w:t>
      </w:r>
      <w:r w:rsidR="00445D5B">
        <w:rPr>
          <w:color w:val="000000"/>
        </w:rPr>
        <w:t>appears</w:t>
      </w:r>
      <w:r w:rsidRPr="00267ADC">
        <w:rPr>
          <w:color w:val="000000"/>
        </w:rPr>
        <w:t xml:space="preserve"> unlikely as </w:t>
      </w:r>
      <w:r w:rsidR="00072681" w:rsidRPr="00267ADC">
        <w:rPr>
          <w:color w:val="000000"/>
        </w:rPr>
        <w:t>important biogeographic barriers, such as the Himalayan Mountains or the Gobi desert, surround this region</w:t>
      </w:r>
      <w:r w:rsidRPr="00267ADC">
        <w:rPr>
          <w:color w:val="000000"/>
        </w:rPr>
        <w:t xml:space="preserve">. </w:t>
      </w:r>
      <w:commentRangeStart w:id="874"/>
      <w:commentRangeStart w:id="875"/>
      <w:r>
        <w:rPr>
          <w:color w:val="000000"/>
        </w:rPr>
        <w:t xml:space="preserve">The precise origin of first colonisers to the West is therefore </w:t>
      </w:r>
      <w:del w:id="876" w:author="Utilisateur de Microsoft Office" w:date="2017-06-19T17:03:00Z">
        <w:r w:rsidDel="006234AC">
          <w:rPr>
            <w:color w:val="000000"/>
          </w:rPr>
          <w:delText xml:space="preserve">to be studied more precisely, with a higher sampling of </w:delText>
        </w:r>
        <w:r w:rsidRPr="00EB24D0" w:rsidDel="006234AC">
          <w:rPr>
            <w:i/>
            <w:color w:val="000000"/>
          </w:rPr>
          <w:delText>A. agrarius</w:delText>
        </w:r>
        <w:r w:rsidDel="006234AC">
          <w:rPr>
            <w:i/>
            <w:color w:val="000000"/>
          </w:rPr>
          <w:delText xml:space="preserve"> </w:delText>
        </w:r>
        <w:r w:rsidRPr="00EB24D0" w:rsidDel="006234AC">
          <w:rPr>
            <w:color w:val="000000"/>
          </w:rPr>
          <w:delText>from China and</w:delText>
        </w:r>
      </w:del>
      <w:ins w:id="877" w:author="Utilisateur de Microsoft Office" w:date="2017-06-19T17:03:00Z">
        <w:r w:rsidR="006234AC">
          <w:rPr>
            <w:color w:val="000000"/>
          </w:rPr>
          <w:t>likely</w:t>
        </w:r>
      </w:ins>
      <w:r w:rsidRPr="00EB24D0">
        <w:rPr>
          <w:color w:val="000000"/>
        </w:rPr>
        <w:t xml:space="preserve"> the Far East of Russia</w:t>
      </w:r>
      <w:r>
        <w:rPr>
          <w:color w:val="000000"/>
        </w:rPr>
        <w:t>.</w:t>
      </w:r>
      <w:r w:rsidR="00072681">
        <w:rPr>
          <w:color w:val="000000"/>
        </w:rPr>
        <w:t xml:space="preserve"> </w:t>
      </w:r>
      <w:commentRangeEnd w:id="874"/>
      <w:r w:rsidR="00226038">
        <w:rPr>
          <w:rStyle w:val="Marquedecommentaire"/>
        </w:rPr>
        <w:commentReference w:id="874"/>
      </w:r>
      <w:commentRangeEnd w:id="875"/>
      <w:r w:rsidR="002D3FE5">
        <w:rPr>
          <w:rStyle w:val="Marquedecommentaire"/>
          <w:rFonts w:eastAsia="Times New Roman"/>
          <w:lang w:val="en-GB"/>
        </w:rPr>
        <w:commentReference w:id="875"/>
      </w:r>
    </w:p>
    <w:p w14:paraId="1E2CF5C7" w14:textId="77777777" w:rsidR="00AB5AD9" w:rsidRDefault="003F5C90" w:rsidP="003F5C90">
      <w:pPr>
        <w:spacing w:line="360" w:lineRule="auto"/>
        <w:jc w:val="both"/>
        <w:rPr>
          <w:color w:val="000000"/>
        </w:rPr>
      </w:pPr>
      <w:r>
        <w:rPr>
          <w:color w:val="000000"/>
        </w:rPr>
        <w:lastRenderedPageBreak/>
        <w:t xml:space="preserve">From this period, the </w:t>
      </w:r>
      <w:r w:rsidRPr="00267ADC">
        <w:rPr>
          <w:color w:val="000000"/>
        </w:rPr>
        <w:t>Central-Western Palearctic populations (</w:t>
      </w:r>
      <w:r>
        <w:rPr>
          <w:color w:val="000000"/>
        </w:rPr>
        <w:t>Western group</w:t>
      </w:r>
      <w:r w:rsidRPr="00267ADC">
        <w:rPr>
          <w:color w:val="000000"/>
        </w:rPr>
        <w:t xml:space="preserve">) </w:t>
      </w:r>
      <w:r>
        <w:rPr>
          <w:color w:val="000000"/>
        </w:rPr>
        <w:t>started to differentiate</w:t>
      </w:r>
      <w:r w:rsidRPr="00267ADC">
        <w:rPr>
          <w:color w:val="000000"/>
        </w:rPr>
        <w:t xml:space="preserve"> from the Russian Far East</w:t>
      </w:r>
      <w:r>
        <w:rPr>
          <w:color w:val="000000"/>
        </w:rPr>
        <w:t xml:space="preserve"> and Chinese ones even if some gene flow </w:t>
      </w:r>
      <w:r w:rsidR="00AB5AD9">
        <w:rPr>
          <w:color w:val="000000"/>
        </w:rPr>
        <w:t>continued happening</w:t>
      </w:r>
      <w:r>
        <w:rPr>
          <w:color w:val="000000"/>
        </w:rPr>
        <w:t xml:space="preserve"> between </w:t>
      </w:r>
      <w:r w:rsidR="00AB5AD9">
        <w:rPr>
          <w:color w:val="000000"/>
        </w:rPr>
        <w:t xml:space="preserve">animals from </w:t>
      </w:r>
      <w:r>
        <w:rPr>
          <w:color w:val="000000"/>
        </w:rPr>
        <w:t xml:space="preserve">both </w:t>
      </w:r>
      <w:r w:rsidR="00AB5AD9">
        <w:rPr>
          <w:color w:val="000000"/>
        </w:rPr>
        <w:t>distributions</w:t>
      </w:r>
      <w:r>
        <w:rPr>
          <w:color w:val="000000"/>
        </w:rPr>
        <w:t xml:space="preserve"> ranges</w:t>
      </w:r>
      <w:r w:rsidR="00072681">
        <w:rPr>
          <w:color w:val="000000"/>
        </w:rPr>
        <w:t xml:space="preserve"> as suggested by </w:t>
      </w:r>
      <w:commentRangeStart w:id="878"/>
      <w:commentRangeStart w:id="879"/>
      <w:r w:rsidR="00072681">
        <w:rPr>
          <w:color w:val="000000"/>
        </w:rPr>
        <w:t>microsatellite data</w:t>
      </w:r>
      <w:commentRangeEnd w:id="878"/>
      <w:r w:rsidR="00226038">
        <w:rPr>
          <w:rStyle w:val="Marquedecommentaire"/>
        </w:rPr>
        <w:commentReference w:id="878"/>
      </w:r>
      <w:commentRangeEnd w:id="879"/>
      <w:r w:rsidR="002D3FE5">
        <w:rPr>
          <w:rStyle w:val="Marquedecommentaire"/>
          <w:rFonts w:eastAsia="Times New Roman"/>
          <w:lang w:val="en-GB"/>
        </w:rPr>
        <w:commentReference w:id="879"/>
      </w:r>
      <w:r>
        <w:rPr>
          <w:color w:val="000000"/>
        </w:rPr>
        <w:t>.</w:t>
      </w:r>
      <w:r w:rsidR="006F23A7">
        <w:rPr>
          <w:color w:val="000000"/>
        </w:rPr>
        <w:t xml:space="preserve"> </w:t>
      </w:r>
      <w:r w:rsidR="00445D5B">
        <w:rPr>
          <w:color w:val="000000"/>
        </w:rPr>
        <w:t>This</w:t>
      </w:r>
      <w:r w:rsidR="00AB5AD9">
        <w:rPr>
          <w:color w:val="000000"/>
        </w:rPr>
        <w:t xml:space="preserve"> gene flow seemed to be higher from East to the West than the contrary.</w:t>
      </w:r>
    </w:p>
    <w:p w14:paraId="3DDD9F1F" w14:textId="0F533D39" w:rsidR="00072681" w:rsidRPr="00305B03" w:rsidRDefault="006F23A7" w:rsidP="003F5C90">
      <w:pPr>
        <w:spacing w:line="360" w:lineRule="auto"/>
        <w:jc w:val="both"/>
        <w:rPr>
          <w:rFonts w:ascii="Times-Roman" w:hAnsi="Times-Roman" w:cs="Times-Roman"/>
          <w:szCs w:val="22"/>
          <w:lang w:eastAsia="en-US"/>
        </w:rPr>
      </w:pPr>
      <w:r>
        <w:rPr>
          <w:color w:val="000000"/>
        </w:rPr>
        <w:t xml:space="preserve">Our dating estimation for the disjunction of the </w:t>
      </w:r>
      <w:r w:rsidR="00785ACE" w:rsidRPr="00305B03">
        <w:rPr>
          <w:i/>
          <w:color w:val="000000"/>
        </w:rPr>
        <w:t>A. agrarius</w:t>
      </w:r>
      <w:r>
        <w:rPr>
          <w:color w:val="000000"/>
        </w:rPr>
        <w:t xml:space="preserve"> range</w:t>
      </w:r>
      <w:r w:rsidR="0087601C">
        <w:rPr>
          <w:color w:val="000000"/>
        </w:rPr>
        <w:t>s</w:t>
      </w:r>
      <w:r>
        <w:rPr>
          <w:color w:val="000000"/>
        </w:rPr>
        <w:t xml:space="preserve"> appear </w:t>
      </w:r>
      <w:commentRangeStart w:id="880"/>
      <w:commentRangeStart w:id="881"/>
      <w:r>
        <w:rPr>
          <w:color w:val="000000"/>
        </w:rPr>
        <w:t>much</w:t>
      </w:r>
      <w:del w:id="882" w:author="Alice Latinne" w:date="2017-04-01T18:31:00Z">
        <w:r w:rsidDel="00226038">
          <w:rPr>
            <w:color w:val="000000"/>
          </w:rPr>
          <w:delText xml:space="preserve"> more</w:delText>
        </w:r>
      </w:del>
      <w:commentRangeEnd w:id="880"/>
      <w:r w:rsidR="00226038">
        <w:rPr>
          <w:rStyle w:val="Marquedecommentaire"/>
        </w:rPr>
        <w:commentReference w:id="880"/>
      </w:r>
      <w:commentRangeEnd w:id="881"/>
      <w:r w:rsidR="002D3FE5">
        <w:rPr>
          <w:rStyle w:val="Marquedecommentaire"/>
          <w:rFonts w:eastAsia="Times New Roman"/>
          <w:lang w:val="en-GB"/>
        </w:rPr>
        <w:commentReference w:id="881"/>
      </w:r>
      <w:r>
        <w:rPr>
          <w:color w:val="000000"/>
        </w:rPr>
        <w:t xml:space="preserve"> older as compared to</w:t>
      </w:r>
      <w:r w:rsidRPr="00267ADC">
        <w:rPr>
          <w:rFonts w:ascii="Times-Roman" w:hAnsi="Times-Roman" w:cs="Times-Roman"/>
          <w:szCs w:val="22"/>
          <w:lang w:eastAsia="en-US"/>
        </w:rPr>
        <w:t xml:space="preserve"> </w:t>
      </w:r>
      <w:r w:rsidR="00D63B55">
        <w:rPr>
          <w:rFonts w:ascii="Times-Roman" w:hAnsi="Times-Roman" w:cs="Times-Roman"/>
          <w:szCs w:val="22"/>
          <w:lang w:eastAsia="en-US"/>
        </w:rPr>
        <w:t xml:space="preserve">those proposed by </w:t>
      </w:r>
      <w:r w:rsidRPr="00267ADC">
        <w:rPr>
          <w:rFonts w:ascii="Times-Roman" w:hAnsi="Times-Roman" w:cs="Times-Roman"/>
          <w:szCs w:val="22"/>
          <w:lang w:eastAsia="en-US"/>
        </w:rPr>
        <w:t xml:space="preserve">Atopkin </w:t>
      </w:r>
      <w:r w:rsidRPr="00267ADC">
        <w:rPr>
          <w:rFonts w:ascii="Times-Roman" w:hAnsi="Times-Roman" w:cs="Times-Roman"/>
          <w:i/>
          <w:szCs w:val="22"/>
          <w:lang w:eastAsia="en-US"/>
        </w:rPr>
        <w:t>et al</w:t>
      </w:r>
      <w:r w:rsidR="0087601C">
        <w:rPr>
          <w:rFonts w:ascii="Times-Roman" w:hAnsi="Times-Roman" w:cs="Times-Roman"/>
          <w:szCs w:val="22"/>
          <w:lang w:eastAsia="en-US"/>
        </w:rPr>
        <w:t>. (2007). Indeed, they</w:t>
      </w:r>
      <w:r>
        <w:rPr>
          <w:rFonts w:ascii="Times-Roman" w:hAnsi="Times-Roman" w:cs="Times-Roman"/>
          <w:szCs w:val="22"/>
          <w:lang w:eastAsia="en-US"/>
        </w:rPr>
        <w:t xml:space="preserve"> estimated that this separation </w:t>
      </w:r>
      <w:r w:rsidRPr="00267ADC">
        <w:rPr>
          <w:rFonts w:ascii="Times-Roman" w:hAnsi="Times-Roman" w:cs="Times-Roman"/>
          <w:szCs w:val="22"/>
          <w:lang w:eastAsia="en-US"/>
        </w:rPr>
        <w:t xml:space="preserve">occurred later, during the Holocene, and </w:t>
      </w:r>
      <w:r>
        <w:rPr>
          <w:rFonts w:ascii="Times-Roman" w:hAnsi="Times-Roman" w:cs="Times-Roman"/>
          <w:szCs w:val="22"/>
          <w:lang w:eastAsia="en-US"/>
        </w:rPr>
        <w:t xml:space="preserve">that it </w:t>
      </w:r>
      <w:r w:rsidRPr="00267ADC">
        <w:rPr>
          <w:rFonts w:ascii="Times-Roman" w:hAnsi="Times-Roman" w:cs="Times-Roman"/>
          <w:szCs w:val="22"/>
          <w:lang w:eastAsia="en-US"/>
        </w:rPr>
        <w:t>was associated to a strong dryness period in this region, which caused rarefaction, and in some c</w:t>
      </w:r>
      <w:r w:rsidR="00855431">
        <w:rPr>
          <w:rFonts w:ascii="Times-Roman" w:hAnsi="Times-Roman" w:cs="Times-Roman"/>
          <w:szCs w:val="22"/>
          <w:lang w:eastAsia="en-US"/>
        </w:rPr>
        <w:t>ases</w:t>
      </w:r>
      <w:r w:rsidR="005837CD">
        <w:rPr>
          <w:rFonts w:ascii="Times-Roman" w:hAnsi="Times-Roman" w:cs="Times-Roman"/>
          <w:szCs w:val="22"/>
          <w:lang w:eastAsia="en-US"/>
        </w:rPr>
        <w:t>, the disappearance</w:t>
      </w:r>
      <w:r w:rsidR="00855431">
        <w:rPr>
          <w:rFonts w:ascii="Times-Roman" w:hAnsi="Times-Roman" w:cs="Times-Roman"/>
          <w:szCs w:val="22"/>
          <w:lang w:eastAsia="en-US"/>
        </w:rPr>
        <w:t xml:space="preserve"> of trees,</w:t>
      </w:r>
      <w:r w:rsidRPr="00267ADC">
        <w:rPr>
          <w:rFonts w:ascii="Times-Roman" w:hAnsi="Times-Roman" w:cs="Times-Roman"/>
          <w:szCs w:val="22"/>
          <w:lang w:eastAsia="en-US"/>
        </w:rPr>
        <w:t xml:space="preserve"> shrubs</w:t>
      </w:r>
      <w:r w:rsidR="00855431">
        <w:rPr>
          <w:rFonts w:ascii="Times-Roman" w:hAnsi="Times-Roman" w:cs="Times-Roman"/>
          <w:szCs w:val="22"/>
          <w:lang w:eastAsia="en-US"/>
        </w:rPr>
        <w:t xml:space="preserve"> and grasslands</w:t>
      </w:r>
      <w:r w:rsidRPr="00267ADC">
        <w:rPr>
          <w:rFonts w:ascii="Times-Roman" w:hAnsi="Times-Roman" w:cs="Times-Roman"/>
          <w:szCs w:val="22"/>
          <w:lang w:eastAsia="en-US"/>
        </w:rPr>
        <w:t>.</w:t>
      </w:r>
      <w:r>
        <w:rPr>
          <w:rFonts w:ascii="Times-Roman" w:hAnsi="Times-Roman" w:cs="Times-Roman"/>
          <w:szCs w:val="22"/>
          <w:lang w:eastAsia="en-US"/>
        </w:rPr>
        <w:t xml:space="preserve"> However, other similar climatic events would have happened around 150 000 years ago and would have </w:t>
      </w:r>
      <w:del w:id="883" w:author="Alice Latinne" w:date="2017-04-01T18:32:00Z">
        <w:r w:rsidDel="00226038">
          <w:rPr>
            <w:rFonts w:ascii="Times-Roman" w:hAnsi="Times-Roman" w:cs="Times-Roman"/>
            <w:szCs w:val="22"/>
            <w:lang w:eastAsia="en-US"/>
          </w:rPr>
          <w:delText>lead</w:delText>
        </w:r>
      </w:del>
      <w:ins w:id="884" w:author="Alice Latinne" w:date="2017-04-01T18:32:00Z">
        <w:r w:rsidR="00226038">
          <w:rPr>
            <w:rFonts w:ascii="Times-Roman" w:hAnsi="Times-Roman" w:cs="Times-Roman"/>
            <w:szCs w:val="22"/>
            <w:lang w:eastAsia="en-US"/>
          </w:rPr>
          <w:t>led</w:t>
        </w:r>
      </w:ins>
      <w:r>
        <w:rPr>
          <w:rFonts w:ascii="Times-Roman" w:hAnsi="Times-Roman" w:cs="Times-Roman"/>
          <w:szCs w:val="22"/>
          <w:lang w:eastAsia="en-US"/>
        </w:rPr>
        <w:t xml:space="preserve"> to </w:t>
      </w:r>
      <w:ins w:id="885" w:author="Alice Latinne" w:date="2017-04-01T18:32:00Z">
        <w:r w:rsidR="00226038">
          <w:rPr>
            <w:rFonts w:ascii="Times-Roman" w:hAnsi="Times-Roman" w:cs="Times-Roman"/>
            <w:szCs w:val="22"/>
            <w:lang w:eastAsia="en-US"/>
          </w:rPr>
          <w:t>similar</w:t>
        </w:r>
      </w:ins>
      <w:del w:id="886" w:author="Alice Latinne" w:date="2017-04-01T18:32:00Z">
        <w:r w:rsidR="00D63B55" w:rsidDel="00226038">
          <w:rPr>
            <w:rFonts w:ascii="Times-Roman" w:hAnsi="Times-Roman" w:cs="Times-Roman"/>
            <w:szCs w:val="22"/>
            <w:lang w:eastAsia="en-US"/>
          </w:rPr>
          <w:delText>the same</w:delText>
        </w:r>
      </w:del>
      <w:r w:rsidR="00D63B55">
        <w:rPr>
          <w:rFonts w:ascii="Times-Roman" w:hAnsi="Times-Roman" w:cs="Times-Roman"/>
          <w:szCs w:val="22"/>
          <w:lang w:eastAsia="en-US"/>
        </w:rPr>
        <w:t xml:space="preserve"> isolation</w:t>
      </w:r>
      <w:del w:id="887" w:author="Alice Latinne" w:date="2017-04-01T18:32:00Z">
        <w:r w:rsidR="00D63B55" w:rsidDel="00226038">
          <w:rPr>
            <w:rFonts w:ascii="Times-Roman" w:hAnsi="Times-Roman" w:cs="Times-Roman"/>
            <w:szCs w:val="22"/>
            <w:lang w:eastAsia="en-US"/>
          </w:rPr>
          <w:delText>s</w:delText>
        </w:r>
      </w:del>
      <w:r w:rsidR="00D63B55">
        <w:rPr>
          <w:rFonts w:ascii="Times-Roman" w:hAnsi="Times-Roman" w:cs="Times-Roman"/>
          <w:szCs w:val="22"/>
          <w:lang w:eastAsia="en-US"/>
        </w:rPr>
        <w:t>.</w:t>
      </w:r>
      <w:r w:rsidR="009A1A88">
        <w:rPr>
          <w:rFonts w:ascii="Times-Roman" w:hAnsi="Times-Roman" w:cs="Times-Roman"/>
          <w:szCs w:val="22"/>
          <w:lang w:eastAsia="en-US"/>
        </w:rPr>
        <w:t xml:space="preserve"> Indeed, our estimations correspond to the end of the Riss ice age, which</w:t>
      </w:r>
      <w:ins w:id="888" w:author="Alice Latinne" w:date="2017-04-01T18:33:00Z">
        <w:r w:rsidR="00226038">
          <w:rPr>
            <w:rFonts w:ascii="Times-Roman" w:hAnsi="Times-Roman" w:cs="Times-Roman"/>
            <w:szCs w:val="22"/>
            <w:lang w:eastAsia="en-US"/>
          </w:rPr>
          <w:t xml:space="preserve"> was characterized by</w:t>
        </w:r>
      </w:ins>
      <w:del w:id="889" w:author="Alice Latinne" w:date="2017-04-01T18:33:00Z">
        <w:r w:rsidR="009A1A88" w:rsidDel="00226038">
          <w:rPr>
            <w:rFonts w:ascii="Times-Roman" w:hAnsi="Times-Roman" w:cs="Times-Roman"/>
            <w:szCs w:val="22"/>
            <w:lang w:eastAsia="en-US"/>
          </w:rPr>
          <w:delText xml:space="preserve"> led to</w:delText>
        </w:r>
      </w:del>
      <w:r w:rsidR="009A1A88">
        <w:rPr>
          <w:rFonts w:ascii="Times-Roman" w:hAnsi="Times-Roman" w:cs="Times-Roman"/>
          <w:szCs w:val="22"/>
          <w:lang w:eastAsia="en-US"/>
        </w:rPr>
        <w:t xml:space="preserve"> particularly cold and dry climates.</w:t>
      </w:r>
    </w:p>
    <w:p w14:paraId="7A2E3B34" w14:textId="0499E7F2" w:rsidR="00F40E62" w:rsidRPr="004702A6" w:rsidDel="007571CD" w:rsidRDefault="003F5C90">
      <w:pPr>
        <w:widowControl w:val="0"/>
        <w:autoSpaceDE w:val="0"/>
        <w:autoSpaceDN w:val="0"/>
        <w:adjustRightInd w:val="0"/>
        <w:spacing w:line="360" w:lineRule="auto"/>
        <w:jc w:val="both"/>
        <w:rPr>
          <w:del w:id="890" w:author="Utilisateur de Microsoft Office" w:date="2017-06-20T12:03:00Z"/>
          <w:color w:val="231F20"/>
          <w:rPrChange w:id="891" w:author="Utilisateur de Microsoft Office" w:date="2017-06-20T11:50:00Z">
            <w:rPr>
              <w:del w:id="892" w:author="Utilisateur de Microsoft Office" w:date="2017-06-20T12:03:00Z"/>
              <w:color w:val="000000"/>
            </w:rPr>
          </w:rPrChange>
        </w:rPr>
        <w:pPrChange w:id="893" w:author="Utilisateur de Microsoft Office" w:date="2017-06-20T11:50:00Z">
          <w:pPr>
            <w:spacing w:line="360" w:lineRule="auto"/>
            <w:jc w:val="both"/>
          </w:pPr>
        </w:pPrChange>
      </w:pPr>
      <w:r>
        <w:rPr>
          <w:color w:val="000000"/>
        </w:rPr>
        <w:t>Later, the Central-Western populations progressively increased and expanded throughout Central Asia to colonise finally the We</w:t>
      </w:r>
      <w:r w:rsidR="00603EE3">
        <w:rPr>
          <w:color w:val="000000"/>
        </w:rPr>
        <w:t>stern European region, around 19</w:t>
      </w:r>
      <w:r>
        <w:rPr>
          <w:color w:val="000000"/>
        </w:rPr>
        <w:t xml:space="preserve"> 000 years ago (Aguilar </w:t>
      </w:r>
      <w:r w:rsidRPr="0095667F">
        <w:rPr>
          <w:i/>
          <w:color w:val="000000"/>
        </w:rPr>
        <w:t>et al.</w:t>
      </w:r>
      <w:r>
        <w:rPr>
          <w:color w:val="000000"/>
        </w:rPr>
        <w:t xml:space="preserve"> 2008). This scenario</w:t>
      </w:r>
      <w:del w:id="894" w:author="Alice Latinne" w:date="2017-04-01T18:34:00Z">
        <w:r w:rsidDel="000244DC">
          <w:rPr>
            <w:color w:val="000000"/>
          </w:rPr>
          <w:delText>s</w:delText>
        </w:r>
      </w:del>
      <w:r>
        <w:rPr>
          <w:color w:val="000000"/>
        </w:rPr>
        <w:t xml:space="preserve"> is corroborated by other paleontological studies, which confirm </w:t>
      </w:r>
      <w:r>
        <w:t xml:space="preserve">the </w:t>
      </w:r>
      <w:del w:id="895" w:author="Alice Latinne" w:date="2017-04-01T18:34:00Z">
        <w:r w:rsidDel="000244DC">
          <w:delText xml:space="preserve">supposition </w:delText>
        </w:r>
      </w:del>
      <w:ins w:id="896" w:author="Alice Latinne" w:date="2017-04-01T18:34:00Z">
        <w:r w:rsidR="000244DC">
          <w:t xml:space="preserve">assumption </w:t>
        </w:r>
      </w:ins>
      <w:r>
        <w:t xml:space="preserve">that </w:t>
      </w:r>
      <w:r>
        <w:rPr>
          <w:i/>
        </w:rPr>
        <w:t>A. agrarius</w:t>
      </w:r>
      <w:r>
        <w:t xml:space="preserve"> is an Asiatic immigrant and a relatively new member of the European fauna (Kowalski, 2001; Martín Suárez and Mein, 1998).</w:t>
      </w:r>
      <w:r>
        <w:rPr>
          <w:color w:val="000000"/>
        </w:rPr>
        <w:t xml:space="preserve"> This Western colonisation would have been favoured during the </w:t>
      </w:r>
      <w:r w:rsidR="002165E4">
        <w:rPr>
          <w:color w:val="000000"/>
        </w:rPr>
        <w:t>last Quaternary ice ages, as some</w:t>
      </w:r>
      <w:r>
        <w:rPr>
          <w:color w:val="000000"/>
        </w:rPr>
        <w:t xml:space="preserve"> habitat</w:t>
      </w:r>
      <w:ins w:id="897" w:author="Alice Latinne" w:date="2017-04-01T18:35:00Z">
        <w:r w:rsidR="000244DC">
          <w:rPr>
            <w:color w:val="000000"/>
          </w:rPr>
          <w:t>s corresponding to the habitat</w:t>
        </w:r>
      </w:ins>
      <w:r>
        <w:rPr>
          <w:color w:val="000000"/>
        </w:rPr>
        <w:t xml:space="preserve"> preferences of the stripped field</w:t>
      </w:r>
      <w:ins w:id="898" w:author="Alice Latinne" w:date="2017-04-01T18:34:00Z">
        <w:r w:rsidR="000244DC">
          <w:rPr>
            <w:color w:val="000000"/>
          </w:rPr>
          <w:t xml:space="preserve"> </w:t>
        </w:r>
      </w:ins>
      <w:r>
        <w:rPr>
          <w:color w:val="000000"/>
        </w:rPr>
        <w:t>mouse (</w:t>
      </w:r>
      <w:r w:rsidR="002165E4">
        <w:rPr>
          <w:color w:val="000000"/>
        </w:rPr>
        <w:t>e.g.</w:t>
      </w:r>
      <w:r w:rsidR="003F4366">
        <w:rPr>
          <w:color w:val="000000"/>
        </w:rPr>
        <w:t xml:space="preserve"> </w:t>
      </w:r>
      <w:r>
        <w:rPr>
          <w:color w:val="000000"/>
        </w:rPr>
        <w:t>meadows, grasslands</w:t>
      </w:r>
      <w:del w:id="899" w:author="Alice Latinne" w:date="2017-04-02T15:08:00Z">
        <w:r w:rsidDel="00B60F38">
          <w:rPr>
            <w:color w:val="000000"/>
          </w:rPr>
          <w:delText>..</w:delText>
        </w:r>
      </w:del>
      <w:r>
        <w:rPr>
          <w:color w:val="000000"/>
        </w:rPr>
        <w:t>)</w:t>
      </w:r>
      <w:del w:id="900" w:author="Alice Latinne" w:date="2017-04-01T18:36:00Z">
        <w:r w:rsidDel="000244DC">
          <w:rPr>
            <w:color w:val="000000"/>
          </w:rPr>
          <w:delText>,</w:delText>
        </w:r>
      </w:del>
      <w:r>
        <w:rPr>
          <w:color w:val="000000"/>
        </w:rPr>
        <w:t xml:space="preserve"> </w:t>
      </w:r>
      <w:r w:rsidR="002E7569">
        <w:rPr>
          <w:color w:val="000000"/>
        </w:rPr>
        <w:t>were</w:t>
      </w:r>
      <w:r w:rsidR="002165E4">
        <w:rPr>
          <w:color w:val="000000"/>
        </w:rPr>
        <w:t xml:space="preserve"> </w:t>
      </w:r>
      <w:ins w:id="901" w:author="Alice Latinne" w:date="2017-04-01T18:36:00Z">
        <w:r w:rsidR="000244DC">
          <w:rPr>
            <w:color w:val="000000"/>
          </w:rPr>
          <w:t>largely</w:t>
        </w:r>
      </w:ins>
      <w:del w:id="902" w:author="Alice Latinne" w:date="2017-04-01T18:36:00Z">
        <w:r w:rsidR="00603EE3" w:rsidDel="000244DC">
          <w:rPr>
            <w:color w:val="000000"/>
          </w:rPr>
          <w:delText>more</w:delText>
        </w:r>
      </w:del>
      <w:r>
        <w:rPr>
          <w:color w:val="000000"/>
        </w:rPr>
        <w:t xml:space="preserve"> </w:t>
      </w:r>
      <w:r w:rsidR="00603EE3">
        <w:rPr>
          <w:color w:val="000000"/>
        </w:rPr>
        <w:t xml:space="preserve">spread </w:t>
      </w:r>
      <w:r>
        <w:rPr>
          <w:color w:val="000000"/>
        </w:rPr>
        <w:t>during</w:t>
      </w:r>
      <w:del w:id="903" w:author="Utilisateur de Microsoft Office" w:date="2017-06-19T17:39:00Z">
        <w:r w:rsidDel="00380929">
          <w:rPr>
            <w:color w:val="000000"/>
          </w:rPr>
          <w:delText xml:space="preserve"> </w:delText>
        </w:r>
      </w:del>
      <w:del w:id="904" w:author="Alice Latinne" w:date="2017-04-01T18:36:00Z">
        <w:r w:rsidDel="000244DC">
          <w:rPr>
            <w:color w:val="000000"/>
          </w:rPr>
          <w:delText>the cold</w:delText>
        </w:r>
      </w:del>
      <w:r>
        <w:rPr>
          <w:color w:val="000000"/>
        </w:rPr>
        <w:t xml:space="preserve"> </w:t>
      </w:r>
      <w:ins w:id="905" w:author="Alice Latinne" w:date="2017-04-01T18:36:00Z">
        <w:r w:rsidR="000244DC">
          <w:rPr>
            <w:color w:val="000000"/>
          </w:rPr>
          <w:t xml:space="preserve">glacial </w:t>
        </w:r>
      </w:ins>
      <w:r>
        <w:rPr>
          <w:color w:val="000000"/>
        </w:rPr>
        <w:t>phases in large parts of Central and Western Asia (</w:t>
      </w:r>
      <w:r w:rsidRPr="0095667F">
        <w:rPr>
          <w:color w:val="000000"/>
          <w:highlight w:val="yellow"/>
        </w:rPr>
        <w:t>ref. to add</w:t>
      </w:r>
      <w:ins w:id="906" w:author="Utilisateur de Microsoft Office" w:date="2017-06-19T17:39:00Z">
        <w:r w:rsidR="00CD61F3">
          <w:rPr>
            <w:color w:val="000000"/>
          </w:rPr>
          <w:t>. To ask to our Russian colleagues</w:t>
        </w:r>
      </w:ins>
      <w:r>
        <w:rPr>
          <w:color w:val="000000"/>
        </w:rPr>
        <w:t>).</w:t>
      </w:r>
      <w:r w:rsidR="002E7569">
        <w:rPr>
          <w:color w:val="000000"/>
        </w:rPr>
        <w:t xml:space="preserve"> </w:t>
      </w:r>
      <w:r>
        <w:rPr>
          <w:color w:val="000000"/>
        </w:rPr>
        <w:t>According to</w:t>
      </w:r>
      <w:r w:rsidRPr="00267ADC">
        <w:rPr>
          <w:color w:val="000000"/>
        </w:rPr>
        <w:t xml:space="preserve"> the low levels of nucleotide diversities as well as </w:t>
      </w:r>
      <w:r>
        <w:rPr>
          <w:color w:val="000000"/>
        </w:rPr>
        <w:t xml:space="preserve">to </w:t>
      </w:r>
      <w:r w:rsidRPr="00267ADC">
        <w:rPr>
          <w:color w:val="000000"/>
        </w:rPr>
        <w:t>the signal of recent expansio</w:t>
      </w:r>
      <w:r>
        <w:rPr>
          <w:color w:val="000000"/>
        </w:rPr>
        <w:t xml:space="preserve">n </w:t>
      </w:r>
      <w:r w:rsidRPr="00267ADC">
        <w:rPr>
          <w:color w:val="000000"/>
        </w:rPr>
        <w:t xml:space="preserve">observed </w:t>
      </w:r>
      <w:r w:rsidR="007057D6">
        <w:rPr>
          <w:color w:val="000000"/>
        </w:rPr>
        <w:t>with the Fu’s Fs index and</w:t>
      </w:r>
      <w:r w:rsidR="00350408">
        <w:rPr>
          <w:color w:val="000000"/>
        </w:rPr>
        <w:t xml:space="preserve"> </w:t>
      </w:r>
      <w:r>
        <w:rPr>
          <w:color w:val="000000"/>
        </w:rPr>
        <w:t xml:space="preserve">the </w:t>
      </w:r>
      <w:commentRangeStart w:id="907"/>
      <w:r>
        <w:rPr>
          <w:color w:val="000000"/>
        </w:rPr>
        <w:t>star like topo</w:t>
      </w:r>
      <w:commentRangeEnd w:id="907"/>
      <w:r w:rsidR="00961FC2">
        <w:rPr>
          <w:rStyle w:val="Marquedecommentaire"/>
        </w:rPr>
        <w:commentReference w:id="907"/>
      </w:r>
      <w:r>
        <w:rPr>
          <w:color w:val="000000"/>
        </w:rPr>
        <w:t>logy observe</w:t>
      </w:r>
      <w:r w:rsidR="00350408">
        <w:rPr>
          <w:color w:val="000000"/>
        </w:rPr>
        <w:t xml:space="preserve">d in the Median Joining network, </w:t>
      </w:r>
      <w:r>
        <w:rPr>
          <w:color w:val="000000"/>
        </w:rPr>
        <w:t xml:space="preserve">this expansion would have occurred relatively </w:t>
      </w:r>
      <w:commentRangeStart w:id="908"/>
      <w:r>
        <w:rPr>
          <w:color w:val="000000"/>
        </w:rPr>
        <w:t>quickly</w:t>
      </w:r>
      <w:commentRangeEnd w:id="908"/>
      <w:r w:rsidR="0089765B">
        <w:rPr>
          <w:rStyle w:val="Marquedecommentaire"/>
          <w:rFonts w:eastAsia="Times New Roman"/>
          <w:lang w:val="en-GB"/>
        </w:rPr>
        <w:commentReference w:id="908"/>
      </w:r>
      <w:r w:rsidR="00A12163">
        <w:t>.</w:t>
      </w:r>
      <w:r w:rsidR="00557E17">
        <w:rPr>
          <w:color w:val="000000"/>
        </w:rPr>
        <w:t xml:space="preserve"> </w:t>
      </w:r>
      <w:r w:rsidRPr="00267ADC">
        <w:rPr>
          <w:rFonts w:ascii="Times-Roman" w:hAnsi="Times-Roman" w:cs="Times-Roman"/>
          <w:szCs w:val="22"/>
          <w:lang w:eastAsia="en-US"/>
        </w:rPr>
        <w:t>Moreover, the low karyotype and allozyme differentiation in striped field mouse also suggest a recent and rapid spreading of the species from the East to the West Palearctic</w:t>
      </w:r>
      <w:r w:rsidR="003F4366">
        <w:rPr>
          <w:rFonts w:ascii="Times-Roman" w:hAnsi="Times-Roman" w:cs="Times-Roman"/>
          <w:szCs w:val="22"/>
          <w:lang w:eastAsia="en-US"/>
        </w:rPr>
        <w:t xml:space="preserve"> (</w:t>
      </w:r>
      <w:r w:rsidR="003F4366" w:rsidRPr="00267ADC">
        <w:rPr>
          <w:rFonts w:ascii="Times-Roman" w:hAnsi="Times-Roman" w:cs="Times-Roman"/>
          <w:szCs w:val="22"/>
          <w:lang w:eastAsia="en-US"/>
        </w:rPr>
        <w:t>Bogdanov, 2002</w:t>
      </w:r>
      <w:r w:rsidR="00F424A4">
        <w:t xml:space="preserve">; </w:t>
      </w:r>
      <w:r w:rsidR="003F4366" w:rsidRPr="00267ADC">
        <w:rPr>
          <w:rFonts w:ascii="Times-Roman" w:hAnsi="Times-Roman" w:cs="Times-Roman"/>
          <w:szCs w:val="22"/>
          <w:lang w:eastAsia="en-US"/>
        </w:rPr>
        <w:t>Kartavtseva and Pavlenko, 2000</w:t>
      </w:r>
      <w:r w:rsidR="003F4366">
        <w:rPr>
          <w:rFonts w:ascii="Times-Roman" w:hAnsi="Times-Roman" w:cs="Times-Roman"/>
          <w:szCs w:val="22"/>
          <w:lang w:eastAsia="en-US"/>
        </w:rPr>
        <w:t>)</w:t>
      </w:r>
      <w:r w:rsidR="00F424A4">
        <w:rPr>
          <w:rFonts w:ascii="Times-Roman" w:hAnsi="Times-Roman" w:cs="Times-Roman"/>
          <w:szCs w:val="22"/>
          <w:lang w:eastAsia="en-US"/>
        </w:rPr>
        <w:t>.</w:t>
      </w:r>
      <w:ins w:id="909" w:author="Utilisateur de Microsoft Office" w:date="2017-06-20T11:45:00Z">
        <w:r w:rsidR="00D34380">
          <w:rPr>
            <w:rFonts w:ascii="Times-Roman" w:hAnsi="Times-Roman" w:cs="Times-Roman"/>
            <w:szCs w:val="22"/>
            <w:lang w:eastAsia="en-US"/>
          </w:rPr>
          <w:t xml:space="preserve"> Such kind</w:t>
        </w:r>
      </w:ins>
      <w:ins w:id="910" w:author="Utilisateur de Microsoft Office" w:date="2017-06-20T11:47:00Z">
        <w:r w:rsidR="004702A6">
          <w:rPr>
            <w:rFonts w:ascii="Times-Roman" w:hAnsi="Times-Roman" w:cs="Times-Roman"/>
            <w:szCs w:val="22"/>
            <w:lang w:eastAsia="en-US"/>
          </w:rPr>
          <w:t xml:space="preserve"> of colonisation process </w:t>
        </w:r>
      </w:ins>
      <w:ins w:id="911" w:author="Utilisateur de Microsoft Office" w:date="2017-06-20T11:51:00Z">
        <w:r w:rsidR="008E1B78">
          <w:rPr>
            <w:rFonts w:ascii="Times-Roman" w:hAnsi="Times-Roman" w:cs="Times-Roman"/>
            <w:szCs w:val="22"/>
            <w:lang w:eastAsia="en-US"/>
          </w:rPr>
          <w:t xml:space="preserve">of western regions </w:t>
        </w:r>
      </w:ins>
      <w:ins w:id="912" w:author="Utilisateur de Microsoft Office" w:date="2017-06-20T11:47:00Z">
        <w:r w:rsidR="004702A6">
          <w:rPr>
            <w:rFonts w:ascii="Times-Roman" w:hAnsi="Times-Roman" w:cs="Times-Roman"/>
            <w:szCs w:val="22"/>
            <w:lang w:eastAsia="en-US"/>
          </w:rPr>
          <w:t xml:space="preserve">from the </w:t>
        </w:r>
      </w:ins>
      <w:ins w:id="913" w:author="Utilisateur de Microsoft Office" w:date="2017-06-20T11:48:00Z">
        <w:r w:rsidR="004702A6">
          <w:rPr>
            <w:rFonts w:ascii="Times-Roman" w:hAnsi="Times-Roman" w:cs="Times-Roman"/>
            <w:szCs w:val="22"/>
            <w:lang w:eastAsia="en-US"/>
          </w:rPr>
          <w:t xml:space="preserve">far </w:t>
        </w:r>
      </w:ins>
      <w:ins w:id="914" w:author="Utilisateur de Microsoft Office" w:date="2017-06-20T11:47:00Z">
        <w:r w:rsidR="004702A6">
          <w:rPr>
            <w:rFonts w:ascii="Times-Roman" w:hAnsi="Times-Roman" w:cs="Times-Roman"/>
            <w:szCs w:val="22"/>
            <w:lang w:eastAsia="en-US"/>
          </w:rPr>
          <w:t>East of the Palearctic is quite rare for mammals.</w:t>
        </w:r>
      </w:ins>
      <w:ins w:id="915" w:author="Utilisateur de Microsoft Office" w:date="2017-06-20T11:48:00Z">
        <w:r w:rsidR="004702A6">
          <w:rPr>
            <w:rFonts w:ascii="Times-Roman" w:hAnsi="Times-Roman" w:cs="Times-Roman"/>
            <w:szCs w:val="22"/>
            <w:lang w:eastAsia="en-US"/>
          </w:rPr>
          <w:t xml:space="preserve"> To our knowledge, this patterns was only observed on</w:t>
        </w:r>
      </w:ins>
      <w:ins w:id="916" w:author="Utilisateur de Microsoft Office" w:date="2017-06-20T11:51:00Z">
        <w:r w:rsidR="008E1B78">
          <w:rPr>
            <w:rFonts w:ascii="Times-Roman" w:hAnsi="Times-Roman" w:cs="Times-Roman"/>
            <w:szCs w:val="22"/>
            <w:lang w:eastAsia="en-US"/>
          </w:rPr>
          <w:t xml:space="preserve"> the</w:t>
        </w:r>
      </w:ins>
      <w:ins w:id="917" w:author="Utilisateur de Microsoft Office" w:date="2017-06-20T11:48:00Z">
        <w:r w:rsidR="004702A6">
          <w:rPr>
            <w:rFonts w:ascii="Times-Roman" w:hAnsi="Times-Roman" w:cs="Times-Roman"/>
            <w:szCs w:val="22"/>
            <w:lang w:eastAsia="en-US"/>
          </w:rPr>
          <w:t xml:space="preserve"> </w:t>
        </w:r>
      </w:ins>
      <w:ins w:id="918" w:author="Utilisateur de Microsoft Office" w:date="2017-06-20T11:49:00Z">
        <w:r w:rsidR="004702A6">
          <w:rPr>
            <w:rFonts w:ascii="Times-Roman" w:hAnsi="Times-Roman" w:cs="Times-Roman"/>
            <w:szCs w:val="22"/>
            <w:lang w:eastAsia="en-US"/>
          </w:rPr>
          <w:t>Harvest mouse (</w:t>
        </w:r>
        <w:r w:rsidR="004702A6" w:rsidRPr="008E1B78">
          <w:rPr>
            <w:rFonts w:ascii="Times-Roman" w:hAnsi="Times-Roman" w:cs="Times-Roman"/>
            <w:i/>
            <w:szCs w:val="22"/>
            <w:lang w:eastAsia="en-US"/>
            <w:rPrChange w:id="919" w:author="Utilisateur de Microsoft Office" w:date="2017-06-20T11:51:00Z">
              <w:rPr>
                <w:rFonts w:ascii="Times-Roman" w:hAnsi="Times-Roman" w:cs="Times-Roman"/>
                <w:szCs w:val="22"/>
                <w:lang w:eastAsia="en-US"/>
              </w:rPr>
            </w:rPrChange>
          </w:rPr>
          <w:t>Micromys minutus</w:t>
        </w:r>
        <w:r w:rsidR="008E1B78">
          <w:rPr>
            <w:rFonts w:ascii="Times-Roman" w:hAnsi="Times-Roman" w:cs="Times-Roman"/>
            <w:szCs w:val="22"/>
            <w:lang w:eastAsia="en-US"/>
          </w:rPr>
          <w:t>) (Yasuda et al.</w:t>
        </w:r>
      </w:ins>
      <w:ins w:id="920" w:author="Utilisateur de Microsoft Office" w:date="2017-06-20T11:53:00Z">
        <w:r w:rsidR="008E1B78">
          <w:rPr>
            <w:rFonts w:ascii="Times-Roman" w:hAnsi="Times-Roman" w:cs="Times-Roman"/>
            <w:szCs w:val="22"/>
            <w:lang w:eastAsia="en-US"/>
          </w:rPr>
          <w:t xml:space="preserve"> 2005). This study</w:t>
        </w:r>
      </w:ins>
      <w:ins w:id="921" w:author="Utilisateur de Microsoft Office" w:date="2017-06-20T11:51:00Z">
        <w:r w:rsidR="008E1B78">
          <w:rPr>
            <w:lang w:eastAsia="en-US"/>
          </w:rPr>
          <w:t xml:space="preserve"> evidence</w:t>
        </w:r>
      </w:ins>
      <w:ins w:id="922" w:author="Utilisateur de Microsoft Office" w:date="2017-06-20T11:54:00Z">
        <w:r w:rsidR="008E1B78">
          <w:rPr>
            <w:lang w:eastAsia="en-US"/>
          </w:rPr>
          <w:t>d</w:t>
        </w:r>
      </w:ins>
      <w:ins w:id="923" w:author="Utilisateur de Microsoft Office" w:date="2017-06-20T11:51:00Z">
        <w:r w:rsidR="008E1B78">
          <w:rPr>
            <w:lang w:eastAsia="en-US"/>
          </w:rPr>
          <w:t xml:space="preserve"> a close genetic relationship between Western and Eastern Palearctic populations</w:t>
        </w:r>
      </w:ins>
      <w:ins w:id="924" w:author="Utilisateur de Microsoft Office" w:date="2017-06-20T11:49:00Z">
        <w:r w:rsidR="008E1B78" w:rsidRPr="008E1B78">
          <w:rPr>
            <w:color w:val="231F20"/>
          </w:rPr>
          <w:t xml:space="preserve"> and a </w:t>
        </w:r>
        <w:r w:rsidR="004702A6" w:rsidRPr="004702A6">
          <w:rPr>
            <w:color w:val="231F20"/>
            <w:rPrChange w:id="925" w:author="Utilisateur de Microsoft Office" w:date="2017-06-20T11:50:00Z">
              <w:rPr>
                <w:color w:val="231F20"/>
                <w:sz w:val="18"/>
                <w:szCs w:val="18"/>
              </w:rPr>
            </w:rPrChange>
          </w:rPr>
          <w:t xml:space="preserve">recolonization </w:t>
        </w:r>
      </w:ins>
      <w:ins w:id="926" w:author="Utilisateur de Microsoft Office" w:date="2017-06-20T11:54:00Z">
        <w:r w:rsidR="008E1B78">
          <w:rPr>
            <w:color w:val="231F20"/>
          </w:rPr>
          <w:t xml:space="preserve">process of Europe </w:t>
        </w:r>
      </w:ins>
      <w:ins w:id="927" w:author="Utilisateur de Microsoft Office" w:date="2017-06-20T11:49:00Z">
        <w:r w:rsidR="004702A6" w:rsidRPr="004702A6">
          <w:rPr>
            <w:color w:val="231F20"/>
            <w:rPrChange w:id="928" w:author="Utilisateur de Microsoft Office" w:date="2017-06-20T11:50:00Z">
              <w:rPr>
                <w:color w:val="231F20"/>
                <w:sz w:val="18"/>
                <w:szCs w:val="18"/>
              </w:rPr>
            </w:rPrChange>
          </w:rPr>
          <w:t xml:space="preserve">from refugia </w:t>
        </w:r>
      </w:ins>
      <w:ins w:id="929" w:author="Utilisateur de Microsoft Office" w:date="2017-06-20T11:54:00Z">
        <w:r w:rsidR="008E1B78">
          <w:rPr>
            <w:color w:val="231F20"/>
          </w:rPr>
          <w:t xml:space="preserve">situated </w:t>
        </w:r>
      </w:ins>
      <w:ins w:id="930" w:author="Utilisateur de Microsoft Office" w:date="2017-06-20T11:49:00Z">
        <w:r w:rsidR="004702A6" w:rsidRPr="004702A6">
          <w:rPr>
            <w:color w:val="231F20"/>
            <w:rPrChange w:id="931" w:author="Utilisateur de Microsoft Office" w:date="2017-06-20T11:50:00Z">
              <w:rPr>
                <w:color w:val="231F20"/>
                <w:sz w:val="18"/>
                <w:szCs w:val="18"/>
              </w:rPr>
            </w:rPrChange>
          </w:rPr>
          <w:t>in the Central to East Asian region</w:t>
        </w:r>
      </w:ins>
      <w:ins w:id="932" w:author="Utilisateur de Microsoft Office" w:date="2017-06-20T11:54:00Z">
        <w:r w:rsidR="008E1B78">
          <w:rPr>
            <w:color w:val="231F20"/>
          </w:rPr>
          <w:t>.</w:t>
        </w:r>
      </w:ins>
      <w:ins w:id="933" w:author="Utilisateur de Microsoft Office" w:date="2017-06-20T11:58:00Z">
        <w:r w:rsidR="00C04810">
          <w:rPr>
            <w:color w:val="231F20"/>
          </w:rPr>
          <w:t xml:space="preserve"> A similar signal seems to </w:t>
        </w:r>
      </w:ins>
      <w:ins w:id="934" w:author="Utilisateur de Microsoft Office" w:date="2017-06-20T11:59:00Z">
        <w:r w:rsidR="00AD5901">
          <w:rPr>
            <w:color w:val="231F20"/>
          </w:rPr>
          <w:t xml:space="preserve">exist </w:t>
        </w:r>
      </w:ins>
      <w:ins w:id="935" w:author="Utilisateur de Microsoft Office" w:date="2017-06-20T11:58:00Z">
        <w:r w:rsidR="00C04810">
          <w:rPr>
            <w:color w:val="231F20"/>
          </w:rPr>
          <w:t>on the</w:t>
        </w:r>
        <w:r w:rsidR="00AD5901">
          <w:rPr>
            <w:color w:val="231F20"/>
          </w:rPr>
          <w:t xml:space="preserve"> Roe deer (</w:t>
        </w:r>
      </w:ins>
      <w:ins w:id="936" w:author="Utilisateur de Microsoft Office" w:date="2017-06-20T11:59:00Z">
        <w:r w:rsidR="00AD5901" w:rsidRPr="00AD5901">
          <w:rPr>
            <w:i/>
            <w:color w:val="231F20"/>
            <w:rPrChange w:id="937" w:author="Utilisateur de Microsoft Office" w:date="2017-06-20T11:59:00Z">
              <w:rPr>
                <w:color w:val="231F20"/>
              </w:rPr>
            </w:rPrChange>
          </w:rPr>
          <w:t>Capreolus pygargus</w:t>
        </w:r>
        <w:r w:rsidR="00AD5901">
          <w:rPr>
            <w:color w:val="231F20"/>
          </w:rPr>
          <w:t xml:space="preserve">) (Lorenzini </w:t>
        </w:r>
        <w:r w:rsidR="00AD5901" w:rsidRPr="00AD5901">
          <w:rPr>
            <w:i/>
            <w:color w:val="231F20"/>
            <w:rPrChange w:id="938" w:author="Utilisateur de Microsoft Office" w:date="2017-06-20T12:00:00Z">
              <w:rPr>
                <w:color w:val="231F20"/>
              </w:rPr>
            </w:rPrChange>
          </w:rPr>
          <w:t>et al</w:t>
        </w:r>
        <w:r w:rsidR="00AD5901">
          <w:rPr>
            <w:color w:val="231F20"/>
          </w:rPr>
          <w:t xml:space="preserve">. 2013). Indeed, </w:t>
        </w:r>
      </w:ins>
      <w:ins w:id="939" w:author="Utilisateur de Microsoft Office" w:date="2017-06-20T12:00:00Z">
        <w:r w:rsidR="00AD5901">
          <w:rPr>
            <w:color w:val="231F20"/>
          </w:rPr>
          <w:t xml:space="preserve">populations from Lituania and Poland appears </w:t>
        </w:r>
      </w:ins>
      <w:ins w:id="940" w:author="Utilisateur de Microsoft Office" w:date="2017-06-20T12:01:00Z">
        <w:r w:rsidR="00AD5901">
          <w:rPr>
            <w:color w:val="231F20"/>
          </w:rPr>
          <w:t xml:space="preserve">genetically </w:t>
        </w:r>
      </w:ins>
      <w:ins w:id="941" w:author="Utilisateur de Microsoft Office" w:date="2017-06-20T12:00:00Z">
        <w:r w:rsidR="00AD5901">
          <w:rPr>
            <w:color w:val="231F20"/>
          </w:rPr>
          <w:t xml:space="preserve">closely related to animals from Central and Far Asia, </w:t>
        </w:r>
      </w:ins>
      <w:ins w:id="942" w:author="Utilisateur de Microsoft Office" w:date="2017-06-20T12:01:00Z">
        <w:r w:rsidR="00AD5901">
          <w:rPr>
            <w:color w:val="231F20"/>
          </w:rPr>
          <w:t xml:space="preserve">suggesting a </w:t>
        </w:r>
        <w:r w:rsidR="00AD5901">
          <w:rPr>
            <w:color w:val="231F20"/>
          </w:rPr>
          <w:lastRenderedPageBreak/>
          <w:t xml:space="preserve">recent colonisation </w:t>
        </w:r>
      </w:ins>
      <w:ins w:id="943" w:author="Utilisateur de Microsoft Office" w:date="2017-06-20T12:03:00Z">
        <w:r w:rsidR="007571CD">
          <w:rPr>
            <w:color w:val="231F20"/>
          </w:rPr>
          <w:t xml:space="preserve">of Europe </w:t>
        </w:r>
      </w:ins>
      <w:ins w:id="944" w:author="Utilisateur de Microsoft Office" w:date="2017-06-20T12:01:00Z">
        <w:r w:rsidR="00AD5901">
          <w:rPr>
            <w:color w:val="231F20"/>
          </w:rPr>
          <w:t>from these last regions.</w:t>
        </w:r>
      </w:ins>
    </w:p>
    <w:p w14:paraId="5AA23D04" w14:textId="77777777" w:rsidR="003F5C90" w:rsidRPr="004702A6" w:rsidRDefault="003F5C90">
      <w:pPr>
        <w:widowControl w:val="0"/>
        <w:autoSpaceDE w:val="0"/>
        <w:autoSpaceDN w:val="0"/>
        <w:adjustRightInd w:val="0"/>
        <w:spacing w:line="360" w:lineRule="auto"/>
        <w:jc w:val="both"/>
        <w:rPr>
          <w:lang w:eastAsia="en-US"/>
          <w:rPrChange w:id="945" w:author="Utilisateur de Microsoft Office" w:date="2017-06-20T11:50:00Z">
            <w:rPr>
              <w:rFonts w:ascii="Times-Roman" w:hAnsi="Times-Roman" w:cs="Times-Roman"/>
              <w:szCs w:val="22"/>
              <w:lang w:eastAsia="en-US"/>
            </w:rPr>
          </w:rPrChange>
        </w:rPr>
        <w:pPrChange w:id="946" w:author="Utilisateur de Microsoft Office" w:date="2017-06-20T12:03:00Z">
          <w:pPr>
            <w:spacing w:line="360" w:lineRule="auto"/>
            <w:jc w:val="both"/>
          </w:pPr>
        </w:pPrChange>
      </w:pPr>
    </w:p>
    <w:p w14:paraId="37B029C2" w14:textId="77777777" w:rsidR="00A465C0" w:rsidRPr="00305B03" w:rsidRDefault="00785ACE" w:rsidP="005572E4">
      <w:pPr>
        <w:spacing w:line="360" w:lineRule="auto"/>
        <w:rPr>
          <w:b/>
          <w:u w:val="single"/>
          <w:lang w:val="en-US"/>
        </w:rPr>
      </w:pPr>
      <w:r w:rsidRPr="00305B03">
        <w:rPr>
          <w:b/>
          <w:u w:val="single"/>
          <w:lang w:val="en-US"/>
        </w:rPr>
        <w:t>Genetic structure and refuge areas</w:t>
      </w:r>
    </w:p>
    <w:p w14:paraId="22BC118F" w14:textId="106538C0" w:rsidR="00F40E62" w:rsidRDefault="00267ADC" w:rsidP="00305B03">
      <w:pPr>
        <w:spacing w:line="360" w:lineRule="auto"/>
        <w:ind w:firstLine="720"/>
        <w:jc w:val="both"/>
        <w:rPr>
          <w:color w:val="000000"/>
        </w:rPr>
      </w:pPr>
      <w:r>
        <w:rPr>
          <w:i/>
          <w:iCs/>
        </w:rPr>
        <w:t>Apodemus agrarius</w:t>
      </w:r>
      <w:r w:rsidRPr="00267ADC">
        <w:t xml:space="preserve"> showed a very complex genetic structure </w:t>
      </w:r>
      <w:r w:rsidR="000B3CDD">
        <w:t>within the Eastern group</w:t>
      </w:r>
      <w:r w:rsidRPr="00267ADC">
        <w:t xml:space="preserve">. China, the Russian Far East and Korea seem to represent important centres of diversification for </w:t>
      </w:r>
      <w:r w:rsidRPr="0089765B">
        <w:rPr>
          <w:lang w:val="en-GB"/>
          <w:rPrChange w:id="947" w:author="Utilisateur de Microsoft Office" w:date="2017-06-19T17:46:00Z">
            <w:rPr/>
          </w:rPrChange>
        </w:rPr>
        <w:t xml:space="preserve">this species as </w:t>
      </w:r>
      <w:r w:rsidR="001248D2" w:rsidRPr="0089765B">
        <w:rPr>
          <w:rStyle w:val="Marquedecommentaire"/>
          <w:vanish/>
          <w:lang w:val="en-GB"/>
          <w:rPrChange w:id="948" w:author="Utilisateur de Microsoft Office" w:date="2017-06-19T17:46:00Z">
            <w:rPr>
              <w:rStyle w:val="Marquedecommentaire"/>
              <w:vanish/>
            </w:rPr>
          </w:rPrChange>
        </w:rPr>
        <w:commentReference w:id="949"/>
      </w:r>
      <w:r w:rsidR="00DC60C4" w:rsidRPr="0089765B">
        <w:rPr>
          <w:lang w:val="en-GB"/>
          <w:rPrChange w:id="950" w:author="Utilisateur de Microsoft Office" w:date="2017-06-19T17:46:00Z">
            <w:rPr/>
          </w:rPrChange>
        </w:rPr>
        <w:t>the levels of genetic divers</w:t>
      </w:r>
      <w:ins w:id="951" w:author="Utilisateur de Microsoft Office" w:date="2017-06-19T17:44:00Z">
        <w:r w:rsidR="0089765B" w:rsidRPr="0089765B">
          <w:rPr>
            <w:lang w:val="en-GB"/>
            <w:rPrChange w:id="952" w:author="Utilisateur de Microsoft Office" w:date="2017-06-19T17:46:00Z">
              <w:rPr/>
            </w:rPrChange>
          </w:rPr>
          <w:t>ity (p</w:t>
        </w:r>
        <w:r w:rsidR="00FB3256" w:rsidRPr="00FB3256">
          <w:rPr>
            <w:lang w:val="en-GB"/>
          </w:rPr>
          <w:t xml:space="preserve">articularly </w:t>
        </w:r>
      </w:ins>
      <w:ins w:id="953" w:author="Utilisateur de Microsoft Office" w:date="2017-06-19T17:53:00Z">
        <w:r w:rsidR="00FB3256">
          <w:rPr>
            <w:lang w:val="en-GB"/>
          </w:rPr>
          <w:t xml:space="preserve">the </w:t>
        </w:r>
      </w:ins>
      <w:ins w:id="954" w:author="Utilisateur de Microsoft Office" w:date="2017-06-19T17:44:00Z">
        <w:r w:rsidR="00FB3256" w:rsidRPr="00FB3256">
          <w:rPr>
            <w:lang w:val="en-GB"/>
          </w:rPr>
          <w:t>nucleotide diversit</w:t>
        </w:r>
      </w:ins>
      <w:ins w:id="955" w:author="Utilisateur de Microsoft Office" w:date="2017-06-19T17:53:00Z">
        <w:r w:rsidR="00FB3256">
          <w:rPr>
            <w:lang w:val="en-GB"/>
          </w:rPr>
          <w:t>y for the cyt b</w:t>
        </w:r>
      </w:ins>
      <w:ins w:id="956" w:author="Utilisateur de Microsoft Office" w:date="2017-06-19T17:44:00Z">
        <w:r w:rsidR="0089765B" w:rsidRPr="0089765B">
          <w:rPr>
            <w:lang w:val="en-GB"/>
            <w:rPrChange w:id="957" w:author="Utilisateur de Microsoft Office" w:date="2017-06-19T17:46:00Z">
              <w:rPr/>
            </w:rPrChange>
          </w:rPr>
          <w:t xml:space="preserve">) </w:t>
        </w:r>
      </w:ins>
      <w:del w:id="958" w:author="Utilisateur de Microsoft Office" w:date="2017-06-19T17:44:00Z">
        <w:r w:rsidR="00DC60C4" w:rsidRPr="0089765B" w:rsidDel="0089765B">
          <w:rPr>
            <w:lang w:val="en-GB"/>
            <w:rPrChange w:id="959" w:author="Utilisateur de Microsoft Office" w:date="2017-06-19T17:46:00Z">
              <w:rPr/>
            </w:rPrChange>
          </w:rPr>
          <w:delText xml:space="preserve">ity </w:delText>
        </w:r>
      </w:del>
      <w:r w:rsidR="00DC60C4" w:rsidRPr="0089765B">
        <w:rPr>
          <w:lang w:val="en-GB"/>
          <w:rPrChange w:id="960" w:author="Utilisateur de Microsoft Office" w:date="2017-06-19T17:46:00Z">
            <w:rPr/>
          </w:rPrChange>
        </w:rPr>
        <w:t xml:space="preserve">are </w:t>
      </w:r>
      <w:commentRangeStart w:id="961"/>
      <w:commentRangeStart w:id="962"/>
      <w:r w:rsidR="00DC60C4" w:rsidRPr="0089765B">
        <w:rPr>
          <w:lang w:val="en-GB"/>
          <w:rPrChange w:id="963" w:author="Utilisateur de Microsoft Office" w:date="2017-06-19T17:46:00Z">
            <w:rPr/>
          </w:rPrChange>
        </w:rPr>
        <w:t>significantly higher</w:t>
      </w:r>
      <w:r w:rsidRPr="0089765B">
        <w:rPr>
          <w:lang w:val="en-GB"/>
          <w:rPrChange w:id="964" w:author="Utilisateur de Microsoft Office" w:date="2017-06-19T17:46:00Z">
            <w:rPr/>
          </w:rPrChange>
        </w:rPr>
        <w:t xml:space="preserve"> </w:t>
      </w:r>
      <w:commentRangeEnd w:id="961"/>
      <w:r w:rsidR="00961FC2" w:rsidRPr="0089765B">
        <w:rPr>
          <w:rStyle w:val="Marquedecommentaire"/>
          <w:lang w:val="en-GB"/>
          <w:rPrChange w:id="965" w:author="Utilisateur de Microsoft Office" w:date="2017-06-19T17:46:00Z">
            <w:rPr>
              <w:rStyle w:val="Marquedecommentaire"/>
            </w:rPr>
          </w:rPrChange>
        </w:rPr>
        <w:commentReference w:id="961"/>
      </w:r>
      <w:commentRangeEnd w:id="962"/>
      <w:r w:rsidR="0089765B" w:rsidRPr="0089765B">
        <w:rPr>
          <w:rStyle w:val="Marquedecommentaire"/>
          <w:rFonts w:eastAsia="Times New Roman"/>
          <w:lang w:val="en-GB"/>
        </w:rPr>
        <w:commentReference w:id="962"/>
      </w:r>
      <w:r w:rsidRPr="0089765B">
        <w:rPr>
          <w:lang w:val="en-GB"/>
          <w:rPrChange w:id="966" w:author="Utilisateur de Microsoft Office" w:date="2017-06-19T17:46:00Z">
            <w:rPr/>
          </w:rPrChange>
        </w:rPr>
        <w:t>within these regions</w:t>
      </w:r>
      <w:r w:rsidR="00DC60C4" w:rsidRPr="0089765B">
        <w:rPr>
          <w:lang w:val="en-GB"/>
          <w:rPrChange w:id="967" w:author="Utilisateur de Microsoft Office" w:date="2017-06-19T17:46:00Z">
            <w:rPr/>
          </w:rPrChange>
        </w:rPr>
        <w:t xml:space="preserve"> as compared to the other ones</w:t>
      </w:r>
      <w:ins w:id="968" w:author="Alice Latinne" w:date="2017-04-01T18:49:00Z">
        <w:del w:id="969" w:author="Utilisateur de Microsoft Office" w:date="2017-06-19T17:45:00Z">
          <w:r w:rsidR="00075006" w:rsidRPr="0089765B" w:rsidDel="0089765B">
            <w:rPr>
              <w:lang w:val="en-GB"/>
              <w:rPrChange w:id="970" w:author="Utilisateur de Microsoft Office" w:date="2017-06-19T17:46:00Z">
                <w:rPr/>
              </w:rPrChange>
            </w:rPr>
            <w:delText xml:space="preserve"> (peut-etre dire que cela se </w:delText>
          </w:r>
        </w:del>
      </w:ins>
      <w:ins w:id="971" w:author="Alice Latinne" w:date="2017-04-01T18:50:00Z">
        <w:del w:id="972" w:author="Utilisateur de Microsoft Office" w:date="2017-06-19T17:45:00Z">
          <w:r w:rsidR="00075006" w:rsidRPr="0089765B" w:rsidDel="0089765B">
            <w:rPr>
              <w:lang w:val="en-GB"/>
              <w:rPrChange w:id="973" w:author="Utilisateur de Microsoft Office" w:date="2017-06-19T17:46:00Z">
                <w:rPr/>
              </w:rPrChange>
            </w:rPr>
            <w:delText>remarque</w:delText>
          </w:r>
        </w:del>
      </w:ins>
      <w:ins w:id="974" w:author="Alice Latinne" w:date="2017-04-01T18:49:00Z">
        <w:del w:id="975" w:author="Utilisateur de Microsoft Office" w:date="2017-06-19T17:45:00Z">
          <w:r w:rsidR="00075006" w:rsidRPr="0089765B" w:rsidDel="0089765B">
            <w:rPr>
              <w:lang w:val="en-GB"/>
              <w:rPrChange w:id="976" w:author="Utilisateur de Microsoft Office" w:date="2017-06-19T17:46:00Z">
                <w:rPr/>
              </w:rPrChange>
            </w:rPr>
            <w:delText xml:space="preserve"> </w:delText>
          </w:r>
        </w:del>
      </w:ins>
      <w:ins w:id="977" w:author="Alice Latinne" w:date="2017-04-01T18:50:00Z">
        <w:del w:id="978" w:author="Utilisateur de Microsoft Office" w:date="2017-06-19T17:45:00Z">
          <w:r w:rsidR="00075006" w:rsidRPr="0089765B" w:rsidDel="0089765B">
            <w:rPr>
              <w:lang w:val="en-GB"/>
              <w:rPrChange w:id="979" w:author="Utilisateur de Microsoft Office" w:date="2017-06-19T17:46:00Z">
                <w:rPr/>
              </w:rPrChange>
            </w:rPr>
            <w:delText>a la fois pour le cytb et les microsats)</w:delText>
          </w:r>
        </w:del>
      </w:ins>
      <w:r w:rsidRPr="0089765B">
        <w:rPr>
          <w:lang w:val="en-GB"/>
          <w:rPrChange w:id="980" w:author="Utilisateur de Microsoft Office" w:date="2017-06-19T17:46:00Z">
            <w:rPr/>
          </w:rPrChange>
        </w:rPr>
        <w:t>.</w:t>
      </w:r>
      <w:r w:rsidR="00F9485C" w:rsidRPr="0089765B">
        <w:rPr>
          <w:lang w:val="en-GB"/>
          <w:rPrChange w:id="981" w:author="Utilisateur de Microsoft Office" w:date="2017-06-19T17:46:00Z">
            <w:rPr/>
          </w:rPrChange>
        </w:rPr>
        <w:t xml:space="preserve"> </w:t>
      </w:r>
      <w:r w:rsidR="008D2A99" w:rsidRPr="0089765B">
        <w:rPr>
          <w:lang w:val="en-GB"/>
          <w:rPrChange w:id="982" w:author="Utilisateur de Microsoft Office" w:date="2017-06-19T17:46:00Z">
            <w:rPr/>
          </w:rPrChange>
        </w:rPr>
        <w:t>T</w:t>
      </w:r>
      <w:r w:rsidRPr="0089765B">
        <w:rPr>
          <w:lang w:val="en-GB"/>
          <w:rPrChange w:id="983" w:author="Utilisateur de Microsoft Office" w:date="2017-06-19T17:46:00Z">
            <w:rPr/>
          </w:rPrChange>
        </w:rPr>
        <w:t xml:space="preserve">his diversification could be the result of the </w:t>
      </w:r>
      <w:ins w:id="984" w:author="Utilisateur de Microsoft Office" w:date="2017-06-19T17:46:00Z">
        <w:r w:rsidR="0089765B">
          <w:rPr>
            <w:lang w:val="en-GB"/>
          </w:rPr>
          <w:t xml:space="preserve">past </w:t>
        </w:r>
      </w:ins>
      <w:r w:rsidRPr="0089765B">
        <w:rPr>
          <w:lang w:val="en-GB"/>
          <w:rPrChange w:id="985" w:author="Utilisateur de Microsoft Office" w:date="2017-06-19T17:46:00Z">
            <w:rPr/>
          </w:rPrChange>
        </w:rPr>
        <w:t>isolation of several populations during the Quaternary ice ages</w:t>
      </w:r>
      <w:ins w:id="986" w:author="Utilisateur de Microsoft Office" w:date="2017-06-19T17:46:00Z">
        <w:r w:rsidR="0089765B">
          <w:rPr>
            <w:lang w:val="en-GB"/>
          </w:rPr>
          <w:t>. They</w:t>
        </w:r>
      </w:ins>
      <w:r w:rsidRPr="0089765B">
        <w:rPr>
          <w:lang w:val="en-GB"/>
          <w:rPrChange w:id="987" w:author="Utilisateur de Microsoft Office" w:date="2017-06-19T17:46:00Z">
            <w:rPr/>
          </w:rPrChange>
        </w:rPr>
        <w:t xml:space="preserve"> le</w:t>
      </w:r>
      <w:del w:id="988" w:author="Utilisateur de Microsoft Office" w:date="2017-06-19T17:47:00Z">
        <w:r w:rsidRPr="0089765B" w:rsidDel="0089765B">
          <w:rPr>
            <w:lang w:val="en-GB"/>
            <w:rPrChange w:id="989" w:author="Utilisateur de Microsoft Office" w:date="2017-06-19T17:46:00Z">
              <w:rPr/>
            </w:rPrChange>
          </w:rPr>
          <w:delText>a</w:delText>
        </w:r>
      </w:del>
      <w:r w:rsidRPr="0089765B">
        <w:rPr>
          <w:lang w:val="en-GB"/>
          <w:rPrChange w:id="990" w:author="Utilisateur de Microsoft Office" w:date="2017-06-19T17:46:00Z">
            <w:rPr/>
          </w:rPrChange>
        </w:rPr>
        <w:t>d</w:t>
      </w:r>
      <w:del w:id="991" w:author="Utilisateur de Microsoft Office" w:date="2017-06-19T17:46:00Z">
        <w:r w:rsidRPr="0089765B" w:rsidDel="0089765B">
          <w:rPr>
            <w:lang w:val="en-GB"/>
            <w:rPrChange w:id="992" w:author="Utilisateur de Microsoft Office" w:date="2017-06-19T17:46:00Z">
              <w:rPr/>
            </w:rPrChange>
          </w:rPr>
          <w:delText>ing</w:delText>
        </w:r>
      </w:del>
      <w:r w:rsidRPr="0089765B">
        <w:rPr>
          <w:lang w:val="en-GB"/>
          <w:rPrChange w:id="993" w:author="Utilisateur de Microsoft Office" w:date="2017-06-19T17:46:00Z">
            <w:rPr/>
          </w:rPrChange>
        </w:rPr>
        <w:t xml:space="preserve"> to allopatric differentiation processes</w:t>
      </w:r>
      <w:ins w:id="994" w:author="Utilisateur de Microsoft Office" w:date="2017-06-19T17:44:00Z">
        <w:r w:rsidR="0089765B" w:rsidRPr="0089765B">
          <w:rPr>
            <w:lang w:val="en-GB"/>
          </w:rPr>
          <w:t>, which le</w:t>
        </w:r>
        <w:r w:rsidR="0089765B" w:rsidRPr="0089765B">
          <w:rPr>
            <w:lang w:val="en-GB"/>
            <w:rPrChange w:id="995" w:author="Utilisateur de Microsoft Office" w:date="2017-06-19T17:46:00Z">
              <w:rPr/>
            </w:rPrChange>
          </w:rPr>
          <w:t xml:space="preserve">d themselves to the appearance of </w:t>
        </w:r>
      </w:ins>
      <w:ins w:id="996" w:author="Utilisateur de Microsoft Office" w:date="2017-06-19T17:48:00Z">
        <w:r w:rsidR="0089765B">
          <w:rPr>
            <w:lang w:val="en-GB"/>
          </w:rPr>
          <w:t xml:space="preserve">a large set of haplotypes, </w:t>
        </w:r>
      </w:ins>
      <w:ins w:id="997" w:author="Utilisateur de Microsoft Office" w:date="2017-06-19T17:51:00Z">
        <w:r w:rsidR="00FB3256">
          <w:rPr>
            <w:lang w:val="en-GB"/>
          </w:rPr>
          <w:t xml:space="preserve">that gradually </w:t>
        </w:r>
      </w:ins>
      <w:ins w:id="998" w:author="Utilisateur de Microsoft Office" w:date="2017-06-19T17:45:00Z">
        <w:r w:rsidR="0089765B" w:rsidRPr="0089765B">
          <w:rPr>
            <w:lang w:val="en-GB"/>
            <w:rPrChange w:id="999" w:author="Utilisateur de Microsoft Office" w:date="2017-06-19T17:46:00Z">
              <w:rPr/>
            </w:rPrChange>
          </w:rPr>
          <w:t>differentiated</w:t>
        </w:r>
      </w:ins>
      <w:ins w:id="1000" w:author="Utilisateur de Microsoft Office" w:date="2017-06-19T17:50:00Z">
        <w:r w:rsidR="0089765B">
          <w:rPr>
            <w:lang w:val="en-GB"/>
          </w:rPr>
          <w:t xml:space="preserve"> </w:t>
        </w:r>
      </w:ins>
      <w:ins w:id="1001" w:author="Utilisateur de Microsoft Office" w:date="2017-06-19T17:51:00Z">
        <w:r w:rsidR="00FB3256">
          <w:rPr>
            <w:lang w:val="en-GB"/>
          </w:rPr>
          <w:t>over time.</w:t>
        </w:r>
      </w:ins>
      <w:del w:id="1002" w:author="Utilisateur de Microsoft Office" w:date="2017-06-19T17:51:00Z">
        <w:r w:rsidRPr="0089765B" w:rsidDel="00FB3256">
          <w:rPr>
            <w:lang w:val="en-GB"/>
            <w:rPrChange w:id="1003" w:author="Utilisateur de Microsoft Office" w:date="2017-06-19T17:46:00Z">
              <w:rPr/>
            </w:rPrChange>
          </w:rPr>
          <w:delText>.</w:delText>
        </w:r>
      </w:del>
      <w:del w:id="1004" w:author="Utilisateur de Microsoft Office" w:date="2017-06-19T17:52:00Z">
        <w:r w:rsidRPr="0089765B" w:rsidDel="00FB3256">
          <w:rPr>
            <w:lang w:val="en-GB"/>
            <w:rPrChange w:id="1005" w:author="Utilisateur de Microsoft Office" w:date="2017-06-19T17:46:00Z">
              <w:rPr/>
            </w:rPrChange>
          </w:rPr>
          <w:delText xml:space="preserve"> </w:delText>
        </w:r>
      </w:del>
      <w:ins w:id="1006" w:author="Utilisateur de Microsoft Office" w:date="2017-06-19T17:52:00Z">
        <w:r w:rsidR="00FB3256">
          <w:rPr>
            <w:lang w:val="en-GB"/>
          </w:rPr>
          <w:t xml:space="preserve">. </w:t>
        </w:r>
      </w:ins>
      <w:r w:rsidR="008D2A99" w:rsidRPr="0089765B">
        <w:rPr>
          <w:lang w:val="en-GB"/>
          <w:rPrChange w:id="1007" w:author="Utilisateur de Microsoft Office" w:date="2017-06-19T17:46:00Z">
            <w:rPr/>
          </w:rPrChange>
        </w:rPr>
        <w:t>Indeed, during these periods, t</w:t>
      </w:r>
      <w:r w:rsidRPr="0089765B">
        <w:rPr>
          <w:color w:val="000000"/>
          <w:lang w:val="en-GB"/>
          <w:rPrChange w:id="1008" w:author="Utilisateur de Microsoft Office" w:date="2017-06-19T17:46:00Z">
            <w:rPr>
              <w:color w:val="000000"/>
            </w:rPr>
          </w:rPrChange>
        </w:rPr>
        <w:t xml:space="preserve">he cooler climate </w:t>
      </w:r>
      <w:r w:rsidR="008D2A99" w:rsidRPr="0089765B">
        <w:rPr>
          <w:color w:val="000000"/>
          <w:lang w:val="en-GB"/>
          <w:rPrChange w:id="1009" w:author="Utilisateur de Microsoft Office" w:date="2017-06-19T17:46:00Z">
            <w:rPr>
              <w:color w:val="000000"/>
            </w:rPr>
          </w:rPrChange>
        </w:rPr>
        <w:t xml:space="preserve">events </w:t>
      </w:r>
      <w:r w:rsidRPr="0089765B">
        <w:rPr>
          <w:color w:val="000000"/>
          <w:lang w:val="en-GB"/>
          <w:rPrChange w:id="1010" w:author="Utilisateur de Microsoft Office" w:date="2017-06-19T17:46:00Z">
            <w:rPr>
              <w:color w:val="000000"/>
            </w:rPr>
          </w:rPrChange>
        </w:rPr>
        <w:t>allowed the extension of the Gobi desert</w:t>
      </w:r>
      <w:r w:rsidRPr="00267ADC">
        <w:rPr>
          <w:color w:val="000000"/>
        </w:rPr>
        <w:t xml:space="preserve"> to the Pacific areas</w:t>
      </w:r>
      <w:r w:rsidR="00596433">
        <w:rPr>
          <w:color w:val="000000"/>
        </w:rPr>
        <w:t xml:space="preserve">. </w:t>
      </w:r>
      <w:r w:rsidR="00596433" w:rsidRPr="00267ADC">
        <w:rPr>
          <w:color w:val="000000"/>
        </w:rPr>
        <w:t xml:space="preserve">According to </w:t>
      </w:r>
      <w:r w:rsidR="00596433" w:rsidRPr="00267ADC">
        <w:rPr>
          <w:rFonts w:eastAsia="SimSun"/>
          <w:color w:val="000000"/>
          <w:lang w:eastAsia="zh-CN"/>
        </w:rPr>
        <w:t xml:space="preserve">Zhou </w:t>
      </w:r>
      <w:r w:rsidR="00596433" w:rsidRPr="00267ADC">
        <w:rPr>
          <w:rFonts w:eastAsia="SimSun"/>
          <w:i/>
          <w:color w:val="000000"/>
          <w:lang w:eastAsia="zh-CN"/>
        </w:rPr>
        <w:t>et al</w:t>
      </w:r>
      <w:r w:rsidR="00596433" w:rsidRPr="00267ADC">
        <w:rPr>
          <w:rFonts w:eastAsia="SimSun"/>
          <w:color w:val="000000"/>
          <w:lang w:eastAsia="zh-CN"/>
        </w:rPr>
        <w:t>. (2004), the extension of the arid zones during the ice ages was probably linked to an important discordant state of the mode of monsoons</w:t>
      </w:r>
      <w:r w:rsidR="00596433" w:rsidRPr="00267ADC">
        <w:t xml:space="preserve">. </w:t>
      </w:r>
      <w:r w:rsidR="00596433">
        <w:rPr>
          <w:rFonts w:eastAsia="SimSun"/>
          <w:color w:val="000000"/>
          <w:lang w:eastAsia="zh-CN"/>
        </w:rPr>
        <w:t>They</w:t>
      </w:r>
      <w:r w:rsidRPr="00267ADC">
        <w:rPr>
          <w:color w:val="000000"/>
        </w:rPr>
        <w:t xml:space="preserve"> probably led to the isolation of the Russian Far East (Primorye and Khabarovsk regions)</w:t>
      </w:r>
      <w:r w:rsidR="000858E9">
        <w:rPr>
          <w:color w:val="000000"/>
        </w:rPr>
        <w:t>, different Chinese regions (Zhang et al. 1997)</w:t>
      </w:r>
      <w:r w:rsidRPr="00267ADC">
        <w:rPr>
          <w:color w:val="000000"/>
        </w:rPr>
        <w:t xml:space="preserve"> as well as of the Korean peninsula populations (Harrison </w:t>
      </w:r>
      <w:r w:rsidRPr="00267ADC">
        <w:rPr>
          <w:i/>
          <w:color w:val="000000"/>
        </w:rPr>
        <w:t>et al</w:t>
      </w:r>
      <w:r w:rsidRPr="00267ADC">
        <w:rPr>
          <w:color w:val="000000"/>
        </w:rPr>
        <w:t xml:space="preserve">., 2001; </w:t>
      </w:r>
      <w:r w:rsidRPr="00267ADC">
        <w:rPr>
          <w:rFonts w:eastAsia="SimSun"/>
          <w:color w:val="000000"/>
          <w:lang w:eastAsia="zh-CN"/>
        </w:rPr>
        <w:t xml:space="preserve">Zhou </w:t>
      </w:r>
      <w:r w:rsidRPr="00267ADC">
        <w:rPr>
          <w:rFonts w:eastAsia="SimSun"/>
          <w:i/>
          <w:color w:val="000000"/>
          <w:lang w:eastAsia="zh-CN"/>
        </w:rPr>
        <w:t>et al</w:t>
      </w:r>
      <w:r w:rsidRPr="00267ADC">
        <w:rPr>
          <w:rFonts w:eastAsia="SimSun"/>
          <w:color w:val="000000"/>
          <w:lang w:eastAsia="zh-CN"/>
        </w:rPr>
        <w:t xml:space="preserve">., 2004; Zhang </w:t>
      </w:r>
      <w:r w:rsidRPr="00267ADC">
        <w:rPr>
          <w:rFonts w:eastAsia="SimSun"/>
          <w:i/>
          <w:color w:val="000000"/>
          <w:lang w:eastAsia="zh-CN"/>
        </w:rPr>
        <w:t>et al</w:t>
      </w:r>
      <w:r w:rsidRPr="00267ADC">
        <w:rPr>
          <w:rFonts w:eastAsia="SimSun"/>
          <w:color w:val="000000"/>
          <w:lang w:eastAsia="zh-CN"/>
        </w:rPr>
        <w:t>. 2008</w:t>
      </w:r>
      <w:r w:rsidR="00A20E10">
        <w:rPr>
          <w:rFonts w:eastAsia="SimSun"/>
          <w:color w:val="000000"/>
          <w:lang w:eastAsia="zh-CN"/>
        </w:rPr>
        <w:t>; Koh et al. 2014; Kim &amp; Park, 2015</w:t>
      </w:r>
      <w:r w:rsidRPr="00267ADC">
        <w:rPr>
          <w:rFonts w:eastAsia="SimSun"/>
          <w:color w:val="000000"/>
          <w:lang w:eastAsia="zh-CN"/>
        </w:rPr>
        <w:t>)</w:t>
      </w:r>
      <w:r w:rsidRPr="00267ADC">
        <w:rPr>
          <w:color w:val="000000"/>
        </w:rPr>
        <w:t>. This last region, characterised by south temperate mountain climate was not deeply affected by the global Quaternary climate changes (Liu and Li, 1996</w:t>
      </w:r>
      <w:r w:rsidR="00A20E10">
        <w:rPr>
          <w:color w:val="000000"/>
        </w:rPr>
        <w:t xml:space="preserve">; </w:t>
      </w:r>
      <w:r w:rsidR="00A20E10">
        <w:rPr>
          <w:rFonts w:eastAsia="SimSun"/>
          <w:color w:val="000000"/>
          <w:lang w:eastAsia="zh-CN"/>
        </w:rPr>
        <w:t>Kim &amp; Park, 2015</w:t>
      </w:r>
      <w:r w:rsidRPr="00267ADC">
        <w:rPr>
          <w:color w:val="000000"/>
        </w:rPr>
        <w:t xml:space="preserve">) and therefore, could have allowed many organisms to survive, even during the coldest phases. </w:t>
      </w:r>
      <w:r w:rsidR="00596433">
        <w:rPr>
          <w:color w:val="000000"/>
        </w:rPr>
        <w:t>They would have therefore played the role of glacial refugia where different genetic lineages appeared and survived.</w:t>
      </w:r>
      <w:r w:rsidR="00596433">
        <w:rPr>
          <w:rFonts w:eastAsia="SimSun"/>
          <w:color w:val="000000"/>
          <w:lang w:eastAsia="zh-CN"/>
        </w:rPr>
        <w:t xml:space="preserve"> </w:t>
      </w:r>
    </w:p>
    <w:p w14:paraId="37723985" w14:textId="44FB48E6" w:rsidR="00D04509" w:rsidRDefault="00267ADC" w:rsidP="00984936">
      <w:pPr>
        <w:spacing w:line="360" w:lineRule="auto"/>
        <w:jc w:val="both"/>
      </w:pPr>
      <w:r w:rsidRPr="00267ADC">
        <w:rPr>
          <w:color w:val="000000"/>
        </w:rPr>
        <w:t xml:space="preserve">The Russian Far East could have also been a potential </w:t>
      </w:r>
      <w:r w:rsidR="00F41535">
        <w:rPr>
          <w:color w:val="000000"/>
        </w:rPr>
        <w:t xml:space="preserve">Quaternary </w:t>
      </w:r>
      <w:r w:rsidRPr="00267ADC">
        <w:rPr>
          <w:color w:val="000000"/>
        </w:rPr>
        <w:t xml:space="preserve">refuge for </w:t>
      </w:r>
      <w:r>
        <w:rPr>
          <w:i/>
          <w:iCs/>
          <w:color w:val="000000"/>
        </w:rPr>
        <w:t xml:space="preserve">A. agrarius. </w:t>
      </w:r>
      <w:r w:rsidRPr="00267ADC">
        <w:rPr>
          <w:color w:val="000000"/>
        </w:rPr>
        <w:t xml:space="preserve">This result is corroborated by the high values of genetic, haplotype and nucleotide diversities </w:t>
      </w:r>
      <w:r w:rsidR="00F41535">
        <w:rPr>
          <w:color w:val="000000"/>
        </w:rPr>
        <w:t xml:space="preserve">observed for this region </w:t>
      </w:r>
      <w:r w:rsidRPr="00267ADC">
        <w:rPr>
          <w:color w:val="000000"/>
        </w:rPr>
        <w:t xml:space="preserve">(Table </w:t>
      </w:r>
      <w:del w:id="1011" w:author="Alice Latinne" w:date="2017-04-01T18:43:00Z">
        <w:r w:rsidR="00596433" w:rsidDel="00961FC2">
          <w:rPr>
            <w:color w:val="000000"/>
          </w:rPr>
          <w:delText>X</w:delText>
        </w:r>
      </w:del>
      <w:ins w:id="1012" w:author="Alice Latinne" w:date="2017-04-01T18:43:00Z">
        <w:r w:rsidR="00961FC2">
          <w:rPr>
            <w:color w:val="000000"/>
          </w:rPr>
          <w:t>2</w:t>
        </w:r>
      </w:ins>
      <w:r w:rsidRPr="00267ADC">
        <w:rPr>
          <w:color w:val="000000"/>
        </w:rPr>
        <w:t>).</w:t>
      </w:r>
      <w:r w:rsidR="0002764B">
        <w:rPr>
          <w:color w:val="000000"/>
        </w:rPr>
        <w:t xml:space="preserve"> This result confirmed those of other studies based on RAPD-PCR markers (Atopkin </w:t>
      </w:r>
      <w:r w:rsidR="00785ACE" w:rsidRPr="00305B03">
        <w:rPr>
          <w:i/>
          <w:color w:val="000000"/>
        </w:rPr>
        <w:t>et al.</w:t>
      </w:r>
      <w:r w:rsidR="0002764B">
        <w:rPr>
          <w:color w:val="000000"/>
        </w:rPr>
        <w:t xml:space="preserve"> 2007; Dokuchaev </w:t>
      </w:r>
      <w:r w:rsidR="00785ACE" w:rsidRPr="00305B03">
        <w:rPr>
          <w:i/>
          <w:color w:val="000000"/>
        </w:rPr>
        <w:t>et al</w:t>
      </w:r>
      <w:r w:rsidR="0002764B">
        <w:rPr>
          <w:color w:val="000000"/>
        </w:rPr>
        <w:t>., 2008).</w:t>
      </w:r>
      <w:ins w:id="1013" w:author="Alice Latinne" w:date="2017-04-01T18:48:00Z">
        <w:r w:rsidR="00961FC2">
          <w:t xml:space="preserve"> </w:t>
        </w:r>
      </w:ins>
      <w:r w:rsidRPr="00267ADC">
        <w:t xml:space="preserve">The same tendencies (Table </w:t>
      </w:r>
      <w:del w:id="1014" w:author="Alice Latinne" w:date="2017-04-01T18:43:00Z">
        <w:r w:rsidR="00596433" w:rsidDel="00961FC2">
          <w:delText>X</w:delText>
        </w:r>
      </w:del>
      <w:ins w:id="1015" w:author="Alice Latinne" w:date="2017-04-01T18:43:00Z">
        <w:r w:rsidR="00961FC2">
          <w:t>2</w:t>
        </w:r>
      </w:ins>
      <w:r w:rsidRPr="00267ADC">
        <w:t xml:space="preserve">) were observed in China suggesting that this region was probably also a refuge for the striped field mouse during the Quaternary glaciations, </w:t>
      </w:r>
      <w:ins w:id="1016" w:author="Alice Latinne" w:date="2017-04-01T18:41:00Z">
        <w:r w:rsidR="00961FC2">
          <w:t>as</w:t>
        </w:r>
      </w:ins>
      <w:del w:id="1017" w:author="Alice Latinne" w:date="2017-04-01T18:41:00Z">
        <w:r w:rsidRPr="00267ADC" w:rsidDel="00961FC2">
          <w:delText>like</w:delText>
        </w:r>
      </w:del>
      <w:r w:rsidRPr="00267ADC">
        <w:t xml:space="preserve"> for </w:t>
      </w:r>
      <w:r w:rsidRPr="00267ADC">
        <w:rPr>
          <w:i/>
        </w:rPr>
        <w:t>A. draco</w:t>
      </w:r>
      <w:r w:rsidRPr="00267ADC">
        <w:t xml:space="preserve"> and </w:t>
      </w:r>
      <w:r w:rsidRPr="00267ADC">
        <w:rPr>
          <w:i/>
        </w:rPr>
        <w:t>A. latronum</w:t>
      </w:r>
      <w:r w:rsidR="00596433">
        <w:rPr>
          <w:i/>
        </w:rPr>
        <w:t xml:space="preserve"> </w:t>
      </w:r>
      <w:r w:rsidR="00785ACE" w:rsidRPr="00305B03">
        <w:t>(Sakka</w:t>
      </w:r>
      <w:r w:rsidR="00596433">
        <w:rPr>
          <w:i/>
        </w:rPr>
        <w:t xml:space="preserve"> et al. </w:t>
      </w:r>
      <w:r w:rsidR="00785ACE" w:rsidRPr="00305B03">
        <w:t>2010)</w:t>
      </w:r>
      <w:del w:id="1018" w:author="Alice Latinne" w:date="2017-04-01T18:41:00Z">
        <w:r w:rsidRPr="00267ADC" w:rsidDel="00961FC2">
          <w:delText>.</w:delText>
        </w:r>
      </w:del>
      <w:r w:rsidRPr="00267ADC">
        <w:t xml:space="preserve">. However, our sampling does not allow to precisely and clearly locate the Chinese refuges. These hypotheses follow the results obtained in other studies carried out on the Asian </w:t>
      </w:r>
      <w:r w:rsidRPr="00267ADC">
        <w:rPr>
          <w:i/>
        </w:rPr>
        <w:t>Apodemus</w:t>
      </w:r>
      <w:r w:rsidRPr="00267ADC">
        <w:t xml:space="preserve"> species (Suzuki </w:t>
      </w:r>
      <w:r w:rsidRPr="00267ADC">
        <w:rPr>
          <w:i/>
        </w:rPr>
        <w:t>et al</w:t>
      </w:r>
      <w:r w:rsidRPr="00267ADC">
        <w:t>., 2003).</w:t>
      </w:r>
    </w:p>
    <w:p w14:paraId="341565C7" w14:textId="77777777" w:rsidR="00801B2D" w:rsidRPr="00305B03" w:rsidRDefault="00785ACE" w:rsidP="00984936">
      <w:pPr>
        <w:spacing w:line="360" w:lineRule="auto"/>
        <w:jc w:val="both"/>
      </w:pPr>
      <w:r w:rsidRPr="00305B03">
        <w:t>Concerning the Western group, our analyses performed on the cytochrome b gene evidence</w:t>
      </w:r>
      <w:r w:rsidR="006C7621">
        <w:t>d</w:t>
      </w:r>
      <w:r w:rsidRPr="00305B03">
        <w:t xml:space="preserve"> a signal of star like topology in the Median Joining network, as well as </w:t>
      </w:r>
      <w:commentRangeStart w:id="1019"/>
      <w:commentRangeStart w:id="1020"/>
      <w:r w:rsidRPr="00305B03">
        <w:t>a level of genetic diversity significantly lower</w:t>
      </w:r>
      <w:commentRangeEnd w:id="1019"/>
      <w:r w:rsidR="00075006">
        <w:rPr>
          <w:rStyle w:val="Marquedecommentaire"/>
        </w:rPr>
        <w:commentReference w:id="1019"/>
      </w:r>
      <w:commentRangeEnd w:id="1020"/>
      <w:r w:rsidR="00FB3256">
        <w:rPr>
          <w:rStyle w:val="Marquedecommentaire"/>
          <w:rFonts w:eastAsia="Times New Roman"/>
          <w:lang w:val="en-GB"/>
        </w:rPr>
        <w:commentReference w:id="1020"/>
      </w:r>
      <w:r w:rsidRPr="00305B03">
        <w:t xml:space="preserve"> as compared to the Eastern populations. The same low level of genetic diversity is also confirmed using the microsatellite markers.</w:t>
      </w:r>
      <w:r w:rsidR="003E1B60" w:rsidRPr="008043FE">
        <w:t xml:space="preserve"> </w:t>
      </w:r>
    </w:p>
    <w:p w14:paraId="33EE618E" w14:textId="41B44D50" w:rsidR="00801C16" w:rsidRDefault="00075006" w:rsidP="00984936">
      <w:pPr>
        <w:spacing w:line="360" w:lineRule="auto"/>
        <w:jc w:val="both"/>
      </w:pPr>
      <w:ins w:id="1021" w:author="Alice Latinne" w:date="2017-04-01T18:51:00Z">
        <w:r>
          <w:lastRenderedPageBreak/>
          <w:t>This lower genetic diversity</w:t>
        </w:r>
      </w:ins>
      <w:del w:id="1022" w:author="Alice Latinne" w:date="2017-04-01T18:51:00Z">
        <w:r w:rsidR="003E1B60" w:rsidRPr="008043FE" w:rsidDel="00075006">
          <w:delText>Such signal</w:delText>
        </w:r>
      </w:del>
      <w:r w:rsidR="003E1B60" w:rsidRPr="008043FE">
        <w:t xml:space="preserve"> would be the result of </w:t>
      </w:r>
      <w:r w:rsidR="00E37C57">
        <w:t>founder events associate</w:t>
      </w:r>
      <w:r w:rsidR="00816E3E">
        <w:t>d</w:t>
      </w:r>
      <w:r w:rsidR="00E37C57">
        <w:t xml:space="preserve"> to the colonisation of</w:t>
      </w:r>
      <w:r w:rsidR="006C0400" w:rsidRPr="008043FE">
        <w:t xml:space="preserve"> Western regions </w:t>
      </w:r>
      <w:r w:rsidR="00E37C57">
        <w:t>from</w:t>
      </w:r>
      <w:r w:rsidR="006C0400" w:rsidRPr="008043FE">
        <w:t xml:space="preserve"> a low number of colonisers</w:t>
      </w:r>
      <w:r w:rsidR="008043FE">
        <w:t xml:space="preserve"> </w:t>
      </w:r>
      <w:r w:rsidR="00E37C57">
        <w:t xml:space="preserve">coming </w:t>
      </w:r>
      <w:r w:rsidR="008043FE">
        <w:t>from the East</w:t>
      </w:r>
      <w:r w:rsidR="00E37C57">
        <w:t>, followed by a recent population expansion</w:t>
      </w:r>
      <w:r w:rsidR="006C0400" w:rsidRPr="008043FE">
        <w:t xml:space="preserve">. </w:t>
      </w:r>
      <w:commentRangeStart w:id="1023"/>
      <w:commentRangeStart w:id="1024"/>
      <w:r w:rsidR="00816E3E">
        <w:t>This hypothesis is corroborated by demographic analyses based on microsatellite markers, which evidenced that the founder population was almost six times lower than its estimated current effective population size</w:t>
      </w:r>
      <w:commentRangeEnd w:id="1023"/>
      <w:r>
        <w:rPr>
          <w:rStyle w:val="Marquedecommentaire"/>
        </w:rPr>
        <w:commentReference w:id="1023"/>
      </w:r>
      <w:commentRangeEnd w:id="1024"/>
      <w:r w:rsidR="00FB3256">
        <w:rPr>
          <w:rStyle w:val="Marquedecommentaire"/>
          <w:rFonts w:eastAsia="Times New Roman"/>
          <w:lang w:val="en-GB"/>
        </w:rPr>
        <w:commentReference w:id="1024"/>
      </w:r>
      <w:r w:rsidR="00816E3E">
        <w:t xml:space="preserve">. </w:t>
      </w:r>
      <w:r w:rsidR="006C0400" w:rsidRPr="008043FE">
        <w:t xml:space="preserve">However, </w:t>
      </w:r>
      <w:r w:rsidR="00E37C57">
        <w:t xml:space="preserve">this signal </w:t>
      </w:r>
      <w:ins w:id="1025" w:author="Alice Latinne" w:date="2017-04-01T18:53:00Z">
        <w:r>
          <w:t>c</w:t>
        </w:r>
      </w:ins>
      <w:del w:id="1026" w:author="Alice Latinne" w:date="2017-04-01T18:53:00Z">
        <w:r w:rsidR="00E37C57" w:rsidDel="00075006">
          <w:delText>w</w:delText>
        </w:r>
      </w:del>
      <w:r w:rsidR="00E37C57">
        <w:t xml:space="preserve">ould be also explained by a strong population decrease associated to the last glacial Quaternary events. Indeed, as the colonisation of Western Siberia is estimated to be around 150 000 years ago, these populations </w:t>
      </w:r>
      <w:r w:rsidR="006C7E18">
        <w:t>would</w:t>
      </w:r>
      <w:r w:rsidR="00E37C57">
        <w:t xml:space="preserve"> also </w:t>
      </w:r>
      <w:r w:rsidR="006C7E18">
        <w:t xml:space="preserve">have </w:t>
      </w:r>
      <w:r w:rsidR="006C0400" w:rsidRPr="008043FE">
        <w:t xml:space="preserve">suffered to </w:t>
      </w:r>
      <w:r w:rsidR="00E37C57">
        <w:t>the last Quaternary glaciations</w:t>
      </w:r>
      <w:r w:rsidR="006C7E18">
        <w:t xml:space="preserve">. However, these events would also have been positive for </w:t>
      </w:r>
      <w:r w:rsidR="00052E53">
        <w:t>the spread of this species, by the opening of habitats and the extension of grassland areas in Central and Western Asia (see above).</w:t>
      </w:r>
    </w:p>
    <w:p w14:paraId="5B214B64" w14:textId="77777777" w:rsidR="00B51C31" w:rsidRPr="00E863F9" w:rsidRDefault="00B51C31" w:rsidP="00984936">
      <w:pPr>
        <w:spacing w:line="360" w:lineRule="auto"/>
        <w:jc w:val="both"/>
      </w:pPr>
    </w:p>
    <w:p w14:paraId="07F531ED" w14:textId="77777777" w:rsidR="00F40E62" w:rsidRDefault="00B51C31" w:rsidP="00305B03">
      <w:pPr>
        <w:spacing w:line="360" w:lineRule="auto"/>
        <w:jc w:val="both"/>
        <w:rPr>
          <w:rFonts w:ascii="Times-Roman" w:hAnsi="Times-Roman" w:cs="Times-Roman"/>
          <w:szCs w:val="22"/>
          <w:lang w:eastAsia="en-US"/>
        </w:rPr>
      </w:pPr>
      <w:r w:rsidRPr="00F74307">
        <w:rPr>
          <w:rFonts w:ascii="Times-Roman" w:hAnsi="Times-Roman" w:cs="Times-Roman"/>
          <w:szCs w:val="22"/>
          <w:lang w:eastAsia="en-US"/>
        </w:rPr>
        <w:t>Taxon</w:t>
      </w:r>
      <w:r w:rsidR="00F74307" w:rsidRPr="00F74307">
        <w:rPr>
          <w:rFonts w:ascii="Times-Roman" w:hAnsi="Times-Roman" w:cs="Times-Roman"/>
          <w:szCs w:val="22"/>
          <w:lang w:eastAsia="en-US"/>
        </w:rPr>
        <w:t>o</w:t>
      </w:r>
      <w:r w:rsidR="009948B7" w:rsidRPr="00F74307">
        <w:rPr>
          <w:rFonts w:ascii="Times-Roman" w:hAnsi="Times-Roman" w:cs="Times-Roman"/>
          <w:szCs w:val="22"/>
          <w:lang w:eastAsia="en-US"/>
        </w:rPr>
        <w:t>mic implication</w:t>
      </w:r>
    </w:p>
    <w:p w14:paraId="648918F4" w14:textId="1C347508" w:rsidR="00072681" w:rsidRDefault="00785ACE" w:rsidP="005C4368">
      <w:pPr>
        <w:widowControl w:val="0"/>
        <w:autoSpaceDE w:val="0"/>
        <w:autoSpaceDN w:val="0"/>
        <w:adjustRightInd w:val="0"/>
        <w:spacing w:line="360" w:lineRule="auto"/>
        <w:jc w:val="both"/>
        <w:rPr>
          <w:szCs w:val="21"/>
        </w:rPr>
      </w:pPr>
      <w:r w:rsidRPr="00305B03">
        <w:rPr>
          <w:szCs w:val="21"/>
        </w:rPr>
        <w:t xml:space="preserve">Corbet (1978) classified </w:t>
      </w:r>
      <w:r w:rsidRPr="00305B03">
        <w:rPr>
          <w:i/>
          <w:szCs w:val="21"/>
        </w:rPr>
        <w:t>A. agrarius</w:t>
      </w:r>
      <w:r w:rsidRPr="00305B03">
        <w:rPr>
          <w:szCs w:val="21"/>
        </w:rPr>
        <w:t xml:space="preserve"> populations from Europe and western and central Asia as the subspecies </w:t>
      </w:r>
      <w:r w:rsidRPr="00305B03">
        <w:rPr>
          <w:i/>
          <w:szCs w:val="21"/>
        </w:rPr>
        <w:t>A. a. agrarius</w:t>
      </w:r>
      <w:r w:rsidRPr="00305B03">
        <w:rPr>
          <w:szCs w:val="21"/>
        </w:rPr>
        <w:t xml:space="preserve">. In contrast, populations from Eastern Asia were considered as the subspecies </w:t>
      </w:r>
      <w:r w:rsidRPr="00305B03">
        <w:rPr>
          <w:i/>
          <w:szCs w:val="21"/>
        </w:rPr>
        <w:t>A. a. ningpoensis</w:t>
      </w:r>
      <w:r w:rsidRPr="00305B03">
        <w:rPr>
          <w:szCs w:val="21"/>
        </w:rPr>
        <w:t>.</w:t>
      </w:r>
      <w:r w:rsidR="008F2CB4">
        <w:rPr>
          <w:szCs w:val="21"/>
        </w:rPr>
        <w:t xml:space="preserve"> However, </w:t>
      </w:r>
      <w:ins w:id="1027" w:author="Alice Latinne" w:date="2017-04-01T18:54:00Z">
        <w:r w:rsidR="00075006">
          <w:rPr>
            <w:szCs w:val="21"/>
          </w:rPr>
          <w:t xml:space="preserve">more </w:t>
        </w:r>
      </w:ins>
      <w:r w:rsidR="008F2CB4">
        <w:rPr>
          <w:szCs w:val="21"/>
        </w:rPr>
        <w:t>re</w:t>
      </w:r>
      <w:r w:rsidRPr="00305B03">
        <w:rPr>
          <w:szCs w:val="21"/>
        </w:rPr>
        <w:t>cent studies</w:t>
      </w:r>
      <w:r w:rsidR="008F2CB4">
        <w:rPr>
          <w:szCs w:val="21"/>
        </w:rPr>
        <w:t xml:space="preserve"> based on morphometric (Koh and Tikhonova, </w:t>
      </w:r>
      <w:r w:rsidR="008F2CB4" w:rsidRPr="00F74307">
        <w:rPr>
          <w:szCs w:val="21"/>
        </w:rPr>
        <w:t>1998)</w:t>
      </w:r>
      <w:r w:rsidR="00072681">
        <w:rPr>
          <w:szCs w:val="21"/>
        </w:rPr>
        <w:t>,</w:t>
      </w:r>
      <w:r w:rsidR="00072681" w:rsidRPr="00267ADC">
        <w:rPr>
          <w:rFonts w:ascii="Times-Roman" w:hAnsi="Times-Roman" w:cs="Times-Roman"/>
          <w:szCs w:val="22"/>
          <w:lang w:eastAsia="en-US"/>
        </w:rPr>
        <w:t xml:space="preserve"> allozymes (Bogdanov, 2002), karyotype variations (Kartavtseva and Pavlenko, 2000)</w:t>
      </w:r>
      <w:r w:rsidR="00072681">
        <w:rPr>
          <w:rFonts w:ascii="Times-Roman" w:hAnsi="Times-Roman" w:cs="Times-Roman"/>
          <w:szCs w:val="22"/>
          <w:lang w:eastAsia="en-US"/>
        </w:rPr>
        <w:t xml:space="preserve"> </w:t>
      </w:r>
      <w:r w:rsidR="008F2CB4">
        <w:rPr>
          <w:szCs w:val="21"/>
        </w:rPr>
        <w:t>or genetic markers (</w:t>
      </w:r>
      <w:r w:rsidR="00072681" w:rsidRPr="00267ADC">
        <w:rPr>
          <w:rFonts w:ascii="Times-Roman" w:hAnsi="Times-Roman" w:cs="Times-Roman"/>
          <w:szCs w:val="22"/>
          <w:lang w:eastAsia="en-US"/>
        </w:rPr>
        <w:t xml:space="preserve">Atopkin </w:t>
      </w:r>
      <w:r w:rsidR="00072681" w:rsidRPr="00267ADC">
        <w:rPr>
          <w:rFonts w:ascii="Times-Roman" w:hAnsi="Times-Roman" w:cs="Times-Roman"/>
          <w:i/>
          <w:szCs w:val="22"/>
          <w:lang w:eastAsia="en-US"/>
        </w:rPr>
        <w:t>et al</w:t>
      </w:r>
      <w:r w:rsidR="00072681" w:rsidRPr="00267ADC">
        <w:rPr>
          <w:rFonts w:ascii="Times-Roman" w:hAnsi="Times-Roman" w:cs="Times-Roman"/>
          <w:szCs w:val="22"/>
          <w:lang w:eastAsia="en-US"/>
        </w:rPr>
        <w:t>., 2007</w:t>
      </w:r>
      <w:r w:rsidR="00072681">
        <w:rPr>
          <w:rFonts w:ascii="Times-Roman" w:hAnsi="Times-Roman" w:cs="Times-Roman"/>
          <w:szCs w:val="22"/>
          <w:lang w:eastAsia="en-US"/>
        </w:rPr>
        <w:t xml:space="preserve">, </w:t>
      </w:r>
      <w:r w:rsidR="008F2CB4" w:rsidRPr="00F74307">
        <w:rPr>
          <w:szCs w:val="21"/>
        </w:rPr>
        <w:t>Suzuki et al. 2008</w:t>
      </w:r>
      <w:r w:rsidR="008F2CB4">
        <w:rPr>
          <w:szCs w:val="21"/>
        </w:rPr>
        <w:t>, Sakka et al., 2010, Koh et al. 2014) did not evidence any distinction between both subspecies.</w:t>
      </w:r>
      <w:r w:rsidR="002A0C2E">
        <w:rPr>
          <w:szCs w:val="21"/>
        </w:rPr>
        <w:t xml:space="preserve"> </w:t>
      </w:r>
    </w:p>
    <w:p w14:paraId="7A8F29E5" w14:textId="1A260E89" w:rsidR="002A0C2E" w:rsidRDefault="00E578D6" w:rsidP="005C4368">
      <w:pPr>
        <w:widowControl w:val="0"/>
        <w:autoSpaceDE w:val="0"/>
        <w:autoSpaceDN w:val="0"/>
        <w:adjustRightInd w:val="0"/>
        <w:spacing w:line="360" w:lineRule="auto"/>
        <w:jc w:val="both"/>
        <w:rPr>
          <w:szCs w:val="21"/>
        </w:rPr>
      </w:pPr>
      <w:r>
        <w:rPr>
          <w:szCs w:val="21"/>
        </w:rPr>
        <w:t>Our cytochrome b sequence</w:t>
      </w:r>
      <w:r w:rsidR="00275B60">
        <w:rPr>
          <w:szCs w:val="21"/>
        </w:rPr>
        <w:t xml:space="preserve"> analyses</w:t>
      </w:r>
      <w:r w:rsidR="002A0C2E">
        <w:rPr>
          <w:szCs w:val="21"/>
        </w:rPr>
        <w:t xml:space="preserve"> </w:t>
      </w:r>
      <w:r w:rsidR="00DA53EA">
        <w:rPr>
          <w:szCs w:val="21"/>
        </w:rPr>
        <w:t xml:space="preserve">also </w:t>
      </w:r>
      <w:r w:rsidR="002A0C2E">
        <w:rPr>
          <w:szCs w:val="21"/>
        </w:rPr>
        <w:t>evidenced a close connection between populatio</w:t>
      </w:r>
      <w:r w:rsidR="00DA53EA">
        <w:rPr>
          <w:szCs w:val="21"/>
        </w:rPr>
        <w:t>ns from both distribution ranges</w:t>
      </w:r>
      <w:r w:rsidR="00275B60">
        <w:rPr>
          <w:szCs w:val="21"/>
        </w:rPr>
        <w:t xml:space="preserve"> and </w:t>
      </w:r>
      <w:r>
        <w:rPr>
          <w:szCs w:val="21"/>
        </w:rPr>
        <w:t xml:space="preserve">the </w:t>
      </w:r>
      <w:r w:rsidR="00DA53EA">
        <w:rPr>
          <w:szCs w:val="21"/>
        </w:rPr>
        <w:t>precise analysis of all these data rather confirm</w:t>
      </w:r>
      <w:r>
        <w:rPr>
          <w:szCs w:val="21"/>
        </w:rPr>
        <w:t>s</w:t>
      </w:r>
      <w:r w:rsidR="00DA53EA">
        <w:rPr>
          <w:szCs w:val="21"/>
        </w:rPr>
        <w:t xml:space="preserve"> a </w:t>
      </w:r>
      <w:r w:rsidR="003E5702">
        <w:rPr>
          <w:szCs w:val="21"/>
        </w:rPr>
        <w:t xml:space="preserve">relatively </w:t>
      </w:r>
      <w:r w:rsidR="00DA53EA">
        <w:rPr>
          <w:szCs w:val="21"/>
        </w:rPr>
        <w:t>recent origin of Western populations from Eastern ones</w:t>
      </w:r>
      <w:r w:rsidR="003E5702">
        <w:rPr>
          <w:szCs w:val="21"/>
        </w:rPr>
        <w:t xml:space="preserve"> and therefore a strong relationship between them</w:t>
      </w:r>
      <w:r w:rsidR="00E33F38">
        <w:rPr>
          <w:szCs w:val="21"/>
        </w:rPr>
        <w:t>.</w:t>
      </w:r>
      <w:r w:rsidR="00275B60">
        <w:rPr>
          <w:szCs w:val="21"/>
        </w:rPr>
        <w:t xml:space="preserve"> </w:t>
      </w:r>
      <w:r>
        <w:rPr>
          <w:szCs w:val="21"/>
        </w:rPr>
        <w:t>In</w:t>
      </w:r>
      <w:r w:rsidR="00275B60">
        <w:rPr>
          <w:szCs w:val="21"/>
        </w:rPr>
        <w:t xml:space="preserve"> </w:t>
      </w:r>
      <w:r>
        <w:rPr>
          <w:szCs w:val="21"/>
        </w:rPr>
        <w:t xml:space="preserve">contrast, microsatellite markers evidenced a </w:t>
      </w:r>
      <w:r w:rsidR="00275B60">
        <w:rPr>
          <w:szCs w:val="21"/>
        </w:rPr>
        <w:t>clear distinction</w:t>
      </w:r>
      <w:r>
        <w:rPr>
          <w:szCs w:val="21"/>
        </w:rPr>
        <w:t xml:space="preserve"> between both distribution ranges. </w:t>
      </w:r>
      <w:del w:id="1028" w:author="Alice Latinne" w:date="2017-04-02T15:11:00Z">
        <w:r w:rsidDel="00B60F38">
          <w:rPr>
            <w:szCs w:val="21"/>
          </w:rPr>
          <w:delText>However, c</w:delText>
        </w:r>
      </w:del>
      <w:ins w:id="1029" w:author="Alice Latinne" w:date="2017-04-02T15:11:00Z">
        <w:r w:rsidR="00B60F38">
          <w:rPr>
            <w:szCs w:val="21"/>
          </w:rPr>
          <w:t>C</w:t>
        </w:r>
      </w:ins>
      <w:r>
        <w:rPr>
          <w:szCs w:val="21"/>
        </w:rPr>
        <w:t xml:space="preserve">onsidering the high evolutionary rates of these markers, this </w:t>
      </w:r>
      <w:r w:rsidR="003E5702">
        <w:rPr>
          <w:szCs w:val="21"/>
        </w:rPr>
        <w:t xml:space="preserve">result would represent a recent separation between both </w:t>
      </w:r>
      <w:r w:rsidR="00785ACE" w:rsidRPr="00305B03">
        <w:rPr>
          <w:i/>
          <w:szCs w:val="21"/>
        </w:rPr>
        <w:t>A. agrarius</w:t>
      </w:r>
      <w:r w:rsidR="003E5702">
        <w:rPr>
          <w:szCs w:val="21"/>
        </w:rPr>
        <w:t xml:space="preserve"> groups, and which would not be totally </w:t>
      </w:r>
      <w:commentRangeStart w:id="1030"/>
      <w:r w:rsidR="003E5702">
        <w:rPr>
          <w:szCs w:val="21"/>
        </w:rPr>
        <w:t>complete</w:t>
      </w:r>
      <w:commentRangeEnd w:id="1030"/>
      <w:r w:rsidR="00E02170">
        <w:rPr>
          <w:rStyle w:val="Marquedecommentaire"/>
          <w:rFonts w:eastAsia="Times New Roman"/>
          <w:lang w:val="en-GB"/>
        </w:rPr>
        <w:commentReference w:id="1030"/>
      </w:r>
      <w:r w:rsidR="003E5702">
        <w:rPr>
          <w:szCs w:val="21"/>
        </w:rPr>
        <w:t xml:space="preserve"> as we also evidenced </w:t>
      </w:r>
      <w:r>
        <w:rPr>
          <w:szCs w:val="21"/>
        </w:rPr>
        <w:t>the existence of relativel</w:t>
      </w:r>
      <w:r w:rsidR="003E5702">
        <w:rPr>
          <w:szCs w:val="21"/>
        </w:rPr>
        <w:t>y frequent gene flow among them.</w:t>
      </w:r>
    </w:p>
    <w:p w14:paraId="61472D8D" w14:textId="3EF2075B" w:rsidR="00F40E62" w:rsidRPr="00305B03" w:rsidRDefault="00E33F38" w:rsidP="00305B03">
      <w:pPr>
        <w:widowControl w:val="0"/>
        <w:autoSpaceDE w:val="0"/>
        <w:autoSpaceDN w:val="0"/>
        <w:adjustRightInd w:val="0"/>
        <w:spacing w:line="360" w:lineRule="auto"/>
        <w:jc w:val="both"/>
        <w:rPr>
          <w:szCs w:val="21"/>
          <w:lang w:val="en-US"/>
        </w:rPr>
      </w:pPr>
      <w:del w:id="1031" w:author="Alice Latinne" w:date="2017-04-01T18:56:00Z">
        <w:r w:rsidRPr="00626E4F" w:rsidDel="00075006">
          <w:rPr>
            <w:szCs w:val="21"/>
          </w:rPr>
          <w:delText>Considering these information</w:delText>
        </w:r>
        <w:r w:rsidR="003E5702" w:rsidRPr="00626E4F" w:rsidDel="00075006">
          <w:rPr>
            <w:szCs w:val="21"/>
          </w:rPr>
          <w:delText>s</w:delText>
        </w:r>
      </w:del>
      <w:ins w:id="1032" w:author="Alice Latinne" w:date="2017-04-01T18:56:00Z">
        <w:r w:rsidR="00075006">
          <w:rPr>
            <w:szCs w:val="21"/>
          </w:rPr>
          <w:t>According to these findings</w:t>
        </w:r>
      </w:ins>
      <w:r w:rsidR="002A0C2E" w:rsidRPr="00626E4F">
        <w:rPr>
          <w:szCs w:val="21"/>
        </w:rPr>
        <w:t>, only one subspecies</w:t>
      </w:r>
      <w:r w:rsidRPr="00626E4F">
        <w:rPr>
          <w:szCs w:val="21"/>
        </w:rPr>
        <w:t xml:space="preserve">, </w:t>
      </w:r>
      <w:r w:rsidR="00785ACE" w:rsidRPr="00305B03">
        <w:rPr>
          <w:i/>
          <w:szCs w:val="21"/>
        </w:rPr>
        <w:t>A. a. agrarius</w:t>
      </w:r>
      <w:r w:rsidR="00275B60" w:rsidRPr="00626E4F">
        <w:rPr>
          <w:i/>
          <w:szCs w:val="21"/>
        </w:rPr>
        <w:t>,</w:t>
      </w:r>
      <w:r w:rsidR="002A0C2E" w:rsidRPr="00626E4F">
        <w:rPr>
          <w:szCs w:val="21"/>
        </w:rPr>
        <w:t xml:space="preserve"> would be recognised for all Palearctic continental populations</w:t>
      </w:r>
      <w:r w:rsidR="003E5702" w:rsidRPr="00626E4F">
        <w:rPr>
          <w:szCs w:val="21"/>
        </w:rPr>
        <w:t xml:space="preserve">. </w:t>
      </w:r>
      <w:r w:rsidR="001D18AE" w:rsidRPr="00626E4F">
        <w:rPr>
          <w:szCs w:val="21"/>
        </w:rPr>
        <w:t>Ho</w:t>
      </w:r>
      <w:ins w:id="1033" w:author="Alice Latinne" w:date="2017-04-01T18:56:00Z">
        <w:r w:rsidR="00075006">
          <w:rPr>
            <w:szCs w:val="21"/>
          </w:rPr>
          <w:t>w</w:t>
        </w:r>
      </w:ins>
      <w:r w:rsidR="001D18AE" w:rsidRPr="00626E4F">
        <w:rPr>
          <w:szCs w:val="21"/>
        </w:rPr>
        <w:t xml:space="preserve">ever, </w:t>
      </w:r>
      <w:r w:rsidR="001D18AE" w:rsidRPr="00626E4F">
        <w:t xml:space="preserve">some morphological (Jones and Johnson, 1965) and genetic studies (Koh </w:t>
      </w:r>
      <w:r w:rsidR="001D18AE" w:rsidRPr="00626E4F">
        <w:rPr>
          <w:i/>
        </w:rPr>
        <w:t>et al</w:t>
      </w:r>
      <w:r w:rsidR="001D18AE" w:rsidRPr="00626E4F">
        <w:t>., 1999) suggested that the striped field mice from the Korean pe</w:t>
      </w:r>
      <w:r w:rsidR="00785ACE" w:rsidRPr="00305B03">
        <w:t xml:space="preserve">ninsula could be differentiated from the other Far East populations and proposed to consider them as two particular subspecies: </w:t>
      </w:r>
      <w:r w:rsidR="00785ACE" w:rsidRPr="00305B03">
        <w:rPr>
          <w:i/>
          <w:iCs/>
        </w:rPr>
        <w:t>A. a. pallescens</w:t>
      </w:r>
      <w:r w:rsidR="00785ACE" w:rsidRPr="00305B03">
        <w:t xml:space="preserve"> in South Korea and </w:t>
      </w:r>
      <w:r w:rsidR="00785ACE" w:rsidRPr="00305B03">
        <w:rPr>
          <w:i/>
          <w:iCs/>
        </w:rPr>
        <w:t xml:space="preserve">A. a. corea </w:t>
      </w:r>
      <w:r w:rsidR="00785ACE" w:rsidRPr="00305B03">
        <w:t>in central Korea.</w:t>
      </w:r>
      <w:r w:rsidR="00785ACE" w:rsidRPr="00305B03">
        <w:rPr>
          <w:bCs/>
        </w:rPr>
        <w:t xml:space="preserve"> Our results do not really confirm this hypothesis, as microsatellite markers did not evidence any difference </w:t>
      </w:r>
      <w:r w:rsidR="00785ACE" w:rsidRPr="00305B03">
        <w:rPr>
          <w:bCs/>
        </w:rPr>
        <w:lastRenderedPageBreak/>
        <w:t>between the Korean animals and the other populations from the Far East. Moreover, the network based on cytochrome b sequences did not evidence any clear separation of the Korean animals. Th</w:t>
      </w:r>
      <w:ins w:id="1034" w:author="Alice Latinne" w:date="2017-04-01T18:56:00Z">
        <w:r w:rsidR="00075006">
          <w:rPr>
            <w:bCs/>
          </w:rPr>
          <w:t>is</w:t>
        </w:r>
      </w:ins>
      <w:del w:id="1035" w:author="Alice Latinne" w:date="2017-04-01T18:56:00Z">
        <w:r w:rsidR="00785ACE" w:rsidRPr="00305B03" w:rsidDel="00075006">
          <w:rPr>
            <w:bCs/>
          </w:rPr>
          <w:delText>ese data</w:delText>
        </w:r>
      </w:del>
      <w:r w:rsidR="00785ACE" w:rsidRPr="00305B03">
        <w:rPr>
          <w:bCs/>
        </w:rPr>
        <w:t xml:space="preserve"> confirm the conclusions of Koh et al. (2014), which </w:t>
      </w:r>
      <w:r w:rsidR="00785ACE" w:rsidRPr="00305B03">
        <w:rPr>
          <w:szCs w:val="21"/>
          <w:lang w:val="en-US"/>
        </w:rPr>
        <w:t>proposed to invalidate these last two subspecies and to consider all continental Eurasian form of stripped field</w:t>
      </w:r>
      <w:ins w:id="1036" w:author="Alice Latinne" w:date="2017-04-01T18:56:00Z">
        <w:r w:rsidR="00075006">
          <w:rPr>
            <w:szCs w:val="21"/>
            <w:lang w:val="en-US"/>
          </w:rPr>
          <w:t xml:space="preserve"> </w:t>
        </w:r>
      </w:ins>
      <w:r w:rsidR="00785ACE" w:rsidRPr="00305B03">
        <w:rPr>
          <w:szCs w:val="21"/>
          <w:lang w:val="en-US"/>
        </w:rPr>
        <w:t xml:space="preserve">mice as belonging to </w:t>
      </w:r>
      <w:r w:rsidR="00785ACE" w:rsidRPr="00305B03">
        <w:rPr>
          <w:i/>
          <w:szCs w:val="21"/>
          <w:lang w:val="en-US"/>
        </w:rPr>
        <w:t>A. a. agrarius</w:t>
      </w:r>
      <w:r w:rsidR="00626E4F" w:rsidRPr="00305B03">
        <w:rPr>
          <w:szCs w:val="21"/>
          <w:lang w:val="en-US"/>
        </w:rPr>
        <w:t xml:space="preserve">. In contrast, </w:t>
      </w:r>
      <w:r w:rsidR="003E5702">
        <w:rPr>
          <w:szCs w:val="21"/>
        </w:rPr>
        <w:t xml:space="preserve">following Koh </w:t>
      </w:r>
      <w:r w:rsidR="00785ACE" w:rsidRPr="00305B03">
        <w:rPr>
          <w:i/>
          <w:szCs w:val="21"/>
        </w:rPr>
        <w:t>et al</w:t>
      </w:r>
      <w:r w:rsidR="003E5702">
        <w:rPr>
          <w:szCs w:val="21"/>
        </w:rPr>
        <w:t xml:space="preserve">. (2014), some differentiation would exist on the insular populations from Taiwan and the Jeju island. This result was also observed </w:t>
      </w:r>
      <w:r w:rsidR="001A2047">
        <w:rPr>
          <w:szCs w:val="21"/>
        </w:rPr>
        <w:t>b</w:t>
      </w:r>
      <w:r w:rsidR="003E5702">
        <w:rPr>
          <w:szCs w:val="21"/>
        </w:rPr>
        <w:t xml:space="preserve">y Sakka </w:t>
      </w:r>
      <w:r w:rsidR="00785ACE" w:rsidRPr="00305B03">
        <w:rPr>
          <w:i/>
          <w:szCs w:val="21"/>
        </w:rPr>
        <w:t>et al.</w:t>
      </w:r>
      <w:r w:rsidR="003E5702">
        <w:rPr>
          <w:szCs w:val="21"/>
        </w:rPr>
        <w:t xml:space="preserve"> (2010)</w:t>
      </w:r>
      <w:r w:rsidR="001A2047">
        <w:rPr>
          <w:szCs w:val="21"/>
        </w:rPr>
        <w:t xml:space="preserve"> </w:t>
      </w:r>
      <w:commentRangeStart w:id="1037"/>
      <w:r w:rsidR="00785ACE" w:rsidRPr="00305B03">
        <w:rPr>
          <w:szCs w:val="21"/>
          <w:highlight w:val="green"/>
        </w:rPr>
        <w:t xml:space="preserve">as well as by our present </w:t>
      </w:r>
      <w:commentRangeStart w:id="1038"/>
      <w:commentRangeStart w:id="1039"/>
      <w:r w:rsidR="00785ACE" w:rsidRPr="00305B03">
        <w:rPr>
          <w:szCs w:val="21"/>
          <w:highlight w:val="green"/>
        </w:rPr>
        <w:t>study</w:t>
      </w:r>
      <w:commentRangeEnd w:id="1038"/>
      <w:r w:rsidR="001A2047">
        <w:rPr>
          <w:rStyle w:val="Marquedecommentaire"/>
          <w:vanish/>
        </w:rPr>
        <w:commentReference w:id="1038"/>
      </w:r>
      <w:r w:rsidR="003E5702">
        <w:rPr>
          <w:szCs w:val="21"/>
        </w:rPr>
        <w:t xml:space="preserve"> </w:t>
      </w:r>
      <w:commentRangeEnd w:id="1037"/>
      <w:r w:rsidR="00075006">
        <w:rPr>
          <w:rStyle w:val="Marquedecommentaire"/>
        </w:rPr>
        <w:commentReference w:id="1037"/>
      </w:r>
      <w:commentRangeEnd w:id="1039"/>
      <w:r w:rsidR="009E5E0D">
        <w:rPr>
          <w:rStyle w:val="Marquedecommentaire"/>
          <w:rFonts w:eastAsia="Times New Roman"/>
          <w:lang w:val="en-GB"/>
        </w:rPr>
        <w:commentReference w:id="1039"/>
      </w:r>
      <w:del w:id="1040" w:author="Alice Latinne" w:date="2017-04-02T15:12:00Z">
        <w:r w:rsidR="003E5702" w:rsidDel="00246446">
          <w:rPr>
            <w:szCs w:val="21"/>
          </w:rPr>
          <w:delText xml:space="preserve">for the population of </w:delText>
        </w:r>
        <w:r w:rsidR="003E5702" w:rsidRPr="003B2619" w:rsidDel="00246446">
          <w:rPr>
            <w:szCs w:val="21"/>
          </w:rPr>
          <w:delText>Taiwan</w:delText>
        </w:r>
      </w:del>
      <w:r w:rsidR="003E5702" w:rsidRPr="003B2619">
        <w:rPr>
          <w:szCs w:val="21"/>
        </w:rPr>
        <w:t>.</w:t>
      </w:r>
      <w:r w:rsidR="005049EA" w:rsidRPr="003B2619">
        <w:rPr>
          <w:szCs w:val="21"/>
        </w:rPr>
        <w:t xml:space="preserve"> </w:t>
      </w:r>
      <w:r w:rsidR="00693DF9" w:rsidRPr="003B2619">
        <w:rPr>
          <w:szCs w:val="21"/>
        </w:rPr>
        <w:t xml:space="preserve">Koh </w:t>
      </w:r>
      <w:r w:rsidR="00693DF9" w:rsidRPr="003B2619">
        <w:rPr>
          <w:i/>
          <w:szCs w:val="21"/>
        </w:rPr>
        <w:t>et al</w:t>
      </w:r>
      <w:r w:rsidR="00693DF9" w:rsidRPr="003B2619">
        <w:rPr>
          <w:szCs w:val="21"/>
        </w:rPr>
        <w:t>. (2014)</w:t>
      </w:r>
      <w:r w:rsidR="0071140E" w:rsidRPr="003B2619">
        <w:rPr>
          <w:szCs w:val="21"/>
        </w:rPr>
        <w:t xml:space="preserve"> therefore</w:t>
      </w:r>
      <w:r w:rsidR="005049EA" w:rsidRPr="003B2619">
        <w:rPr>
          <w:szCs w:val="21"/>
        </w:rPr>
        <w:t xml:space="preserve"> proposed to consider them as two different subspecies, respectively, </w:t>
      </w:r>
      <w:r w:rsidR="00785ACE" w:rsidRPr="00305B03">
        <w:rPr>
          <w:i/>
          <w:szCs w:val="21"/>
          <w:lang w:val="en-US"/>
        </w:rPr>
        <w:t>A. a. insulaemus</w:t>
      </w:r>
      <w:r w:rsidR="00785ACE" w:rsidRPr="00305B03">
        <w:rPr>
          <w:szCs w:val="21"/>
          <w:lang w:val="en-US"/>
        </w:rPr>
        <w:t xml:space="preserve"> and </w:t>
      </w:r>
      <w:r w:rsidR="00785ACE" w:rsidRPr="00305B03">
        <w:rPr>
          <w:i/>
          <w:szCs w:val="21"/>
          <w:lang w:val="en-US"/>
        </w:rPr>
        <w:t>A. a. chejuensis</w:t>
      </w:r>
      <w:r w:rsidR="00785ACE" w:rsidRPr="00305B03">
        <w:rPr>
          <w:szCs w:val="21"/>
          <w:lang w:val="en-US"/>
        </w:rPr>
        <w:t>. However</w:t>
      </w:r>
      <w:r w:rsidR="003B2619" w:rsidRPr="00305B03">
        <w:rPr>
          <w:szCs w:val="21"/>
          <w:lang w:val="en-US"/>
        </w:rPr>
        <w:t>, these taxonomic status will have to be confirmed by a better sampling from these two islands.</w:t>
      </w:r>
    </w:p>
    <w:p w14:paraId="02AB61B4" w14:textId="77777777" w:rsidR="00F40E62" w:rsidRPr="00305B03" w:rsidRDefault="00F40E62" w:rsidP="00305B03">
      <w:pPr>
        <w:widowControl w:val="0"/>
        <w:autoSpaceDE w:val="0"/>
        <w:autoSpaceDN w:val="0"/>
        <w:adjustRightInd w:val="0"/>
        <w:rPr>
          <w:sz w:val="21"/>
          <w:szCs w:val="21"/>
          <w:lang w:val="en-US"/>
        </w:rPr>
      </w:pPr>
    </w:p>
    <w:p w14:paraId="1EA37BD0" w14:textId="2CE51450" w:rsidR="00A465C0" w:rsidRPr="00E863F9" w:rsidRDefault="003B2619" w:rsidP="00984936">
      <w:pPr>
        <w:spacing w:line="360" w:lineRule="auto"/>
      </w:pPr>
      <w:r>
        <w:rPr>
          <w:rFonts w:ascii="Times-Roman" w:hAnsi="Times-Roman" w:cs="Times-Roman"/>
          <w:szCs w:val="22"/>
          <w:u w:val="single"/>
          <w:lang w:eastAsia="en-US"/>
        </w:rPr>
        <w:t>Conclusion</w:t>
      </w:r>
    </w:p>
    <w:p w14:paraId="545102E9" w14:textId="798F23DA" w:rsidR="00513FD0" w:rsidRDefault="00267ADC" w:rsidP="00305B03">
      <w:pPr>
        <w:spacing w:line="360" w:lineRule="auto"/>
        <w:ind w:firstLine="720"/>
        <w:jc w:val="both"/>
      </w:pPr>
      <w:r w:rsidRPr="00267ADC">
        <w:t xml:space="preserve">Our study </w:t>
      </w:r>
      <w:r w:rsidR="00537BA2">
        <w:t xml:space="preserve">gave for the first </w:t>
      </w:r>
      <w:ins w:id="1041" w:author="Alice Latinne" w:date="2017-04-01T19:01:00Z">
        <w:r w:rsidR="00D403D5">
          <w:t xml:space="preserve">time </w:t>
        </w:r>
      </w:ins>
      <w:r w:rsidR="00537BA2">
        <w:t>a whole idea of the evolutionary and demographic history of the stripped field</w:t>
      </w:r>
      <w:ins w:id="1042" w:author="Alice Latinne" w:date="2017-04-01T19:02:00Z">
        <w:r w:rsidR="00D403D5">
          <w:t xml:space="preserve"> </w:t>
        </w:r>
      </w:ins>
      <w:r w:rsidR="00537BA2">
        <w:t xml:space="preserve">mouse throughout the Palearctic region. According to our results, </w:t>
      </w:r>
      <w:r w:rsidR="00537BA2">
        <w:rPr>
          <w:color w:val="000000"/>
        </w:rPr>
        <w:t>t</w:t>
      </w:r>
      <w:r w:rsidR="00537BA2" w:rsidRPr="00267ADC">
        <w:rPr>
          <w:color w:val="000000"/>
        </w:rPr>
        <w:t>his species</w:t>
      </w:r>
      <w:r w:rsidR="00537BA2" w:rsidRPr="00267ADC">
        <w:rPr>
          <w:i/>
          <w:color w:val="000000"/>
        </w:rPr>
        <w:t xml:space="preserve"> </w:t>
      </w:r>
      <w:r w:rsidR="00537BA2" w:rsidRPr="00267ADC">
        <w:rPr>
          <w:color w:val="000000"/>
        </w:rPr>
        <w:t>appeared around 5 Myrs ago in the Asian Far Eas</w:t>
      </w:r>
      <w:r w:rsidR="00537BA2">
        <w:rPr>
          <w:color w:val="000000"/>
        </w:rPr>
        <w:t xml:space="preserve">t and probably in China. </w:t>
      </w:r>
      <w:r w:rsidR="00537BA2" w:rsidRPr="00267ADC">
        <w:rPr>
          <w:color w:val="000000"/>
        </w:rPr>
        <w:t xml:space="preserve">Around </w:t>
      </w:r>
      <w:r w:rsidR="00537BA2">
        <w:rPr>
          <w:color w:val="000000"/>
        </w:rPr>
        <w:t>150 000</w:t>
      </w:r>
      <w:r w:rsidR="00537BA2" w:rsidRPr="00267ADC">
        <w:rPr>
          <w:color w:val="000000"/>
        </w:rPr>
        <w:t xml:space="preserve"> years ago</w:t>
      </w:r>
      <w:r w:rsidR="00537BA2">
        <w:rPr>
          <w:color w:val="000000"/>
        </w:rPr>
        <w:t xml:space="preserve">, it has been able to </w:t>
      </w:r>
      <w:r w:rsidR="00537BA2" w:rsidRPr="00267ADC">
        <w:rPr>
          <w:color w:val="000000"/>
        </w:rPr>
        <w:t>colonise the Central Palearctic region</w:t>
      </w:r>
      <w:r w:rsidR="00537BA2">
        <w:rPr>
          <w:color w:val="000000"/>
        </w:rPr>
        <w:t>, probably from a low number of founders</w:t>
      </w:r>
      <w:ins w:id="1043" w:author="Alice Latinne" w:date="2017-04-01T19:02:00Z">
        <w:r w:rsidR="00D403D5">
          <w:rPr>
            <w:color w:val="000000"/>
          </w:rPr>
          <w:t xml:space="preserve"> from the Russian Far East</w:t>
        </w:r>
      </w:ins>
      <w:r w:rsidR="00537BA2">
        <w:rPr>
          <w:color w:val="000000"/>
        </w:rPr>
        <w:t xml:space="preserve">. From these regions, the species progressively increased and expanded </w:t>
      </w:r>
      <w:r w:rsidR="00CE50E8">
        <w:rPr>
          <w:color w:val="000000"/>
        </w:rPr>
        <w:t xml:space="preserve">relatively quickly </w:t>
      </w:r>
      <w:r w:rsidR="00537BA2">
        <w:rPr>
          <w:color w:val="000000"/>
        </w:rPr>
        <w:t xml:space="preserve">throughout Central Asia to </w:t>
      </w:r>
      <w:r w:rsidR="00A4556A">
        <w:rPr>
          <w:color w:val="000000"/>
        </w:rPr>
        <w:t xml:space="preserve">finally </w:t>
      </w:r>
      <w:r w:rsidR="00537BA2">
        <w:rPr>
          <w:color w:val="000000"/>
        </w:rPr>
        <w:t xml:space="preserve">colonise the Western European region, around 19 000 years ago. </w:t>
      </w:r>
      <w:r w:rsidR="00537BA2">
        <w:rPr>
          <w:i/>
        </w:rPr>
        <w:t>A. agrarius</w:t>
      </w:r>
      <w:r w:rsidR="00CE50E8">
        <w:t xml:space="preserve"> would </w:t>
      </w:r>
      <w:del w:id="1044" w:author="Alice Latinne" w:date="2017-04-01T19:03:00Z">
        <w:r w:rsidR="00CE50E8" w:rsidDel="00D403D5">
          <w:delText xml:space="preserve">be </w:delText>
        </w:r>
      </w:del>
      <w:r w:rsidR="00CE50E8">
        <w:t xml:space="preserve">therefore </w:t>
      </w:r>
      <w:ins w:id="1045" w:author="Alice Latinne" w:date="2017-04-01T19:03:00Z">
        <w:r w:rsidR="00D403D5">
          <w:t xml:space="preserve">be </w:t>
        </w:r>
      </w:ins>
      <w:r w:rsidR="00537BA2">
        <w:t>an Asiatic immigrant and a relatively new member of the European fauna</w:t>
      </w:r>
      <w:r w:rsidR="00CE50E8">
        <w:t>.</w:t>
      </w:r>
      <w:r w:rsidR="00537BA2">
        <w:t xml:space="preserve"> </w:t>
      </w:r>
      <w:r w:rsidR="00513FD0">
        <w:t>The study of this biological model</w:t>
      </w:r>
      <w:r w:rsidR="00CE50E8">
        <w:t xml:space="preserve"> </w:t>
      </w:r>
      <w:r w:rsidR="00513FD0">
        <w:t>e</w:t>
      </w:r>
      <w:r w:rsidRPr="00267ADC">
        <w:t>nhance</w:t>
      </w:r>
      <w:r w:rsidR="00A4556A">
        <w:t>d</w:t>
      </w:r>
      <w:r w:rsidRPr="00267ADC">
        <w:t xml:space="preserve"> the importance of Far East </w:t>
      </w:r>
      <w:r w:rsidR="001D7228">
        <w:t xml:space="preserve">Asian </w:t>
      </w:r>
      <w:r w:rsidR="00B63CB5">
        <w:t>regions</w:t>
      </w:r>
      <w:r w:rsidRPr="00267ADC">
        <w:t xml:space="preserve"> </w:t>
      </w:r>
      <w:r w:rsidR="00B63CB5" w:rsidRPr="00267ADC">
        <w:rPr>
          <w:bCs/>
        </w:rPr>
        <w:t xml:space="preserve">as a point </w:t>
      </w:r>
      <w:r w:rsidR="00A4556A">
        <w:rPr>
          <w:bCs/>
        </w:rPr>
        <w:t>of origin and diversification for</w:t>
      </w:r>
      <w:r w:rsidR="00B63CB5" w:rsidRPr="00267ADC">
        <w:rPr>
          <w:bCs/>
        </w:rPr>
        <w:t xml:space="preserve"> several European species</w:t>
      </w:r>
      <w:r w:rsidR="00B63CB5" w:rsidRPr="00267ADC">
        <w:t xml:space="preserve"> </w:t>
      </w:r>
      <w:r w:rsidR="00B63CB5">
        <w:t xml:space="preserve">and as a </w:t>
      </w:r>
      <w:r w:rsidRPr="00267ADC">
        <w:t>source for the European biodiversity</w:t>
      </w:r>
      <w:r w:rsidR="00B63CB5">
        <w:t>.</w:t>
      </w:r>
      <w:r w:rsidR="001D7228">
        <w:t xml:space="preserve"> Such example evidenced the complexity of the origin of </w:t>
      </w:r>
      <w:r w:rsidR="00A4556A">
        <w:t xml:space="preserve">the existing </w:t>
      </w:r>
      <w:r w:rsidR="001D7228">
        <w:t xml:space="preserve">European </w:t>
      </w:r>
      <w:r w:rsidR="00A4556A">
        <w:t>fauna</w:t>
      </w:r>
      <w:r w:rsidR="001D7228">
        <w:t xml:space="preserve">, many </w:t>
      </w:r>
      <w:r w:rsidR="00A4556A">
        <w:t>species</w:t>
      </w:r>
      <w:r w:rsidR="001D7228">
        <w:t xml:space="preserve"> having survived to the Quaternary glaciation</w:t>
      </w:r>
      <w:r w:rsidR="000E4F0C">
        <w:t>s</w:t>
      </w:r>
      <w:r w:rsidR="001D7228">
        <w:t xml:space="preserve"> in Euro</w:t>
      </w:r>
      <w:r w:rsidR="00A4556A">
        <w:t>pean refugia</w:t>
      </w:r>
      <w:r w:rsidR="001D7228">
        <w:t>, but several of them coming from much more distant origins like Central Asia (</w:t>
      </w:r>
      <w:r w:rsidR="001D7228" w:rsidRPr="009E5E0D">
        <w:rPr>
          <w:highlight w:val="yellow"/>
          <w:rPrChange w:id="1046" w:author="Utilisateur de Microsoft Office" w:date="2017-06-19T18:12:00Z">
            <w:rPr/>
          </w:rPrChange>
        </w:rPr>
        <w:t xml:space="preserve">e.g. </w:t>
      </w:r>
      <w:r w:rsidR="001D7228" w:rsidRPr="004735E1">
        <w:rPr>
          <w:i/>
          <w:highlight w:val="yellow"/>
          <w:rPrChange w:id="1047" w:author="Utilisateur de Microsoft Office" w:date="2017-06-19T18:30:00Z">
            <w:rPr/>
          </w:rPrChange>
        </w:rPr>
        <w:t>M</w:t>
      </w:r>
      <w:ins w:id="1048" w:author="Utilisateur de Microsoft Office" w:date="2017-06-19T18:30:00Z">
        <w:r w:rsidR="00DB69E7" w:rsidRPr="004735E1">
          <w:rPr>
            <w:i/>
            <w:highlight w:val="yellow"/>
            <w:rPrChange w:id="1049" w:author="Utilisateur de Microsoft Office" w:date="2017-06-19T18:30:00Z">
              <w:rPr>
                <w:highlight w:val="yellow"/>
              </w:rPr>
            </w:rPrChange>
          </w:rPr>
          <w:t>icrotus</w:t>
        </w:r>
      </w:ins>
      <w:del w:id="1050" w:author="Utilisateur de Microsoft Office" w:date="2017-06-19T18:30:00Z">
        <w:r w:rsidR="001D7228" w:rsidRPr="004735E1" w:rsidDel="00DB69E7">
          <w:rPr>
            <w:i/>
            <w:highlight w:val="yellow"/>
            <w:rPrChange w:id="1051" w:author="Utilisateur de Microsoft Office" w:date="2017-06-19T18:30:00Z">
              <w:rPr/>
            </w:rPrChange>
          </w:rPr>
          <w:delText>.</w:delText>
        </w:r>
      </w:del>
      <w:r w:rsidR="001D7228" w:rsidRPr="004735E1">
        <w:rPr>
          <w:i/>
          <w:highlight w:val="yellow"/>
          <w:rPrChange w:id="1052" w:author="Utilisateur de Microsoft Office" w:date="2017-06-19T18:30:00Z">
            <w:rPr/>
          </w:rPrChange>
        </w:rPr>
        <w:t xml:space="preserve"> arvalis</w:t>
      </w:r>
      <w:del w:id="1053" w:author="Utilisateur de Microsoft Office" w:date="2017-06-19T18:37:00Z">
        <w:r w:rsidR="001D7228" w:rsidRPr="009E5E0D" w:rsidDel="00DC5390">
          <w:rPr>
            <w:highlight w:val="yellow"/>
            <w:rPrChange w:id="1054" w:author="Utilisateur de Microsoft Office" w:date="2017-06-19T18:12:00Z">
              <w:rPr/>
            </w:rPrChange>
          </w:rPr>
          <w:delText>,</w:delText>
        </w:r>
      </w:del>
      <w:ins w:id="1055" w:author="Utilisateur de Microsoft Office" w:date="2017-06-19T18:30:00Z">
        <w:r w:rsidR="004735E1">
          <w:rPr>
            <w:highlight w:val="yellow"/>
          </w:rPr>
          <w:t xml:space="preserve">, Haynes </w:t>
        </w:r>
        <w:r w:rsidR="004735E1" w:rsidRPr="004735E1">
          <w:rPr>
            <w:i/>
            <w:highlight w:val="yellow"/>
            <w:rPrChange w:id="1056" w:author="Utilisateur de Microsoft Office" w:date="2017-06-19T18:31:00Z">
              <w:rPr>
                <w:highlight w:val="yellow"/>
              </w:rPr>
            </w:rPrChange>
          </w:rPr>
          <w:t>et al</w:t>
        </w:r>
        <w:r w:rsidR="004735E1">
          <w:rPr>
            <w:highlight w:val="yellow"/>
          </w:rPr>
          <w:t>. 2003</w:t>
        </w:r>
        <w:r w:rsidR="00DB69E7">
          <w:rPr>
            <w:highlight w:val="yellow"/>
          </w:rPr>
          <w:t> </w:t>
        </w:r>
      </w:ins>
      <w:ins w:id="1057" w:author="Utilisateur de Microsoft Office" w:date="2017-06-19T18:29:00Z">
        <w:r w:rsidR="00DB69E7">
          <w:rPr>
            <w:highlight w:val="yellow"/>
          </w:rPr>
          <w:t>;</w:t>
        </w:r>
      </w:ins>
      <w:ins w:id="1058" w:author="Utilisateur de Microsoft Office" w:date="2017-06-19T18:30:00Z">
        <w:r w:rsidR="00DB69E7">
          <w:rPr>
            <w:highlight w:val="yellow"/>
          </w:rPr>
          <w:t xml:space="preserve"> </w:t>
        </w:r>
        <w:r w:rsidR="00DB69E7" w:rsidRPr="004735E1">
          <w:rPr>
            <w:i/>
            <w:highlight w:val="yellow"/>
            <w:rPrChange w:id="1059" w:author="Utilisateur de Microsoft Office" w:date="2017-06-19T18:30:00Z">
              <w:rPr>
                <w:highlight w:val="yellow"/>
              </w:rPr>
            </w:rPrChange>
          </w:rPr>
          <w:t>M. oeconomus</w:t>
        </w:r>
        <w:r w:rsidR="004735E1">
          <w:rPr>
            <w:highlight w:val="yellow"/>
          </w:rPr>
          <w:t xml:space="preserve">, Brunhoff </w:t>
        </w:r>
        <w:r w:rsidR="004735E1" w:rsidRPr="004735E1">
          <w:rPr>
            <w:i/>
            <w:highlight w:val="yellow"/>
            <w:rPrChange w:id="1060" w:author="Utilisateur de Microsoft Office" w:date="2017-06-19T18:31:00Z">
              <w:rPr>
                <w:highlight w:val="yellow"/>
              </w:rPr>
            </w:rPrChange>
          </w:rPr>
          <w:t>et al</w:t>
        </w:r>
        <w:r w:rsidR="004735E1">
          <w:rPr>
            <w:highlight w:val="yellow"/>
          </w:rPr>
          <w:t>., 2003</w:t>
        </w:r>
      </w:ins>
      <w:del w:id="1061" w:author="Utilisateur de Microsoft Office" w:date="2017-06-19T18:30:00Z">
        <w:r w:rsidR="001D7228" w:rsidRPr="009E5E0D" w:rsidDel="004735E1">
          <w:rPr>
            <w:highlight w:val="yellow"/>
            <w:rPrChange w:id="1062" w:author="Utilisateur de Microsoft Office" w:date="2017-06-19T18:12:00Z">
              <w:rPr/>
            </w:rPrChange>
          </w:rPr>
          <w:delText xml:space="preserve"> </w:delText>
        </w:r>
        <w:r w:rsidR="00044C6D" w:rsidRPr="009E5E0D" w:rsidDel="004735E1">
          <w:rPr>
            <w:highlight w:val="yellow"/>
            <w:rPrChange w:id="1063" w:author="Utilisateur de Microsoft Office" w:date="2017-06-19T18:12:00Z">
              <w:rPr/>
            </w:rPrChange>
          </w:rPr>
          <w:delText>…</w:delText>
        </w:r>
      </w:del>
      <w:r w:rsidR="00044C6D" w:rsidRPr="009E5E0D">
        <w:rPr>
          <w:highlight w:val="yellow"/>
          <w:rPrChange w:id="1064" w:author="Utilisateur de Microsoft Office" w:date="2017-06-19T18:12:00Z">
            <w:rPr/>
          </w:rPrChange>
        </w:rPr>
        <w:t xml:space="preserve">, </w:t>
      </w:r>
      <w:r w:rsidR="00044C6D" w:rsidRPr="004735E1">
        <w:rPr>
          <w:i/>
          <w:highlight w:val="yellow"/>
          <w:rPrChange w:id="1065" w:author="Utilisateur de Microsoft Office" w:date="2017-06-19T18:31:00Z">
            <w:rPr/>
          </w:rPrChange>
        </w:rPr>
        <w:t>Cricetus cricetus</w:t>
      </w:r>
      <w:r w:rsidR="00044C6D" w:rsidRPr="009E5E0D">
        <w:rPr>
          <w:highlight w:val="yellow"/>
          <w:rPrChange w:id="1066" w:author="Utilisateur de Microsoft Office" w:date="2017-06-19T18:12:00Z">
            <w:rPr/>
          </w:rPrChange>
        </w:rPr>
        <w:t xml:space="preserve">, Neuman </w:t>
      </w:r>
      <w:r w:rsidR="00044C6D" w:rsidRPr="004735E1">
        <w:rPr>
          <w:i/>
          <w:highlight w:val="yellow"/>
          <w:rPrChange w:id="1067" w:author="Utilisateur de Microsoft Office" w:date="2017-06-19T18:31:00Z">
            <w:rPr/>
          </w:rPrChange>
        </w:rPr>
        <w:t>et al</w:t>
      </w:r>
      <w:ins w:id="1068" w:author="Utilisateur de Microsoft Office" w:date="2017-06-19T18:30:00Z">
        <w:r w:rsidR="004735E1" w:rsidRPr="004735E1">
          <w:rPr>
            <w:i/>
            <w:highlight w:val="yellow"/>
            <w:rPrChange w:id="1069" w:author="Utilisateur de Microsoft Office" w:date="2017-06-19T18:31:00Z">
              <w:rPr>
                <w:highlight w:val="yellow"/>
              </w:rPr>
            </w:rPrChange>
          </w:rPr>
          <w:t>.</w:t>
        </w:r>
        <w:r w:rsidR="004735E1">
          <w:rPr>
            <w:highlight w:val="yellow"/>
          </w:rPr>
          <w:t xml:space="preserve"> 2005</w:t>
        </w:r>
      </w:ins>
      <w:r w:rsidR="00044C6D" w:rsidRPr="009E5E0D">
        <w:rPr>
          <w:highlight w:val="yellow"/>
          <w:rPrChange w:id="1070" w:author="Utilisateur de Microsoft Office" w:date="2017-06-19T18:12:00Z">
            <w:rPr/>
          </w:rPrChange>
        </w:rPr>
        <w:t xml:space="preserve">…) or even Far East Asia (e.g. </w:t>
      </w:r>
      <w:commentRangeStart w:id="1071"/>
      <w:commentRangeStart w:id="1072"/>
      <w:r w:rsidR="00044C6D" w:rsidRPr="009E5E0D">
        <w:rPr>
          <w:i/>
          <w:highlight w:val="yellow"/>
          <w:rPrChange w:id="1073" w:author="Utilisateur de Microsoft Office" w:date="2017-06-19T18:12:00Z">
            <w:rPr>
              <w:i/>
            </w:rPr>
          </w:rPrChange>
        </w:rPr>
        <w:t>Micromys minutus</w:t>
      </w:r>
      <w:r w:rsidR="00044C6D" w:rsidRPr="009E5E0D">
        <w:rPr>
          <w:highlight w:val="yellow"/>
          <w:rPrChange w:id="1074" w:author="Utilisateur de Microsoft Office" w:date="2017-06-19T18:12:00Z">
            <w:rPr/>
          </w:rPrChange>
        </w:rPr>
        <w:t xml:space="preserve">; Yasuda </w:t>
      </w:r>
      <w:r w:rsidR="00044C6D" w:rsidRPr="009E5E0D">
        <w:rPr>
          <w:i/>
          <w:highlight w:val="yellow"/>
          <w:rPrChange w:id="1075" w:author="Utilisateur de Microsoft Office" w:date="2017-06-19T18:12:00Z">
            <w:rPr>
              <w:i/>
            </w:rPr>
          </w:rPrChange>
        </w:rPr>
        <w:t>et al</w:t>
      </w:r>
      <w:r w:rsidR="00044C6D" w:rsidRPr="009E5E0D">
        <w:rPr>
          <w:highlight w:val="yellow"/>
          <w:rPrChange w:id="1076" w:author="Utilisateur de Microsoft Office" w:date="2017-06-19T18:12:00Z">
            <w:rPr/>
          </w:rPrChange>
        </w:rPr>
        <w:t>., 2005</w:t>
      </w:r>
      <w:commentRangeEnd w:id="1071"/>
      <w:r w:rsidR="00F37684" w:rsidRPr="009E5E0D">
        <w:rPr>
          <w:rStyle w:val="Marquedecommentaire"/>
          <w:highlight w:val="yellow"/>
          <w:rPrChange w:id="1077" w:author="Utilisateur de Microsoft Office" w:date="2017-06-19T18:12:00Z">
            <w:rPr>
              <w:rStyle w:val="Marquedecommentaire"/>
            </w:rPr>
          </w:rPrChange>
        </w:rPr>
        <w:commentReference w:id="1071"/>
      </w:r>
      <w:commentRangeEnd w:id="1072"/>
      <w:r w:rsidR="0003268B">
        <w:rPr>
          <w:rStyle w:val="Marquedecommentaire"/>
        </w:rPr>
        <w:commentReference w:id="1072"/>
      </w:r>
      <w:r w:rsidR="00044C6D" w:rsidRPr="009E5E0D">
        <w:rPr>
          <w:highlight w:val="yellow"/>
          <w:rPrChange w:id="1078" w:author="Utilisateur de Microsoft Office" w:date="2017-06-19T18:12:00Z">
            <w:rPr/>
          </w:rPrChange>
        </w:rPr>
        <w:t xml:space="preserve">; </w:t>
      </w:r>
      <w:r w:rsidR="00044C6D" w:rsidRPr="009E5E0D">
        <w:rPr>
          <w:i/>
          <w:highlight w:val="yellow"/>
          <w:rPrChange w:id="1079" w:author="Utilisateur de Microsoft Office" w:date="2017-06-19T18:12:00Z">
            <w:rPr>
              <w:i/>
            </w:rPr>
          </w:rPrChange>
        </w:rPr>
        <w:t>A. agrarius</w:t>
      </w:r>
      <w:r w:rsidR="00044C6D" w:rsidRPr="009E5E0D">
        <w:rPr>
          <w:highlight w:val="yellow"/>
          <w:rPrChange w:id="1080" w:author="Utilisateur de Microsoft Office" w:date="2017-06-19T18:12:00Z">
            <w:rPr/>
          </w:rPrChange>
        </w:rPr>
        <w:t>, present study</w:t>
      </w:r>
      <w:r w:rsidR="00044C6D">
        <w:t>).</w:t>
      </w:r>
      <w:ins w:id="1081" w:author="Alice Latinne" w:date="2017-04-01T19:03:00Z">
        <w:r w:rsidR="00D403D5">
          <w:t xml:space="preserve"> </w:t>
        </w:r>
      </w:ins>
    </w:p>
    <w:p w14:paraId="37509435" w14:textId="77777777" w:rsidR="00F40E62" w:rsidRDefault="00F40E62" w:rsidP="000E4F0C">
      <w:pPr>
        <w:spacing w:line="360" w:lineRule="auto"/>
        <w:rPr>
          <w:ins w:id="1082" w:author="Utilisateur de Microsoft Office" w:date="2017-06-19T12:37:00Z"/>
        </w:rPr>
      </w:pPr>
    </w:p>
    <w:p w14:paraId="348DB3CC" w14:textId="08A9B71C" w:rsidR="00F87556" w:rsidRDefault="00F87556" w:rsidP="000E4F0C">
      <w:pPr>
        <w:spacing w:line="360" w:lineRule="auto"/>
        <w:rPr>
          <w:ins w:id="1083" w:author="Utilisateur de Microsoft Office" w:date="2017-06-19T12:37:00Z"/>
        </w:rPr>
      </w:pPr>
      <w:ins w:id="1084" w:author="Utilisateur de Microsoft Office" w:date="2017-06-19T12:37:00Z">
        <w:r>
          <w:t>Aknowledegment</w:t>
        </w:r>
      </w:ins>
    </w:p>
    <w:p w14:paraId="0EDB2867" w14:textId="77777777" w:rsidR="00F87556" w:rsidRDefault="00F87556" w:rsidP="000E4F0C">
      <w:pPr>
        <w:spacing w:line="360" w:lineRule="auto"/>
        <w:rPr>
          <w:ins w:id="1085" w:author="Utilisateur de Microsoft Office" w:date="2017-06-19T12:37:00Z"/>
        </w:rPr>
      </w:pPr>
    </w:p>
    <w:p w14:paraId="71E26FC8" w14:textId="61B1F0C2" w:rsidR="00F87556" w:rsidRDefault="00F87556" w:rsidP="000E4F0C">
      <w:pPr>
        <w:spacing w:line="360" w:lineRule="auto"/>
      </w:pPr>
      <w:ins w:id="1086" w:author="Utilisateur de Microsoft Office" w:date="2017-06-19T12:37:00Z">
        <w:r>
          <w:t>Remercier Marie Laure ici, car elle n’est plus affiliée à un labo, donc difficile de la mettre en co auteur. Remercier aussi</w:t>
        </w:r>
      </w:ins>
    </w:p>
    <w:p w14:paraId="6025B36E" w14:textId="77777777" w:rsidR="00F40E62" w:rsidRDefault="00F40E62" w:rsidP="00305B03">
      <w:pPr>
        <w:spacing w:line="360" w:lineRule="auto"/>
        <w:ind w:left="720"/>
        <w:rPr>
          <w:color w:val="000000"/>
        </w:rPr>
      </w:pPr>
    </w:p>
    <w:p w14:paraId="3350E6AF" w14:textId="4797C56B" w:rsidR="0054139A" w:rsidRPr="00305B03" w:rsidRDefault="00785ACE">
      <w:pPr>
        <w:widowControl w:val="0"/>
        <w:autoSpaceDE w:val="0"/>
        <w:autoSpaceDN w:val="0"/>
        <w:adjustRightInd w:val="0"/>
        <w:rPr>
          <w:szCs w:val="18"/>
          <w:highlight w:val="green"/>
        </w:rPr>
      </w:pPr>
      <w:r w:rsidRPr="00305B03">
        <w:rPr>
          <w:szCs w:val="18"/>
          <w:highlight w:val="green"/>
        </w:rPr>
        <w:lastRenderedPageBreak/>
        <w:t>Bibliograph:</w:t>
      </w:r>
    </w:p>
    <w:p w14:paraId="41AE90B4" w14:textId="77777777" w:rsidR="0054139A" w:rsidRPr="00305B03" w:rsidRDefault="00785ACE">
      <w:pPr>
        <w:widowControl w:val="0"/>
        <w:autoSpaceDE w:val="0"/>
        <w:autoSpaceDN w:val="0"/>
        <w:adjustRightInd w:val="0"/>
        <w:rPr>
          <w:szCs w:val="18"/>
          <w:highlight w:val="green"/>
        </w:rPr>
      </w:pPr>
      <w:r w:rsidRPr="00305B03">
        <w:rPr>
          <w:szCs w:val="18"/>
          <w:highlight w:val="green"/>
        </w:rPr>
        <w:t>Beaucoup des réf citées sont dans notre papier Sakka et al. 2010.</w:t>
      </w:r>
    </w:p>
    <w:p w14:paraId="60F22E05" w14:textId="77777777" w:rsidR="00F40E62" w:rsidRDefault="00785ACE" w:rsidP="00305B03">
      <w:pPr>
        <w:widowControl w:val="0"/>
        <w:autoSpaceDE w:val="0"/>
        <w:autoSpaceDN w:val="0"/>
        <w:adjustRightInd w:val="0"/>
        <w:rPr>
          <w:ins w:id="1087" w:author="Utilisateur de Microsoft Office" w:date="2017-06-19T15:21:00Z"/>
          <w:szCs w:val="18"/>
        </w:rPr>
      </w:pPr>
      <w:r w:rsidRPr="00305B03">
        <w:rPr>
          <w:szCs w:val="18"/>
          <w:highlight w:val="green"/>
        </w:rPr>
        <w:t>J’ai rajouté une série d’autres plus bas et si tu ne trouves pas certaines, dis les moi et je te les retrouverai !</w:t>
      </w:r>
    </w:p>
    <w:p w14:paraId="483B8AAE" w14:textId="77777777" w:rsidR="00132E66" w:rsidRDefault="00132E66" w:rsidP="00305B03">
      <w:pPr>
        <w:widowControl w:val="0"/>
        <w:autoSpaceDE w:val="0"/>
        <w:autoSpaceDN w:val="0"/>
        <w:adjustRightInd w:val="0"/>
        <w:rPr>
          <w:ins w:id="1088" w:author="Utilisateur de Microsoft Office" w:date="2017-06-19T15:21:00Z"/>
          <w:szCs w:val="18"/>
        </w:rPr>
      </w:pPr>
    </w:p>
    <w:p w14:paraId="2F440011" w14:textId="5C47D7B3" w:rsidR="00132E66" w:rsidDel="00132E66" w:rsidRDefault="00132E66" w:rsidP="00984936">
      <w:pPr>
        <w:spacing w:line="360" w:lineRule="auto"/>
        <w:rPr>
          <w:del w:id="1089" w:author="Utilisateur de Microsoft Office" w:date="2017-06-19T15:22:00Z"/>
          <w:szCs w:val="18"/>
        </w:rPr>
      </w:pPr>
      <w:ins w:id="1090" w:author="Utilisateur de Microsoft Office" w:date="2017-06-19T15:22:00Z">
        <w:r>
          <w:rPr>
            <w:szCs w:val="18"/>
          </w:rPr>
          <w:t>C’est parfait !</w:t>
        </w:r>
      </w:ins>
    </w:p>
    <w:p w14:paraId="4B2ADA73" w14:textId="77777777" w:rsidR="00132E66" w:rsidRPr="00305B03" w:rsidRDefault="00132E66" w:rsidP="00305B03">
      <w:pPr>
        <w:widowControl w:val="0"/>
        <w:autoSpaceDE w:val="0"/>
        <w:autoSpaceDN w:val="0"/>
        <w:adjustRightInd w:val="0"/>
        <w:rPr>
          <w:ins w:id="1091" w:author="Utilisateur de Microsoft Office" w:date="2017-06-19T15:22:00Z"/>
          <w:szCs w:val="18"/>
        </w:rPr>
      </w:pPr>
    </w:p>
    <w:p w14:paraId="2F955574" w14:textId="77777777" w:rsidR="00A465C0" w:rsidRPr="00305B03" w:rsidRDefault="00A465C0" w:rsidP="00984936">
      <w:pPr>
        <w:spacing w:line="360" w:lineRule="auto"/>
        <w:rPr>
          <w:lang w:val="fr-BE"/>
        </w:rPr>
      </w:pPr>
    </w:p>
    <w:p w14:paraId="0EFC20F4" w14:textId="77777777" w:rsidR="00CD7A46" w:rsidRDefault="00CD7A46" w:rsidP="00D44A2E">
      <w:pPr>
        <w:jc w:val="both"/>
      </w:pPr>
      <w:r>
        <w:t xml:space="preserve">K. D. MAKOVA, J. C. PATTON,E. YU. </w:t>
      </w:r>
      <w:r w:rsidRPr="004F2C78">
        <w:t>KRISANOV, R. K. CHESSER and R</w:t>
      </w:r>
      <w:r w:rsidRPr="00D52879">
        <w:t xml:space="preserve">. J. BAKER. Microsatellite markers in wood </w:t>
      </w:r>
      <w:r>
        <w:t>mouse</w:t>
      </w:r>
      <w:r w:rsidRPr="00D52879">
        <w:t xml:space="preserve"> and stripped field mouse (genus </w:t>
      </w:r>
      <w:r w:rsidRPr="00D52879">
        <w:rPr>
          <w:i/>
        </w:rPr>
        <w:t>Apodemus</w:t>
      </w:r>
      <w:r>
        <w:t>). Molecular ecology (1998) 7, 247-255.</w:t>
      </w:r>
    </w:p>
    <w:p w14:paraId="7988F3FF" w14:textId="77777777" w:rsidR="00CD7A46" w:rsidRDefault="00CD7A46" w:rsidP="00984936">
      <w:pPr>
        <w:spacing w:line="360" w:lineRule="auto"/>
        <w:rPr>
          <w:sz w:val="22"/>
        </w:rPr>
      </w:pPr>
    </w:p>
    <w:p w14:paraId="16058928" w14:textId="77777777" w:rsidR="00937E64" w:rsidRPr="009C2A3F" w:rsidRDefault="005F65CA" w:rsidP="00937E64">
      <w:pPr>
        <w:rPr>
          <w:rFonts w:ascii="Times" w:hAnsi="Times"/>
          <w:sz w:val="22"/>
          <w:szCs w:val="20"/>
          <w:lang w:val="en-US"/>
          <w:rPrChange w:id="1092" w:author="Alice Latinne" w:date="2017-04-02T17:16:00Z">
            <w:rPr>
              <w:rFonts w:ascii="Times" w:hAnsi="Times"/>
              <w:sz w:val="22"/>
              <w:szCs w:val="20"/>
              <w:lang w:val="fr-BE"/>
            </w:rPr>
          </w:rPrChange>
        </w:rPr>
      </w:pPr>
      <w:hyperlink r:id="rId10" w:history="1">
        <w:r w:rsidR="00937E64" w:rsidRPr="00937E64">
          <w:rPr>
            <w:rFonts w:ascii="Times" w:hAnsi="Times"/>
            <w:color w:val="0000FF"/>
            <w:sz w:val="22"/>
            <w:szCs w:val="20"/>
            <w:u w:val="single"/>
          </w:rPr>
          <w:t>Atopkin, D.M.</w:t>
        </w:r>
      </w:hyperlink>
      <w:r w:rsidR="00937E64" w:rsidRPr="00937E64">
        <w:rPr>
          <w:rFonts w:ascii="Times" w:hAnsi="Times"/>
          <w:sz w:val="22"/>
          <w:szCs w:val="20"/>
        </w:rPr>
        <w:t xml:space="preserve">,  </w:t>
      </w:r>
      <w:hyperlink r:id="rId11" w:history="1">
        <w:r w:rsidR="00937E64" w:rsidRPr="00937E64">
          <w:rPr>
            <w:rFonts w:ascii="Times" w:hAnsi="Times"/>
            <w:color w:val="0000FF"/>
            <w:sz w:val="22"/>
            <w:szCs w:val="20"/>
            <w:u w:val="single"/>
          </w:rPr>
          <w:t>Bogdanov, A.S.</w:t>
        </w:r>
      </w:hyperlink>
      <w:r w:rsidR="00937E64" w:rsidRPr="00937E64">
        <w:rPr>
          <w:rFonts w:ascii="Times" w:hAnsi="Times"/>
          <w:sz w:val="22"/>
          <w:szCs w:val="20"/>
        </w:rPr>
        <w:t xml:space="preserve">,  </w:t>
      </w:r>
      <w:hyperlink r:id="rId12" w:history="1">
        <w:r w:rsidR="00937E64" w:rsidRPr="00937E64">
          <w:rPr>
            <w:rFonts w:ascii="Times" w:hAnsi="Times"/>
            <w:color w:val="0000FF"/>
            <w:sz w:val="22"/>
            <w:szCs w:val="20"/>
            <w:u w:val="single"/>
          </w:rPr>
          <w:t>Chelomina, G.N.</w:t>
        </w:r>
      </w:hyperlink>
      <w:r w:rsidR="00937E64" w:rsidRPr="00937E64">
        <w:rPr>
          <w:rFonts w:ascii="Times" w:hAnsi="Times"/>
          <w:sz w:val="22"/>
          <w:szCs w:val="20"/>
        </w:rPr>
        <w:t xml:space="preserve"> </w:t>
      </w:r>
      <w:r w:rsidR="00937E64">
        <w:rPr>
          <w:rFonts w:ascii="Times" w:hAnsi="Times"/>
          <w:sz w:val="22"/>
          <w:szCs w:val="20"/>
        </w:rPr>
        <w:t xml:space="preserve"> </w:t>
      </w:r>
      <w:r w:rsidR="00785ACE" w:rsidRPr="00305B03">
        <w:rPr>
          <w:rFonts w:ascii="Times" w:hAnsi="Times"/>
          <w:b/>
          <w:kern w:val="36"/>
          <w:sz w:val="22"/>
          <w:szCs w:val="20"/>
        </w:rPr>
        <w:t>Genetic variation and differentiation in striped field mouse Apodemus agrarius i</w:t>
      </w:r>
      <w:r w:rsidR="00937E64">
        <w:rPr>
          <w:rFonts w:ascii="Times" w:hAnsi="Times"/>
          <w:b/>
          <w:kern w:val="36"/>
          <w:sz w:val="22"/>
          <w:szCs w:val="20"/>
        </w:rPr>
        <w:t xml:space="preserve">nferred from RAPD-PCR analysis. </w:t>
      </w:r>
      <w:r w:rsidR="005674FE">
        <w:rPr>
          <w:lang w:val="en-GB"/>
        </w:rPr>
        <w:fldChar w:fldCharType="begin"/>
      </w:r>
      <w:r w:rsidR="005674FE">
        <w:instrText xml:space="preserve"> HYPERLINK "https://www.scopus.com/sourceid/22198?origin=recordpage" </w:instrText>
      </w:r>
      <w:r w:rsidR="005674FE">
        <w:rPr>
          <w:lang w:val="en-GB"/>
        </w:rPr>
        <w:fldChar w:fldCharType="separate"/>
      </w:r>
      <w:r w:rsidR="00937E64" w:rsidRPr="009C2A3F">
        <w:rPr>
          <w:rFonts w:ascii="Times" w:hAnsi="Times"/>
          <w:color w:val="0000FF"/>
          <w:sz w:val="22"/>
          <w:szCs w:val="20"/>
          <w:u w:val="single"/>
          <w:lang w:val="en-US"/>
          <w:rPrChange w:id="1093" w:author="Alice Latinne" w:date="2017-04-02T17:16:00Z">
            <w:rPr>
              <w:rFonts w:ascii="Times" w:hAnsi="Times"/>
              <w:color w:val="0000FF"/>
              <w:sz w:val="22"/>
              <w:szCs w:val="20"/>
              <w:u w:val="single"/>
              <w:lang w:val="fr-BE"/>
            </w:rPr>
          </w:rPrChange>
        </w:rPr>
        <w:t>Genetika</w:t>
      </w:r>
      <w:r w:rsidR="005674FE">
        <w:rPr>
          <w:rFonts w:ascii="Times" w:hAnsi="Times"/>
          <w:color w:val="0000FF"/>
          <w:sz w:val="22"/>
          <w:szCs w:val="20"/>
          <w:u w:val="single"/>
          <w:lang w:val="fr-BE"/>
        </w:rPr>
        <w:fldChar w:fldCharType="end"/>
      </w:r>
      <w:r w:rsidR="00937E64" w:rsidRPr="009C2A3F">
        <w:rPr>
          <w:rFonts w:ascii="Times" w:hAnsi="Times"/>
          <w:sz w:val="22"/>
          <w:szCs w:val="20"/>
          <w:lang w:val="en-US"/>
          <w:rPrChange w:id="1094" w:author="Alice Latinne" w:date="2017-04-02T17:16:00Z">
            <w:rPr>
              <w:rFonts w:ascii="Times" w:hAnsi="Times"/>
              <w:sz w:val="22"/>
              <w:szCs w:val="20"/>
              <w:lang w:val="fr-BE"/>
            </w:rPr>
          </w:rPrChange>
        </w:rPr>
        <w:t xml:space="preserve"> Volume 43, Issue 6, June 2007, Pages 804-817</w:t>
      </w:r>
    </w:p>
    <w:p w14:paraId="6D6B7F66" w14:textId="77777777" w:rsidR="00F40E62" w:rsidRPr="009C2A3F" w:rsidRDefault="00785ACE" w:rsidP="00305B03">
      <w:pPr>
        <w:rPr>
          <w:rFonts w:ascii="Times" w:hAnsi="Times"/>
          <w:sz w:val="22"/>
          <w:szCs w:val="20"/>
          <w:lang w:val="en-US"/>
          <w:rPrChange w:id="1095" w:author="Alice Latinne" w:date="2017-04-02T17:16:00Z">
            <w:rPr>
              <w:rFonts w:ascii="Times" w:hAnsi="Times"/>
              <w:sz w:val="22"/>
              <w:szCs w:val="20"/>
              <w:lang w:val="fr-BE"/>
            </w:rPr>
          </w:rPrChange>
        </w:rPr>
      </w:pPr>
      <w:r w:rsidRPr="009C2A3F">
        <w:rPr>
          <w:rFonts w:ascii="Times" w:hAnsi="Times"/>
          <w:b/>
          <w:kern w:val="36"/>
          <w:sz w:val="22"/>
          <w:szCs w:val="20"/>
          <w:lang w:val="en-US"/>
          <w:rPrChange w:id="1096" w:author="Alice Latinne" w:date="2017-04-02T17:16:00Z">
            <w:rPr>
              <w:rFonts w:ascii="Times" w:hAnsi="Times"/>
              <w:b/>
              <w:kern w:val="36"/>
              <w:sz w:val="22"/>
              <w:szCs w:val="20"/>
              <w:lang w:val="fr-BE"/>
            </w:rPr>
          </w:rPrChange>
        </w:rPr>
        <w:t xml:space="preserve"> </w:t>
      </w:r>
    </w:p>
    <w:p w14:paraId="50034AEA" w14:textId="59A56F9C" w:rsidR="00D44A2E" w:rsidRDefault="00FF46B0" w:rsidP="00D44A2E">
      <w:pPr>
        <w:rPr>
          <w:rFonts w:ascii="Times" w:hAnsi="Times"/>
          <w:sz w:val="22"/>
          <w:szCs w:val="20"/>
        </w:rPr>
      </w:pPr>
      <w:r>
        <w:rPr>
          <w:lang w:val="en-GB"/>
        </w:rPr>
        <w:fldChar w:fldCharType="begin"/>
      </w:r>
      <w:r w:rsidRPr="00FF46B0">
        <w:rPr>
          <w:lang w:val="fr-BE"/>
          <w:rPrChange w:id="1097" w:author="Alice Latinne" w:date="2017-03-26T10:25:00Z">
            <w:rPr/>
          </w:rPrChange>
        </w:rPr>
        <w:instrText xml:space="preserve"> HYPERLINK "https://www.scopus.com/authid/detail.uri?authorId=7201714562&amp;amp;eid=2-s2.0-46549084036" </w:instrText>
      </w:r>
      <w:r>
        <w:rPr>
          <w:lang w:val="en-GB"/>
        </w:rPr>
        <w:fldChar w:fldCharType="separate"/>
      </w:r>
      <w:r w:rsidR="00D44A2E" w:rsidRPr="00305B03">
        <w:rPr>
          <w:rFonts w:ascii="Times" w:hAnsi="Times"/>
          <w:color w:val="0000FF"/>
          <w:sz w:val="22"/>
          <w:szCs w:val="20"/>
          <w:u w:val="single"/>
          <w:lang w:val="fr-BE"/>
        </w:rPr>
        <w:t>Aguilar, J.-P.</w:t>
      </w:r>
      <w:r>
        <w:rPr>
          <w:rFonts w:ascii="Times" w:hAnsi="Times"/>
          <w:color w:val="0000FF"/>
          <w:sz w:val="22"/>
          <w:szCs w:val="20"/>
          <w:u w:val="single"/>
          <w:lang w:val="fr-BE"/>
        </w:rPr>
        <w:fldChar w:fldCharType="end"/>
      </w:r>
      <w:r>
        <w:rPr>
          <w:lang w:val="en-GB"/>
        </w:rPr>
        <w:fldChar w:fldCharType="begin"/>
      </w:r>
      <w:r w:rsidRPr="00FF46B0">
        <w:rPr>
          <w:lang w:val="fr-BE"/>
          <w:rPrChange w:id="1098" w:author="Alice Latinne" w:date="2017-03-26T10:25:00Z">
            <w:rPr/>
          </w:rPrChange>
        </w:rPr>
        <w:instrText xml:space="preserve"> HYPERLINK "https://www.scopus.com/record/display.uri?eid=2-s2.0-46549084036&amp;origin=reflist&amp;sort=plf-f&amp;src=s&amp;nlo=&amp;nlr=&amp;nls=&amp;sid=98BDC78B23CC629FCB803FCCCCE4987D.wsnAw8kcdt7IPYLO0V48gA%3a50&amp;sot=b&amp;sdt=b&amp;sl=41&amp;s=TITLE-ABS-KEY%28apodemus+agrarius+genetics%29&amp;recordRank=" </w:instrText>
      </w:r>
      <w:r>
        <w:rPr>
          <w:lang w:val="en-GB"/>
        </w:rPr>
        <w:fldChar w:fldCharType="separate"/>
      </w:r>
      <w:r w:rsidR="00D44A2E" w:rsidRPr="00305B03">
        <w:rPr>
          <w:rFonts w:ascii="Times" w:hAnsi="Times"/>
          <w:color w:val="0000FF"/>
          <w:sz w:val="22"/>
          <w:szCs w:val="20"/>
          <w:u w:val="single"/>
          <w:vertAlign w:val="superscript"/>
          <w:lang w:val="fr-BE"/>
        </w:rPr>
        <w:t>a</w:t>
      </w:r>
      <w:r>
        <w:rPr>
          <w:rFonts w:ascii="Times" w:hAnsi="Times"/>
          <w:color w:val="0000FF"/>
          <w:sz w:val="22"/>
          <w:szCs w:val="20"/>
          <w:u w:val="single"/>
          <w:vertAlign w:val="superscript"/>
          <w:lang w:val="fr-BE"/>
        </w:rPr>
        <w:fldChar w:fldCharType="end"/>
      </w:r>
      <w:r w:rsidR="00875E83">
        <w:rPr>
          <w:rFonts w:ascii="Times" w:hAnsi="Times"/>
          <w:noProof/>
          <w:sz w:val="22"/>
          <w:szCs w:val="20"/>
        </w:rPr>
        <mc:AlternateContent>
          <mc:Choice Requires="wps">
            <w:drawing>
              <wp:inline distT="0" distB="0" distL="0" distR="0" wp14:anchorId="100ABF4E" wp14:editId="13FFDBF1">
                <wp:extent cx="73025" cy="73025"/>
                <wp:effectExtent l="0" t="0" r="0" b="0"/>
                <wp:docPr id="7"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21FEB" id="AutoShape 1"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" filled="f" stroked="f">
                <o:lock v:ext="edit" aspectratio="t"/>
                <w10:anchorlock/>
              </v:rect>
            </w:pict>
          </mc:Fallback>
        </mc:AlternateContent>
      </w:r>
      <w:r>
        <w:rPr>
          <w:lang w:val="en-GB"/>
        </w:rPr>
        <w:fldChar w:fldCharType="begin"/>
      </w:r>
      <w:r w:rsidRPr="00FF46B0">
        <w:rPr>
          <w:lang w:val="fr-BE"/>
          <w:rPrChange w:id="1099" w:author="Alice Latinne" w:date="2017-03-26T10:25:00Z">
            <w:rPr/>
          </w:rPrChange>
        </w:rPr>
        <w:instrText xml:space="preserve"> HYPERLINK "mailto:aguilar@isem.univ-montp2.fr" </w:instrText>
      </w:r>
      <w:r>
        <w:rPr>
          <w:lang w:val="en-GB"/>
        </w:rPr>
        <w:fldChar w:fldCharType="separate"/>
      </w:r>
      <w:r w:rsidR="00D44A2E" w:rsidRPr="00305B03">
        <w:rPr>
          <w:rFonts w:ascii="Times" w:hAnsi="Times"/>
          <w:color w:val="0000FF"/>
          <w:sz w:val="22"/>
          <w:szCs w:val="20"/>
          <w:u w:val="single"/>
          <w:lang w:val="fr-BE"/>
        </w:rPr>
        <w:t> </w:t>
      </w:r>
      <w:r>
        <w:rPr>
          <w:rFonts w:ascii="Times" w:hAnsi="Times"/>
          <w:color w:val="0000FF"/>
          <w:sz w:val="22"/>
          <w:szCs w:val="20"/>
          <w:u w:val="single"/>
          <w:lang w:val="fr-BE"/>
        </w:rPr>
        <w:fldChar w:fldCharType="end"/>
      </w:r>
      <w:r w:rsidR="00D44A2E" w:rsidRPr="00305B03">
        <w:rPr>
          <w:rFonts w:ascii="Times" w:hAnsi="Times"/>
          <w:sz w:val="22"/>
          <w:szCs w:val="20"/>
          <w:lang w:val="fr-BE"/>
        </w:rPr>
        <w:t xml:space="preserve">,  </w:t>
      </w:r>
      <w:r>
        <w:rPr>
          <w:lang w:val="en-GB"/>
        </w:rPr>
        <w:fldChar w:fldCharType="begin"/>
      </w:r>
      <w:r w:rsidRPr="00FF46B0">
        <w:rPr>
          <w:lang w:val="fr-BE"/>
          <w:rPrChange w:id="1100" w:author="Alice Latinne" w:date="2017-03-26T10:25:00Z">
            <w:rPr/>
          </w:rPrChange>
        </w:rPr>
        <w:instrText xml:space="preserve"> HYPERLINK "https://www.scopus.com/authid/detail.uri?authorId=7801655881&amp;amp;eid=2-s2.0-46549084036" </w:instrText>
      </w:r>
      <w:r>
        <w:rPr>
          <w:lang w:val="en-GB"/>
        </w:rPr>
        <w:fldChar w:fldCharType="separate"/>
      </w:r>
      <w:r w:rsidR="00D44A2E" w:rsidRPr="00305B03">
        <w:rPr>
          <w:rFonts w:ascii="Times" w:hAnsi="Times"/>
          <w:color w:val="0000FF"/>
          <w:sz w:val="22"/>
          <w:szCs w:val="20"/>
          <w:u w:val="single"/>
          <w:lang w:val="fr-BE"/>
        </w:rPr>
        <w:t>Pélissié, T.</w:t>
      </w:r>
      <w:r>
        <w:rPr>
          <w:rFonts w:ascii="Times" w:hAnsi="Times"/>
          <w:color w:val="0000FF"/>
          <w:sz w:val="22"/>
          <w:szCs w:val="20"/>
          <w:u w:val="single"/>
          <w:lang w:val="fr-BE"/>
        </w:rPr>
        <w:fldChar w:fldCharType="end"/>
      </w:r>
      <w:r>
        <w:rPr>
          <w:lang w:val="en-GB"/>
        </w:rPr>
        <w:fldChar w:fldCharType="begin"/>
      </w:r>
      <w:r w:rsidRPr="00FF46B0">
        <w:rPr>
          <w:lang w:val="fr-BE"/>
          <w:rPrChange w:id="1101" w:author="Alice Latinne" w:date="2017-03-26T10:25:00Z">
            <w:rPr/>
          </w:rPrChange>
        </w:rPr>
        <w:instrText xml:space="preserve"> HYPERLINK "https://www.scopus.com/record/display.uri?eid=2-s2.0-46549084036&amp;origin=reflist&amp;sort=plf-f&amp;src=s&amp;nlo=&amp;nlr=&amp;nls=&amp;sid=98BDC78B23CC629FCB803FCCCCE4987D.wsnAw8kcdt7IPYLO0V48gA%3a50&amp;sot=b&amp;sdt=b&amp;sl=41&amp;s=TITLE-ABS-KEY%28apodemus+agrarius+genetics%29&amp;recordRank=" </w:instrText>
      </w:r>
      <w:r>
        <w:rPr>
          <w:lang w:val="en-GB"/>
        </w:rPr>
        <w:fldChar w:fldCharType="separate"/>
      </w:r>
      <w:r w:rsidR="00D44A2E" w:rsidRPr="00305B03">
        <w:rPr>
          <w:rFonts w:ascii="Times" w:hAnsi="Times"/>
          <w:color w:val="0000FF"/>
          <w:sz w:val="22"/>
          <w:szCs w:val="20"/>
          <w:u w:val="single"/>
          <w:vertAlign w:val="superscript"/>
          <w:lang w:val="fr-BE"/>
        </w:rPr>
        <w:t>b</w:t>
      </w:r>
      <w:r>
        <w:rPr>
          <w:rFonts w:ascii="Times" w:hAnsi="Times"/>
          <w:color w:val="0000FF"/>
          <w:sz w:val="22"/>
          <w:szCs w:val="20"/>
          <w:u w:val="single"/>
          <w:vertAlign w:val="superscript"/>
          <w:lang w:val="fr-BE"/>
        </w:rPr>
        <w:fldChar w:fldCharType="end"/>
      </w:r>
      <w:r w:rsidR="00D44A2E" w:rsidRPr="00305B03">
        <w:rPr>
          <w:rFonts w:ascii="Times" w:hAnsi="Times"/>
          <w:sz w:val="22"/>
          <w:szCs w:val="20"/>
          <w:lang w:val="fr-BE"/>
        </w:rPr>
        <w:t xml:space="preserve">,  </w:t>
      </w:r>
      <w:r>
        <w:rPr>
          <w:lang w:val="en-GB"/>
        </w:rPr>
        <w:fldChar w:fldCharType="begin"/>
      </w:r>
      <w:r w:rsidRPr="00FF46B0">
        <w:rPr>
          <w:lang w:val="fr-BE"/>
          <w:rPrChange w:id="1102" w:author="Alice Latinne" w:date="2017-03-26T10:25:00Z">
            <w:rPr/>
          </w:rPrChange>
        </w:rPr>
        <w:instrText xml:space="preserve"> HYPERLINK "https://www.scopus.com/authid/detail.uri?authorId=6602092622&amp;amp;eid=2-s2.0-46549084036" </w:instrText>
      </w:r>
      <w:r>
        <w:rPr>
          <w:lang w:val="en-GB"/>
        </w:rPr>
        <w:fldChar w:fldCharType="separate"/>
      </w:r>
      <w:r w:rsidR="00D44A2E" w:rsidRPr="00305B03">
        <w:rPr>
          <w:rFonts w:ascii="Times" w:hAnsi="Times"/>
          <w:color w:val="0000FF"/>
          <w:sz w:val="22"/>
          <w:szCs w:val="20"/>
          <w:u w:val="single"/>
          <w:lang w:val="fr-BE"/>
        </w:rPr>
        <w:t>Sigé, B.</w:t>
      </w:r>
      <w:r>
        <w:rPr>
          <w:rFonts w:ascii="Times" w:hAnsi="Times"/>
          <w:color w:val="0000FF"/>
          <w:sz w:val="22"/>
          <w:szCs w:val="20"/>
          <w:u w:val="single"/>
          <w:lang w:val="fr-BE"/>
        </w:rPr>
        <w:fldChar w:fldCharType="end"/>
      </w:r>
      <w:r>
        <w:rPr>
          <w:lang w:val="en-GB"/>
        </w:rPr>
        <w:fldChar w:fldCharType="begin"/>
      </w:r>
      <w:r w:rsidRPr="00FF46B0">
        <w:rPr>
          <w:lang w:val="fr-BE"/>
          <w:rPrChange w:id="1103" w:author="Alice Latinne" w:date="2017-03-26T10:25:00Z">
            <w:rPr/>
          </w:rPrChange>
        </w:rPr>
        <w:instrText xml:space="preserve"> HYPERLINK "https://www.scopus.com/record/display.uri?eid=2-s2.0-46549084036&amp;origin=reflist&amp;sort=plf-f&amp;src=s&amp;nlo=&amp;nlr=&amp;nls=&amp;sid=98BDC78B23CC629FCB803FCCCCE4987D.wsnAw8kcdt7IPYLO0V48gA%3a50&amp;sot=b&amp;sdt=b&amp;sl=41&amp;s=TITLE-ABS-KEY%28apodemus+agrarius+genetics%29&amp;recordRank=" </w:instrText>
      </w:r>
      <w:r>
        <w:rPr>
          <w:lang w:val="en-GB"/>
        </w:rPr>
        <w:fldChar w:fldCharType="separate"/>
      </w:r>
      <w:r w:rsidR="00D44A2E" w:rsidRPr="00305B03">
        <w:rPr>
          <w:rFonts w:ascii="Times" w:hAnsi="Times"/>
          <w:color w:val="0000FF"/>
          <w:sz w:val="22"/>
          <w:szCs w:val="20"/>
          <w:u w:val="single"/>
          <w:vertAlign w:val="superscript"/>
          <w:lang w:val="fr-BE"/>
        </w:rPr>
        <w:t>c</w:t>
      </w:r>
      <w:r>
        <w:rPr>
          <w:rFonts w:ascii="Times" w:hAnsi="Times"/>
          <w:color w:val="0000FF"/>
          <w:sz w:val="22"/>
          <w:szCs w:val="20"/>
          <w:u w:val="single"/>
          <w:vertAlign w:val="superscript"/>
          <w:lang w:val="fr-BE"/>
        </w:rPr>
        <w:fldChar w:fldCharType="end"/>
      </w:r>
      <w:r w:rsidR="00D44A2E" w:rsidRPr="00305B03">
        <w:rPr>
          <w:rFonts w:ascii="Times" w:hAnsi="Times"/>
          <w:sz w:val="22"/>
          <w:szCs w:val="20"/>
          <w:lang w:val="fr-BE"/>
        </w:rPr>
        <w:t xml:space="preserve">,  </w:t>
      </w:r>
      <w:r>
        <w:rPr>
          <w:lang w:val="en-GB"/>
        </w:rPr>
        <w:fldChar w:fldCharType="begin"/>
      </w:r>
      <w:r w:rsidRPr="00FF46B0">
        <w:rPr>
          <w:lang w:val="fr-BE"/>
          <w:rPrChange w:id="1104" w:author="Alice Latinne" w:date="2017-03-26T10:25:00Z">
            <w:rPr/>
          </w:rPrChange>
        </w:rPr>
        <w:instrText xml:space="preserve"> HYPERLINK "https://www.scopus.com/authid/detail.uri?authorId=35587763000&amp;amp;eid=2-s2.0-46549084036" </w:instrText>
      </w:r>
      <w:r>
        <w:rPr>
          <w:lang w:val="en-GB"/>
        </w:rPr>
        <w:fldChar w:fldCharType="separate"/>
      </w:r>
      <w:r w:rsidR="00D44A2E" w:rsidRPr="00305B03">
        <w:rPr>
          <w:rFonts w:ascii="Times" w:hAnsi="Times"/>
          <w:color w:val="0000FF"/>
          <w:sz w:val="22"/>
          <w:szCs w:val="20"/>
          <w:u w:val="single"/>
          <w:lang w:val="fr-BE"/>
        </w:rPr>
        <w:t>Michaux, J.</w:t>
      </w:r>
      <w:r>
        <w:rPr>
          <w:rFonts w:ascii="Times" w:hAnsi="Times"/>
          <w:color w:val="0000FF"/>
          <w:sz w:val="22"/>
          <w:szCs w:val="20"/>
          <w:u w:val="single"/>
          <w:lang w:val="fr-BE"/>
        </w:rPr>
        <w:fldChar w:fldCharType="end"/>
      </w:r>
      <w:r>
        <w:fldChar w:fldCharType="begin"/>
      </w:r>
      <w:r w:rsidRPr="00FF46B0">
        <w:rPr>
          <w:lang w:val="fr-BE"/>
          <w:rPrChange w:id="1105" w:author="Alice Latinne" w:date="2017-03-26T10:25:00Z">
            <w:rPr/>
          </w:rPrChange>
        </w:rPr>
        <w:instrText xml:space="preserve"> HYPERLINK "https://www.scopus.com/record/display.uri?eid=2-s2.0-46549084036&amp;origin=reflist&amp;sort=plf-f&amp;src=s&amp;nlo=&amp;nlr=&amp;nls=&amp;sid=98BDC78B23CC629FCB803FCCCCE4987D.wsnAw8kcdt7IPYLO0V48gA%3a50&amp;sot=b&amp;sdt=b&amp;sl=41&amp;s=TITLE-ABS-KEY%28apodemus+agrarius+genetics%29&amp;recordRank=" </w:instrText>
      </w:r>
      <w:r>
        <w:fldChar w:fldCharType="separate"/>
      </w:r>
      <w:r w:rsidR="00D44A2E" w:rsidRPr="00D44A2E">
        <w:rPr>
          <w:rFonts w:ascii="Times" w:hAnsi="Times"/>
          <w:color w:val="0000FF"/>
          <w:sz w:val="22"/>
          <w:szCs w:val="20"/>
          <w:u w:val="single"/>
          <w:vertAlign w:val="superscript"/>
        </w:rPr>
        <w:t>d</w:t>
      </w:r>
      <w:r>
        <w:rPr>
          <w:rFonts w:ascii="Times" w:hAnsi="Times"/>
          <w:color w:val="0000FF"/>
          <w:sz w:val="22"/>
          <w:szCs w:val="20"/>
          <w:u w:val="single"/>
          <w:vertAlign w:val="superscript"/>
        </w:rPr>
        <w:fldChar w:fldCharType="end"/>
      </w:r>
      <w:r w:rsidR="00785ACE" w:rsidRPr="00305B03">
        <w:rPr>
          <w:rFonts w:ascii="Times" w:hAnsi="Times"/>
          <w:b/>
          <w:kern w:val="36"/>
          <w:sz w:val="22"/>
          <w:szCs w:val="20"/>
        </w:rPr>
        <w:t>Occurrence of the Stripe Field Mouse lineage (Apodemus agrarius Pallas 1771; Rodentia; Mammalia) in the Late Pleistocene of southwestern France  </w:t>
      </w:r>
      <w:hyperlink r:id="rId13" w:history="1">
        <w:r w:rsidR="00D44A2E" w:rsidRPr="00D44A2E">
          <w:rPr>
            <w:rFonts w:ascii="Times" w:hAnsi="Times"/>
            <w:color w:val="0000FF"/>
            <w:sz w:val="22"/>
            <w:szCs w:val="20"/>
            <w:u w:val="single"/>
          </w:rPr>
          <w:t>Comptes Rendus - Palevol</w:t>
        </w:r>
      </w:hyperlink>
      <w:r w:rsidR="00D44A2E" w:rsidRPr="00D44A2E">
        <w:rPr>
          <w:rFonts w:ascii="Times" w:hAnsi="Times"/>
          <w:sz w:val="22"/>
          <w:szCs w:val="20"/>
        </w:rPr>
        <w:t xml:space="preserve"> Volume 7, Issue 4, June 2008, Pages 217-225</w:t>
      </w:r>
    </w:p>
    <w:p w14:paraId="295DCB5A" w14:textId="77777777" w:rsidR="00D44A2E" w:rsidRDefault="00D44A2E" w:rsidP="00D44A2E">
      <w:pPr>
        <w:rPr>
          <w:rFonts w:ascii="Times" w:hAnsi="Times"/>
          <w:sz w:val="20"/>
          <w:szCs w:val="20"/>
        </w:rPr>
      </w:pPr>
    </w:p>
    <w:p w14:paraId="0E4EF518" w14:textId="77777777" w:rsidR="0002764B" w:rsidRPr="0002764B" w:rsidRDefault="000B61AC" w:rsidP="0002764B">
      <w:pPr>
        <w:rPr>
          <w:rFonts w:ascii="Times" w:hAnsi="Times"/>
          <w:sz w:val="22"/>
          <w:szCs w:val="20"/>
        </w:rPr>
      </w:pPr>
      <w:r w:rsidRPr="00F84EA4">
        <w:rPr>
          <w:highlight w:val="yellow"/>
          <w:rPrChange w:id="1106" w:author="Utilisateur de Microsoft Office" w:date="2017-06-19T15:20:00Z">
            <w:rPr>
              <w:rFonts w:ascii="Times" w:hAnsi="Times"/>
              <w:color w:val="0000FF"/>
              <w:sz w:val="22"/>
              <w:szCs w:val="20"/>
              <w:u w:val="single"/>
            </w:rPr>
          </w:rPrChange>
        </w:rPr>
        <w:fldChar w:fldCharType="begin"/>
      </w:r>
      <w:r w:rsidRPr="00F84EA4">
        <w:rPr>
          <w:highlight w:val="yellow"/>
          <w:rPrChange w:id="1107" w:author="Utilisateur de Microsoft Office" w:date="2017-06-19T15:20:00Z">
            <w:rPr/>
          </w:rPrChange>
        </w:rPr>
        <w:instrText xml:space="preserve"> HYPERLINK "https://www.scopus.com/authid/detail.uri?authorId=7004329628&amp;amp;eid=2-s2.0-53449102942" </w:instrText>
      </w:r>
      <w:r w:rsidRPr="00F84EA4">
        <w:rPr>
          <w:highlight w:val="yellow"/>
          <w:rPrChange w:id="1108" w:author="Utilisateur de Microsoft Office" w:date="2017-06-19T15:20:00Z">
            <w:rPr>
              <w:rFonts w:ascii="Times" w:hAnsi="Times"/>
              <w:color w:val="0000FF"/>
              <w:sz w:val="22"/>
              <w:szCs w:val="20"/>
              <w:u w:val="single"/>
            </w:rPr>
          </w:rPrChange>
        </w:rPr>
        <w:fldChar w:fldCharType="separate"/>
      </w:r>
      <w:r w:rsidR="0002764B" w:rsidRPr="00F84EA4">
        <w:rPr>
          <w:rFonts w:ascii="Times" w:hAnsi="Times"/>
          <w:color w:val="0000FF"/>
          <w:sz w:val="22"/>
          <w:szCs w:val="20"/>
          <w:highlight w:val="yellow"/>
          <w:u w:val="single"/>
          <w:rPrChange w:id="1109" w:author="Utilisateur de Microsoft Office" w:date="2017-06-19T15:20:00Z">
            <w:rPr>
              <w:rFonts w:ascii="Times" w:hAnsi="Times"/>
              <w:color w:val="0000FF"/>
              <w:sz w:val="22"/>
              <w:szCs w:val="20"/>
              <w:u w:val="single"/>
            </w:rPr>
          </w:rPrChange>
        </w:rPr>
        <w:t>Dokuchaev, N.E.</w:t>
      </w:r>
      <w:r w:rsidRPr="00F84EA4">
        <w:rPr>
          <w:rFonts w:ascii="Times" w:hAnsi="Times"/>
          <w:color w:val="0000FF"/>
          <w:sz w:val="22"/>
          <w:szCs w:val="20"/>
          <w:highlight w:val="yellow"/>
          <w:u w:val="single"/>
          <w:rPrChange w:id="1110" w:author="Utilisateur de Microsoft Office" w:date="2017-06-19T15:20:00Z">
            <w:rPr>
              <w:rFonts w:ascii="Times" w:hAnsi="Times"/>
              <w:color w:val="0000FF"/>
              <w:sz w:val="22"/>
              <w:szCs w:val="20"/>
              <w:u w:val="single"/>
            </w:rPr>
          </w:rPrChange>
        </w:rPr>
        <w:fldChar w:fldCharType="end"/>
      </w:r>
      <w:r w:rsidR="0002764B" w:rsidRPr="00F84EA4">
        <w:rPr>
          <w:rFonts w:ascii="Times" w:hAnsi="Times"/>
          <w:sz w:val="22"/>
          <w:szCs w:val="20"/>
          <w:highlight w:val="yellow"/>
          <w:rPrChange w:id="1111" w:author="Utilisateur de Microsoft Office" w:date="2017-06-19T15:20:00Z">
            <w:rPr>
              <w:rFonts w:ascii="Times" w:hAnsi="Times"/>
              <w:sz w:val="22"/>
              <w:szCs w:val="20"/>
            </w:rPr>
          </w:rPrChange>
        </w:rPr>
        <w:t xml:space="preserve">,  </w:t>
      </w:r>
      <w:r w:rsidR="00785ACE" w:rsidRPr="00F84EA4">
        <w:rPr>
          <w:rFonts w:ascii="Times" w:hAnsi="Times"/>
          <w:sz w:val="22"/>
          <w:szCs w:val="20"/>
          <w:highlight w:val="yellow"/>
          <w:rPrChange w:id="1112" w:author="Utilisateur de Microsoft Office" w:date="2017-06-19T15:20:00Z">
            <w:rPr>
              <w:rFonts w:ascii="Times" w:hAnsi="Times"/>
              <w:sz w:val="22"/>
              <w:szCs w:val="20"/>
            </w:rPr>
          </w:rPrChange>
        </w:rPr>
        <w:fldChar w:fldCharType="begin"/>
      </w:r>
      <w:r w:rsidR="0002764B" w:rsidRPr="00F84EA4">
        <w:rPr>
          <w:rFonts w:ascii="Times" w:hAnsi="Times"/>
          <w:sz w:val="22"/>
          <w:szCs w:val="20"/>
          <w:highlight w:val="yellow"/>
          <w:rPrChange w:id="1113" w:author="Utilisateur de Microsoft Office" w:date="2017-06-19T15:20:00Z">
            <w:rPr>
              <w:rFonts w:ascii="Times" w:hAnsi="Times"/>
              <w:sz w:val="22"/>
              <w:szCs w:val="20"/>
            </w:rPr>
          </w:rPrChange>
        </w:rPr>
        <w:instrText xml:space="preserve"> </w:instrText>
      </w:r>
      <w:r w:rsidR="00D5677B" w:rsidRPr="00F84EA4">
        <w:rPr>
          <w:rFonts w:ascii="Times" w:hAnsi="Times"/>
          <w:sz w:val="22"/>
          <w:szCs w:val="20"/>
          <w:highlight w:val="yellow"/>
          <w:rPrChange w:id="1114" w:author="Utilisateur de Microsoft Office" w:date="2017-06-19T15:20:00Z">
            <w:rPr>
              <w:rFonts w:ascii="Times" w:hAnsi="Times"/>
              <w:sz w:val="22"/>
              <w:szCs w:val="20"/>
            </w:rPr>
          </w:rPrChange>
        </w:rPr>
        <w:instrText>HYPERLINK</w:instrText>
      </w:r>
      <w:r w:rsidR="0002764B" w:rsidRPr="00F84EA4">
        <w:rPr>
          <w:rFonts w:ascii="Times" w:hAnsi="Times"/>
          <w:sz w:val="22"/>
          <w:szCs w:val="20"/>
          <w:highlight w:val="yellow"/>
          <w:rPrChange w:id="1115" w:author="Utilisateur de Microsoft Office" w:date="2017-06-19T15:20:00Z">
            <w:rPr>
              <w:rFonts w:ascii="Times" w:hAnsi="Times"/>
              <w:sz w:val="22"/>
              <w:szCs w:val="20"/>
            </w:rPr>
          </w:rPrChange>
        </w:rPr>
        <w:instrText xml:space="preserve"> "https://www.scopus.com/authid/detail.uri?authorId=6602358764&amp;amp;eid=2-s2.0-53449102942" </w:instrText>
      </w:r>
      <w:r w:rsidR="00785ACE" w:rsidRPr="00F84EA4">
        <w:rPr>
          <w:rFonts w:ascii="Times" w:hAnsi="Times"/>
          <w:sz w:val="22"/>
          <w:szCs w:val="20"/>
          <w:highlight w:val="yellow"/>
          <w:rPrChange w:id="1116" w:author="Utilisateur de Microsoft Office" w:date="2017-06-19T15:20:00Z">
            <w:rPr>
              <w:rFonts w:ascii="Times" w:hAnsi="Times"/>
              <w:sz w:val="22"/>
              <w:szCs w:val="20"/>
            </w:rPr>
          </w:rPrChange>
        </w:rPr>
        <w:fldChar w:fldCharType="separate"/>
      </w:r>
      <w:r w:rsidR="0002764B" w:rsidRPr="00F84EA4">
        <w:rPr>
          <w:rFonts w:ascii="Times" w:hAnsi="Times"/>
          <w:color w:val="0000FF"/>
          <w:sz w:val="22"/>
          <w:szCs w:val="20"/>
          <w:highlight w:val="yellow"/>
          <w:u w:val="single"/>
          <w:rPrChange w:id="1117" w:author="Utilisateur de Microsoft Office" w:date="2017-06-19T15:20:00Z">
            <w:rPr>
              <w:rFonts w:ascii="Times" w:hAnsi="Times"/>
              <w:color w:val="0000FF"/>
              <w:sz w:val="22"/>
              <w:szCs w:val="20"/>
              <w:u w:val="single"/>
            </w:rPr>
          </w:rPrChange>
        </w:rPr>
        <w:t>Lapinskiǐ, A.G.</w:t>
      </w:r>
      <w:r w:rsidR="00785ACE" w:rsidRPr="00F84EA4">
        <w:rPr>
          <w:rFonts w:ascii="Times" w:hAnsi="Times"/>
          <w:sz w:val="22"/>
          <w:szCs w:val="20"/>
          <w:highlight w:val="yellow"/>
          <w:rPrChange w:id="1118" w:author="Utilisateur de Microsoft Office" w:date="2017-06-19T15:20:00Z">
            <w:rPr>
              <w:rFonts w:ascii="Times" w:hAnsi="Times"/>
              <w:sz w:val="22"/>
              <w:szCs w:val="20"/>
            </w:rPr>
          </w:rPrChange>
        </w:rPr>
        <w:fldChar w:fldCharType="end"/>
      </w:r>
      <w:r w:rsidR="0002764B" w:rsidRPr="00F84EA4">
        <w:rPr>
          <w:rFonts w:ascii="Times" w:hAnsi="Times"/>
          <w:sz w:val="22"/>
          <w:szCs w:val="20"/>
          <w:highlight w:val="yellow"/>
          <w:rPrChange w:id="1119" w:author="Utilisateur de Microsoft Office" w:date="2017-06-19T15:20:00Z">
            <w:rPr>
              <w:rFonts w:ascii="Times" w:hAnsi="Times"/>
              <w:sz w:val="22"/>
              <w:szCs w:val="20"/>
            </w:rPr>
          </w:rPrChange>
        </w:rPr>
        <w:t xml:space="preserve">,  </w:t>
      </w:r>
      <w:r w:rsidRPr="00F84EA4">
        <w:rPr>
          <w:highlight w:val="yellow"/>
          <w:rPrChange w:id="1120" w:author="Utilisateur de Microsoft Office" w:date="2017-06-19T15:20:00Z">
            <w:rPr>
              <w:rFonts w:ascii="Times" w:hAnsi="Times"/>
              <w:color w:val="0000FF"/>
              <w:sz w:val="22"/>
              <w:szCs w:val="20"/>
              <w:u w:val="single"/>
            </w:rPr>
          </w:rPrChange>
        </w:rPr>
        <w:fldChar w:fldCharType="begin"/>
      </w:r>
      <w:r w:rsidRPr="00F84EA4">
        <w:rPr>
          <w:highlight w:val="yellow"/>
          <w:rPrChange w:id="1121" w:author="Utilisateur de Microsoft Office" w:date="2017-06-19T15:20:00Z">
            <w:rPr/>
          </w:rPrChange>
        </w:rPr>
        <w:instrText xml:space="preserve"> HYPERLINK "https://www.scopus.com/authid/detail.uri?authorId=7004034419&amp;amp;eid=2-s2.0-53449102942" </w:instrText>
      </w:r>
      <w:r w:rsidRPr="00F84EA4">
        <w:rPr>
          <w:highlight w:val="yellow"/>
          <w:rPrChange w:id="1122" w:author="Utilisateur de Microsoft Office" w:date="2017-06-19T15:20:00Z">
            <w:rPr>
              <w:rFonts w:ascii="Times" w:hAnsi="Times"/>
              <w:color w:val="0000FF"/>
              <w:sz w:val="22"/>
              <w:szCs w:val="20"/>
              <w:u w:val="single"/>
            </w:rPr>
          </w:rPrChange>
        </w:rPr>
        <w:fldChar w:fldCharType="separate"/>
      </w:r>
      <w:r w:rsidR="0002764B" w:rsidRPr="00F84EA4">
        <w:rPr>
          <w:rFonts w:ascii="Times" w:hAnsi="Times"/>
          <w:color w:val="0000FF"/>
          <w:sz w:val="22"/>
          <w:szCs w:val="20"/>
          <w:highlight w:val="yellow"/>
          <w:u w:val="single"/>
          <w:rPrChange w:id="1123" w:author="Utilisateur de Microsoft Office" w:date="2017-06-19T15:20:00Z">
            <w:rPr>
              <w:rFonts w:ascii="Times" w:hAnsi="Times"/>
              <w:color w:val="0000FF"/>
              <w:sz w:val="22"/>
              <w:szCs w:val="20"/>
              <w:u w:val="single"/>
            </w:rPr>
          </w:rPrChange>
        </w:rPr>
        <w:t>Solovenchuk, L.L.</w:t>
      </w:r>
      <w:r w:rsidRPr="00F84EA4">
        <w:rPr>
          <w:rFonts w:ascii="Times" w:hAnsi="Times"/>
          <w:color w:val="0000FF"/>
          <w:sz w:val="22"/>
          <w:szCs w:val="20"/>
          <w:highlight w:val="yellow"/>
          <w:u w:val="single"/>
          <w:rPrChange w:id="1124" w:author="Utilisateur de Microsoft Office" w:date="2017-06-19T15:20:00Z">
            <w:rPr>
              <w:rFonts w:ascii="Times" w:hAnsi="Times"/>
              <w:color w:val="0000FF"/>
              <w:sz w:val="22"/>
              <w:szCs w:val="20"/>
              <w:u w:val="single"/>
            </w:rPr>
          </w:rPrChange>
        </w:rPr>
        <w:fldChar w:fldCharType="end"/>
      </w:r>
      <w:r w:rsidR="0002764B" w:rsidRPr="00F84EA4">
        <w:rPr>
          <w:rFonts w:ascii="Times" w:hAnsi="Times"/>
          <w:sz w:val="22"/>
          <w:szCs w:val="20"/>
          <w:highlight w:val="yellow"/>
          <w:rPrChange w:id="1125" w:author="Utilisateur de Microsoft Office" w:date="2017-06-19T15:20:00Z">
            <w:rPr>
              <w:rFonts w:ascii="Times" w:hAnsi="Times"/>
              <w:sz w:val="22"/>
              <w:szCs w:val="20"/>
            </w:rPr>
          </w:rPrChange>
        </w:rPr>
        <w:t xml:space="preserve"> </w:t>
      </w:r>
      <w:r w:rsidR="00785ACE" w:rsidRPr="00F84EA4">
        <w:rPr>
          <w:rFonts w:ascii="Times" w:hAnsi="Times"/>
          <w:b/>
          <w:kern w:val="36"/>
          <w:sz w:val="22"/>
          <w:szCs w:val="20"/>
          <w:highlight w:val="yellow"/>
          <w:rPrChange w:id="1126" w:author="Utilisateur de Microsoft Office" w:date="2017-06-19T15:20:00Z">
            <w:rPr>
              <w:rFonts w:ascii="Times" w:hAnsi="Times"/>
              <w:b/>
              <w:kern w:val="36"/>
              <w:sz w:val="22"/>
              <w:szCs w:val="20"/>
            </w:rPr>
          </w:rPrChange>
        </w:rPr>
        <w:t>Genetic diversity of the striped field mouse (Apodemus agrarius Pallas, 1771) in the Russian Far East as</w:t>
      </w:r>
      <w:r w:rsidR="0002764B" w:rsidRPr="00F84EA4">
        <w:rPr>
          <w:rFonts w:ascii="Times" w:hAnsi="Times"/>
          <w:b/>
          <w:kern w:val="36"/>
          <w:sz w:val="22"/>
          <w:szCs w:val="20"/>
          <w:highlight w:val="yellow"/>
          <w:rPrChange w:id="1127" w:author="Utilisateur de Microsoft Office" w:date="2017-06-19T15:20:00Z">
            <w:rPr>
              <w:rFonts w:ascii="Times" w:hAnsi="Times"/>
              <w:b/>
              <w:kern w:val="36"/>
              <w:sz w:val="22"/>
              <w:szCs w:val="20"/>
            </w:rPr>
          </w:rPrChange>
        </w:rPr>
        <w:t xml:space="preserve"> assessed by RAPD-PCR. </w:t>
      </w:r>
      <w:r w:rsidRPr="00F84EA4">
        <w:rPr>
          <w:highlight w:val="yellow"/>
          <w:rPrChange w:id="1128" w:author="Utilisateur de Microsoft Office" w:date="2017-06-19T15:20:00Z">
            <w:rPr>
              <w:rFonts w:ascii="Times" w:hAnsi="Times"/>
              <w:color w:val="0000FF"/>
              <w:sz w:val="22"/>
              <w:szCs w:val="20"/>
              <w:u w:val="single"/>
            </w:rPr>
          </w:rPrChange>
        </w:rPr>
        <w:fldChar w:fldCharType="begin"/>
      </w:r>
      <w:r w:rsidRPr="00F84EA4">
        <w:rPr>
          <w:highlight w:val="yellow"/>
          <w:rPrChange w:id="1129" w:author="Utilisateur de Microsoft Office" w:date="2017-06-19T15:20:00Z">
            <w:rPr/>
          </w:rPrChange>
        </w:rPr>
        <w:instrText xml:space="preserve"> HYPERLINK "https://www.scopus.com/sourceid/13598?origin=recordpage" </w:instrText>
      </w:r>
      <w:r w:rsidRPr="00F84EA4">
        <w:rPr>
          <w:highlight w:val="yellow"/>
          <w:rPrChange w:id="1130" w:author="Utilisateur de Microsoft Office" w:date="2017-06-19T15:20:00Z">
            <w:rPr>
              <w:rFonts w:ascii="Times" w:hAnsi="Times"/>
              <w:color w:val="0000FF"/>
              <w:sz w:val="22"/>
              <w:szCs w:val="20"/>
              <w:u w:val="single"/>
            </w:rPr>
          </w:rPrChange>
        </w:rPr>
        <w:fldChar w:fldCharType="separate"/>
      </w:r>
      <w:r w:rsidR="0002764B" w:rsidRPr="00F84EA4">
        <w:rPr>
          <w:rFonts w:ascii="Times" w:hAnsi="Times"/>
          <w:color w:val="0000FF"/>
          <w:sz w:val="22"/>
          <w:szCs w:val="20"/>
          <w:highlight w:val="yellow"/>
          <w:u w:val="single"/>
          <w:rPrChange w:id="1131" w:author="Utilisateur de Microsoft Office" w:date="2017-06-19T15:20:00Z">
            <w:rPr>
              <w:rFonts w:ascii="Times" w:hAnsi="Times"/>
              <w:color w:val="0000FF"/>
              <w:sz w:val="22"/>
              <w:szCs w:val="20"/>
              <w:u w:val="single"/>
            </w:rPr>
          </w:rPrChange>
        </w:rPr>
        <w:t>Izvestiia Akademii nauk. Seriia biologicheskaia / Rossiǐskaia akademiia nauk</w:t>
      </w:r>
      <w:r w:rsidRPr="00F84EA4">
        <w:rPr>
          <w:rFonts w:ascii="Times" w:hAnsi="Times"/>
          <w:color w:val="0000FF"/>
          <w:sz w:val="22"/>
          <w:szCs w:val="20"/>
          <w:highlight w:val="yellow"/>
          <w:u w:val="single"/>
          <w:rPrChange w:id="1132" w:author="Utilisateur de Microsoft Office" w:date="2017-06-19T15:20:00Z">
            <w:rPr>
              <w:rFonts w:ascii="Times" w:hAnsi="Times"/>
              <w:color w:val="0000FF"/>
              <w:sz w:val="22"/>
              <w:szCs w:val="20"/>
              <w:u w:val="single"/>
            </w:rPr>
          </w:rPrChange>
        </w:rPr>
        <w:fldChar w:fldCharType="end"/>
      </w:r>
      <w:r w:rsidR="0002764B" w:rsidRPr="00F84EA4">
        <w:rPr>
          <w:rFonts w:ascii="Times" w:hAnsi="Times"/>
          <w:sz w:val="22"/>
          <w:szCs w:val="20"/>
          <w:highlight w:val="yellow"/>
          <w:rPrChange w:id="1133" w:author="Utilisateur de Microsoft Office" w:date="2017-06-19T15:20:00Z">
            <w:rPr>
              <w:rFonts w:ascii="Times" w:hAnsi="Times"/>
              <w:sz w:val="22"/>
              <w:szCs w:val="20"/>
            </w:rPr>
          </w:rPrChange>
        </w:rPr>
        <w:t xml:space="preserve"> Issue 4, July 2008, Pages 429-434</w:t>
      </w:r>
    </w:p>
    <w:p w14:paraId="061D5271" w14:textId="77777777" w:rsidR="0002764B" w:rsidRDefault="0002764B" w:rsidP="00D44A2E">
      <w:pPr>
        <w:rPr>
          <w:rFonts w:ascii="Times" w:hAnsi="Times"/>
          <w:sz w:val="20"/>
          <w:szCs w:val="20"/>
        </w:rPr>
      </w:pPr>
    </w:p>
    <w:p w14:paraId="2DF07FC9" w14:textId="6184617E" w:rsidR="00D44A2E" w:rsidRPr="00305B03" w:rsidRDefault="005F65CA" w:rsidP="00D44A2E">
      <w:pPr>
        <w:rPr>
          <w:rFonts w:ascii="Times" w:hAnsi="Times"/>
          <w:sz w:val="22"/>
          <w:szCs w:val="20"/>
        </w:rPr>
      </w:pPr>
      <w:hyperlink r:id="rId14" w:history="1">
        <w:r w:rsidR="00D44A2E" w:rsidRPr="00D44A2E">
          <w:rPr>
            <w:rFonts w:ascii="Times" w:hAnsi="Times"/>
            <w:color w:val="0000FF"/>
            <w:sz w:val="22"/>
            <w:szCs w:val="20"/>
            <w:u w:val="single"/>
          </w:rPr>
          <w:t>Kim, H.R.</w:t>
        </w:r>
      </w:hyperlink>
      <w:r w:rsidR="00D44A2E" w:rsidRPr="00D44A2E">
        <w:rPr>
          <w:rFonts w:ascii="Times" w:hAnsi="Times"/>
          <w:sz w:val="22"/>
          <w:szCs w:val="20"/>
        </w:rPr>
        <w:t xml:space="preserve">,  </w:t>
      </w:r>
      <w:hyperlink r:id="rId15" w:history="1">
        <w:r w:rsidR="00D44A2E" w:rsidRPr="00D44A2E">
          <w:rPr>
            <w:rFonts w:ascii="Times" w:hAnsi="Times"/>
            <w:color w:val="0000FF"/>
            <w:sz w:val="22"/>
            <w:szCs w:val="20"/>
            <w:u w:val="single"/>
          </w:rPr>
          <w:t>Park, Y.C.</w:t>
        </w:r>
      </w:hyperlink>
      <w:r w:rsidR="00875E83">
        <w:rPr>
          <w:rFonts w:ascii="Times" w:hAnsi="Times"/>
          <w:noProof/>
          <w:sz w:val="22"/>
          <w:szCs w:val="20"/>
        </w:rPr>
        <mc:AlternateContent>
          <mc:Choice Requires="wps">
            <w:drawing>
              <wp:inline distT="0" distB="0" distL="0" distR="0" wp14:anchorId="0759BECC" wp14:editId="277F80FE">
                <wp:extent cx="73025" cy="73025"/>
                <wp:effectExtent l="0" t="0" r="0" b="0"/>
                <wp:docPr id="6"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CC9E4" id="AutoShape 2"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" filled="f" stroked="f">
                <o:lock v:ext="edit" aspectratio="t"/>
                <w10:anchorlock/>
              </v:rect>
            </w:pict>
          </mc:Fallback>
        </mc:AlternateContent>
      </w:r>
      <w:hyperlink r:id="rId16" w:history="1">
        <w:r w:rsidR="00D44A2E" w:rsidRPr="00D44A2E">
          <w:rPr>
            <w:rFonts w:ascii="Times" w:hAnsi="Times"/>
            <w:color w:val="0000FF"/>
            <w:sz w:val="22"/>
            <w:szCs w:val="20"/>
            <w:u w:val="single"/>
          </w:rPr>
          <w:t> </w:t>
        </w:r>
      </w:hyperlink>
      <w:r w:rsidR="00785ACE" w:rsidRPr="00305B03">
        <w:rPr>
          <w:rFonts w:ascii="Times" w:hAnsi="Times"/>
          <w:b/>
          <w:kern w:val="36"/>
          <w:sz w:val="22"/>
          <w:szCs w:val="20"/>
        </w:rPr>
        <w:t>Genetic diversity and genetic structure of the striped field mouse Apodemus agrarius coreae (Muridae, Rodentia) in Korea</w:t>
      </w:r>
      <w:r w:rsidR="00D44A2E">
        <w:rPr>
          <w:rFonts w:ascii="Times" w:hAnsi="Times"/>
          <w:b/>
          <w:kern w:val="36"/>
          <w:sz w:val="22"/>
          <w:szCs w:val="20"/>
        </w:rPr>
        <w:t xml:space="preserve">. </w:t>
      </w:r>
      <w:hyperlink r:id="rId17" w:history="1">
        <w:r w:rsidR="00D44A2E" w:rsidRPr="00D44A2E">
          <w:rPr>
            <w:rFonts w:ascii="Times" w:hAnsi="Times"/>
            <w:color w:val="0000FF"/>
            <w:sz w:val="22"/>
            <w:szCs w:val="20"/>
            <w:u w:val="single"/>
          </w:rPr>
          <w:t>Gene</w:t>
        </w:r>
      </w:hyperlink>
      <w:r w:rsidR="00D44A2E" w:rsidRPr="00D44A2E">
        <w:rPr>
          <w:rFonts w:ascii="Times" w:hAnsi="Times"/>
          <w:sz w:val="22"/>
          <w:szCs w:val="20"/>
        </w:rPr>
        <w:t xml:space="preserve"> Volume 572, Issue 2, 10 November 2015, Pages 292-297</w:t>
      </w:r>
    </w:p>
    <w:p w14:paraId="7E630779" w14:textId="77777777" w:rsidR="00D44A2E" w:rsidRDefault="00D44A2E" w:rsidP="00D44A2E">
      <w:pPr>
        <w:rPr>
          <w:rFonts w:ascii="Times" w:hAnsi="Times"/>
          <w:sz w:val="20"/>
          <w:szCs w:val="20"/>
        </w:rPr>
      </w:pPr>
    </w:p>
    <w:p w14:paraId="3822BBC5" w14:textId="1732CF75" w:rsidR="00F40E62" w:rsidRDefault="005F65CA" w:rsidP="00305B03">
      <w:pPr>
        <w:rPr>
          <w:ins w:id="1134" w:author="Utilisateur de Microsoft Office" w:date="2017-06-19T18:32:00Z"/>
          <w:rFonts w:ascii="Times" w:hAnsi="Times"/>
          <w:sz w:val="22"/>
          <w:szCs w:val="20"/>
        </w:rPr>
      </w:pPr>
      <w:hyperlink r:id="rId18" w:history="1">
        <w:r w:rsidR="00D44A2E" w:rsidRPr="00D44A2E">
          <w:rPr>
            <w:rFonts w:ascii="Times" w:hAnsi="Times"/>
            <w:color w:val="0000FF"/>
            <w:sz w:val="22"/>
            <w:szCs w:val="20"/>
            <w:u w:val="single"/>
          </w:rPr>
          <w:t>Koh, H.S.</w:t>
        </w:r>
      </w:hyperlink>
      <w:hyperlink r:id="rId19" w:history="1">
        <w:r w:rsidR="00D44A2E" w:rsidRPr="00D44A2E">
          <w:rPr>
            <w:rFonts w:ascii="Times" w:hAnsi="Times"/>
            <w:color w:val="0000FF"/>
            <w:sz w:val="22"/>
            <w:szCs w:val="20"/>
            <w:u w:val="single"/>
            <w:vertAlign w:val="superscript"/>
          </w:rPr>
          <w:t>a</w:t>
        </w:r>
      </w:hyperlink>
      <w:r w:rsidR="00875E83">
        <w:rPr>
          <w:rFonts w:ascii="Times" w:hAnsi="Times"/>
          <w:noProof/>
          <w:sz w:val="22"/>
          <w:szCs w:val="20"/>
        </w:rPr>
        <mc:AlternateContent>
          <mc:Choice Requires="wps">
            <w:drawing>
              <wp:inline distT="0" distB="0" distL="0" distR="0" wp14:anchorId="18F95913" wp14:editId="08008674">
                <wp:extent cx="73025" cy="73025"/>
                <wp:effectExtent l="0" t="0" r="0" b="0"/>
                <wp:docPr id="5"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02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EC9DAE" id="AutoShape 3" o:spid="_x0000_s1026" style="width:5.75pt;height: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" filled="f" stroked="f">
                <o:lock v:ext="edit" aspectratio="t"/>
                <w10:anchorlock/>
              </v:rect>
            </w:pict>
          </mc:Fallback>
        </mc:AlternateContent>
      </w:r>
      <w:hyperlink r:id="rId20" w:history="1">
        <w:r w:rsidR="00D44A2E" w:rsidRPr="00D44A2E">
          <w:rPr>
            <w:rFonts w:ascii="Times" w:hAnsi="Times"/>
            <w:color w:val="0000FF"/>
            <w:sz w:val="22"/>
            <w:szCs w:val="20"/>
            <w:u w:val="single"/>
          </w:rPr>
          <w:t> </w:t>
        </w:r>
      </w:hyperlink>
      <w:r w:rsidR="00D44A2E" w:rsidRPr="00D44A2E">
        <w:rPr>
          <w:rFonts w:ascii="Times" w:hAnsi="Times"/>
          <w:sz w:val="22"/>
          <w:szCs w:val="20"/>
        </w:rPr>
        <w:t xml:space="preserve">,  </w:t>
      </w:r>
      <w:hyperlink r:id="rId21" w:history="1">
        <w:r w:rsidR="00D44A2E" w:rsidRPr="00D44A2E">
          <w:rPr>
            <w:rFonts w:ascii="Times" w:hAnsi="Times"/>
            <w:color w:val="0000FF"/>
            <w:sz w:val="22"/>
            <w:szCs w:val="20"/>
            <w:u w:val="single"/>
          </w:rPr>
          <w:t>Shaner, P.J.</w:t>
        </w:r>
      </w:hyperlink>
      <w:hyperlink r:id="rId22" w:history="1">
        <w:r w:rsidR="00D44A2E" w:rsidRPr="00D44A2E">
          <w:rPr>
            <w:rFonts w:ascii="Times" w:hAnsi="Times"/>
            <w:color w:val="0000FF"/>
            <w:sz w:val="22"/>
            <w:szCs w:val="20"/>
            <w:u w:val="single"/>
            <w:vertAlign w:val="superscript"/>
          </w:rPr>
          <w:t>b</w:t>
        </w:r>
      </w:hyperlink>
      <w:r w:rsidR="00D44A2E" w:rsidRPr="00D44A2E">
        <w:rPr>
          <w:rFonts w:ascii="Times" w:hAnsi="Times"/>
          <w:sz w:val="22"/>
          <w:szCs w:val="20"/>
        </w:rPr>
        <w:t xml:space="preserve">,  </w:t>
      </w:r>
      <w:hyperlink r:id="rId23" w:history="1">
        <w:r w:rsidR="00D44A2E" w:rsidRPr="00D44A2E">
          <w:rPr>
            <w:rFonts w:ascii="Times" w:hAnsi="Times"/>
            <w:color w:val="0000FF"/>
            <w:sz w:val="22"/>
            <w:szCs w:val="20"/>
            <w:u w:val="single"/>
          </w:rPr>
          <w:t>Csorba, G.</w:t>
        </w:r>
      </w:hyperlink>
      <w:hyperlink r:id="rId24" w:history="1">
        <w:r w:rsidR="00D44A2E" w:rsidRPr="00D44A2E">
          <w:rPr>
            <w:rFonts w:ascii="Times" w:hAnsi="Times"/>
            <w:color w:val="0000FF"/>
            <w:sz w:val="22"/>
            <w:szCs w:val="20"/>
            <w:u w:val="single"/>
            <w:vertAlign w:val="superscript"/>
          </w:rPr>
          <w:t>c</w:t>
        </w:r>
      </w:hyperlink>
      <w:r w:rsidR="00D44A2E" w:rsidRPr="00D44A2E">
        <w:rPr>
          <w:rFonts w:ascii="Times" w:hAnsi="Times"/>
          <w:sz w:val="22"/>
          <w:szCs w:val="20"/>
        </w:rPr>
        <w:t xml:space="preserve">,  </w:t>
      </w:r>
      <w:hyperlink r:id="rId25" w:history="1">
        <w:r w:rsidR="00D44A2E" w:rsidRPr="00D44A2E">
          <w:rPr>
            <w:rFonts w:ascii="Times" w:hAnsi="Times"/>
            <w:color w:val="0000FF"/>
            <w:sz w:val="22"/>
            <w:szCs w:val="20"/>
            <w:u w:val="single"/>
          </w:rPr>
          <w:t>Wang, Y.</w:t>
        </w:r>
      </w:hyperlink>
      <w:hyperlink r:id="rId26" w:history="1">
        <w:r w:rsidR="00D44A2E" w:rsidRPr="00D44A2E">
          <w:rPr>
            <w:rFonts w:ascii="Times" w:hAnsi="Times"/>
            <w:color w:val="0000FF"/>
            <w:sz w:val="22"/>
            <w:szCs w:val="20"/>
            <w:u w:val="single"/>
            <w:vertAlign w:val="superscript"/>
          </w:rPr>
          <w:t>d</w:t>
        </w:r>
      </w:hyperlink>
      <w:r w:rsidR="00D44A2E" w:rsidRPr="00D44A2E">
        <w:rPr>
          <w:rFonts w:ascii="Times" w:hAnsi="Times"/>
          <w:sz w:val="22"/>
          <w:szCs w:val="20"/>
        </w:rPr>
        <w:t xml:space="preserve">,  </w:t>
      </w:r>
      <w:hyperlink r:id="rId27" w:history="1">
        <w:r w:rsidR="00D44A2E" w:rsidRPr="00D44A2E">
          <w:rPr>
            <w:rFonts w:ascii="Times" w:hAnsi="Times"/>
            <w:color w:val="0000FF"/>
            <w:sz w:val="22"/>
            <w:szCs w:val="20"/>
            <w:u w:val="single"/>
          </w:rPr>
          <w:t>Jang, K.</w:t>
        </w:r>
      </w:hyperlink>
      <w:hyperlink r:id="rId28" w:history="1">
        <w:r w:rsidR="00D44A2E" w:rsidRPr="00D44A2E">
          <w:rPr>
            <w:rFonts w:ascii="Times" w:hAnsi="Times"/>
            <w:color w:val="0000FF"/>
            <w:sz w:val="22"/>
            <w:szCs w:val="20"/>
            <w:u w:val="single"/>
            <w:vertAlign w:val="superscript"/>
          </w:rPr>
          <w:t>a</w:t>
        </w:r>
      </w:hyperlink>
      <w:r w:rsidR="00D44A2E" w:rsidRPr="00D44A2E">
        <w:rPr>
          <w:rFonts w:ascii="Times" w:hAnsi="Times"/>
          <w:sz w:val="22"/>
          <w:szCs w:val="20"/>
        </w:rPr>
        <w:t xml:space="preserve">,  </w:t>
      </w:r>
      <w:hyperlink r:id="rId29" w:history="1">
        <w:r w:rsidR="00D44A2E" w:rsidRPr="00D44A2E">
          <w:rPr>
            <w:rFonts w:ascii="Times" w:hAnsi="Times"/>
            <w:color w:val="0000FF"/>
            <w:sz w:val="22"/>
            <w:szCs w:val="20"/>
            <w:u w:val="single"/>
          </w:rPr>
          <w:t>Lee, J.H.</w:t>
        </w:r>
      </w:hyperlink>
      <w:hyperlink r:id="rId30" w:history="1">
        <w:r w:rsidR="00D44A2E" w:rsidRPr="00D44A2E">
          <w:rPr>
            <w:rFonts w:ascii="Times" w:hAnsi="Times"/>
            <w:color w:val="0000FF"/>
            <w:sz w:val="22"/>
            <w:szCs w:val="20"/>
            <w:u w:val="single"/>
            <w:vertAlign w:val="superscript"/>
          </w:rPr>
          <w:t>a</w:t>
        </w:r>
      </w:hyperlink>
      <w:r w:rsidR="00D44A2E" w:rsidRPr="00D44A2E">
        <w:rPr>
          <w:rFonts w:ascii="Times" w:hAnsi="Times"/>
          <w:sz w:val="22"/>
          <w:szCs w:val="20"/>
        </w:rPr>
        <w:t xml:space="preserve"> </w:t>
      </w:r>
      <w:r w:rsidR="00D44A2E">
        <w:rPr>
          <w:sz w:val="22"/>
        </w:rPr>
        <w:t xml:space="preserve"> </w:t>
      </w:r>
      <w:r w:rsidR="00785ACE" w:rsidRPr="00305B03">
        <w:rPr>
          <w:rFonts w:ascii="Times" w:hAnsi="Times"/>
          <w:b/>
          <w:kern w:val="36"/>
          <w:sz w:val="22"/>
          <w:szCs w:val="20"/>
        </w:rPr>
        <w:t>Comparative genetics of apodemus agrarius (Rodentia: Mammalia) from insular and continental eurasian populations: Cytochrome B sequence analyses  </w:t>
      </w:r>
      <w:hyperlink r:id="rId31" w:history="1">
        <w:r w:rsidR="00D44A2E" w:rsidRPr="00D44A2E">
          <w:rPr>
            <w:rFonts w:ascii="Times" w:hAnsi="Times"/>
            <w:color w:val="0000FF"/>
            <w:sz w:val="22"/>
            <w:szCs w:val="20"/>
            <w:u w:val="single"/>
          </w:rPr>
          <w:t>Acta Zoologica Academiae Scientiarum Hungaricae</w:t>
        </w:r>
      </w:hyperlink>
      <w:r w:rsidR="00D44A2E" w:rsidRPr="00D44A2E">
        <w:rPr>
          <w:rFonts w:ascii="Times" w:hAnsi="Times"/>
          <w:sz w:val="22"/>
          <w:szCs w:val="20"/>
        </w:rPr>
        <w:t xml:space="preserve"> Volume 60, Issue 1, 2014, Pages 73-84</w:t>
      </w:r>
    </w:p>
    <w:p w14:paraId="7E7A0742" w14:textId="77777777" w:rsidR="004735E1" w:rsidRDefault="004735E1" w:rsidP="00305B03">
      <w:pPr>
        <w:rPr>
          <w:ins w:id="1135" w:author="Utilisateur de Microsoft Office" w:date="2017-06-19T18:32:00Z"/>
          <w:rFonts w:ascii="Times" w:hAnsi="Times"/>
          <w:sz w:val="22"/>
          <w:szCs w:val="20"/>
        </w:rPr>
      </w:pPr>
    </w:p>
    <w:p w14:paraId="754410F2" w14:textId="20BC2679" w:rsidR="004735E1" w:rsidRPr="0003268B" w:rsidRDefault="004735E1" w:rsidP="004735E1">
      <w:pPr>
        <w:rPr>
          <w:ins w:id="1136" w:author="Utilisateur de Microsoft Office" w:date="2017-06-19T18:32:00Z"/>
          <w:rFonts w:eastAsia="Times New Roman"/>
          <w:highlight w:val="yellow"/>
          <w:rPrChange w:id="1137" w:author="Utilisateur de Microsoft Office" w:date="2017-06-19T18:39:00Z">
            <w:rPr>
              <w:ins w:id="1138" w:author="Utilisateur de Microsoft Office" w:date="2017-06-19T18:32:00Z"/>
              <w:rFonts w:eastAsia="Times New Roman"/>
            </w:rPr>
          </w:rPrChange>
        </w:rPr>
      </w:pPr>
      <w:ins w:id="1139" w:author="Utilisateur de Microsoft Office" w:date="2017-06-19T18:32:00Z">
        <w:r w:rsidRPr="0003268B">
          <w:rPr>
            <w:rFonts w:eastAsia="Times New Roman"/>
            <w:highlight w:val="yellow"/>
            <w:rPrChange w:id="1140" w:author="Utilisateur de Microsoft Office" w:date="2017-06-19T18:39:00Z">
              <w:rPr>
                <w:rFonts w:eastAsia="Times New Roman"/>
              </w:rPr>
            </w:rPrChange>
          </w:rPr>
          <w:fldChar w:fldCharType="begin"/>
        </w:r>
        <w:r w:rsidRPr="0003268B">
          <w:rPr>
            <w:rFonts w:eastAsia="Times New Roman"/>
            <w:highlight w:val="yellow"/>
            <w:rPrChange w:id="1141" w:author="Utilisateur de Microsoft Office" w:date="2017-06-19T18:39:00Z">
              <w:rPr>
                <w:rFonts w:eastAsia="Times New Roman"/>
              </w:rPr>
            </w:rPrChange>
          </w:rPr>
          <w:instrText xml:space="preserve"> HYPERLINK "https://www.ncbi.nlm.nih.gov/pubmed/?term=Haynes%20S%5BAuthor%5D&amp;cauthor=true&amp;cauthor_uid=12753214" </w:instrText>
        </w:r>
        <w:r w:rsidRPr="0003268B">
          <w:rPr>
            <w:rFonts w:eastAsia="Times New Roman"/>
            <w:highlight w:val="yellow"/>
            <w:rPrChange w:id="1142" w:author="Utilisateur de Microsoft Office" w:date="2017-06-19T18:39:00Z">
              <w:rPr>
                <w:rFonts w:eastAsia="Times New Roman"/>
              </w:rPr>
            </w:rPrChange>
          </w:rPr>
          <w:fldChar w:fldCharType="separate"/>
        </w:r>
        <w:r w:rsidRPr="0003268B">
          <w:rPr>
            <w:rFonts w:eastAsia="Times New Roman"/>
            <w:color w:val="0000FF"/>
            <w:highlight w:val="yellow"/>
            <w:u w:val="single"/>
            <w:rPrChange w:id="1143" w:author="Utilisateur de Microsoft Office" w:date="2017-06-19T18:39:00Z">
              <w:rPr>
                <w:rFonts w:eastAsia="Times New Roman"/>
                <w:color w:val="0000FF"/>
                <w:u w:val="single"/>
              </w:rPr>
            </w:rPrChange>
          </w:rPr>
          <w:t>Haynes S</w:t>
        </w:r>
        <w:r w:rsidRPr="0003268B">
          <w:rPr>
            <w:rFonts w:eastAsia="Times New Roman"/>
            <w:highlight w:val="yellow"/>
            <w:rPrChange w:id="1144" w:author="Utilisateur de Microsoft Office" w:date="2017-06-19T18:39:00Z">
              <w:rPr>
                <w:rFonts w:eastAsia="Times New Roman"/>
              </w:rPr>
            </w:rPrChange>
          </w:rPr>
          <w:fldChar w:fldCharType="end"/>
        </w:r>
        <w:r w:rsidRPr="0003268B">
          <w:rPr>
            <w:rFonts w:eastAsia="Times New Roman"/>
            <w:highlight w:val="yellow"/>
            <w:rPrChange w:id="1145" w:author="Utilisateur de Microsoft Office" w:date="2017-06-19T18:39:00Z">
              <w:rPr>
                <w:rFonts w:eastAsia="Times New Roman"/>
              </w:rPr>
            </w:rPrChange>
          </w:rPr>
          <w:t xml:space="preserve">, </w:t>
        </w:r>
        <w:r w:rsidRPr="0003268B">
          <w:rPr>
            <w:rFonts w:eastAsia="Times New Roman"/>
            <w:highlight w:val="yellow"/>
            <w:rPrChange w:id="1146" w:author="Utilisateur de Microsoft Office" w:date="2017-06-19T18:39:00Z">
              <w:rPr>
                <w:rFonts w:eastAsia="Times New Roman"/>
              </w:rPr>
            </w:rPrChange>
          </w:rPr>
          <w:fldChar w:fldCharType="begin"/>
        </w:r>
        <w:r w:rsidRPr="0003268B">
          <w:rPr>
            <w:rFonts w:eastAsia="Times New Roman"/>
            <w:highlight w:val="yellow"/>
            <w:rPrChange w:id="1147" w:author="Utilisateur de Microsoft Office" w:date="2017-06-19T18:39:00Z">
              <w:rPr>
                <w:rFonts w:eastAsia="Times New Roman"/>
              </w:rPr>
            </w:rPrChange>
          </w:rPr>
          <w:instrText xml:space="preserve"> HYPERLINK "https://www.ncbi.nlm.nih.gov/pubmed/?term=Jaarola%20M%5BAuthor%5D&amp;cauthor=true&amp;cauthor_uid=12753214" </w:instrText>
        </w:r>
        <w:r w:rsidRPr="0003268B">
          <w:rPr>
            <w:rFonts w:eastAsia="Times New Roman"/>
            <w:highlight w:val="yellow"/>
            <w:rPrChange w:id="1148" w:author="Utilisateur de Microsoft Office" w:date="2017-06-19T18:39:00Z">
              <w:rPr>
                <w:rFonts w:eastAsia="Times New Roman"/>
              </w:rPr>
            </w:rPrChange>
          </w:rPr>
          <w:fldChar w:fldCharType="separate"/>
        </w:r>
        <w:r w:rsidRPr="0003268B">
          <w:rPr>
            <w:rFonts w:eastAsia="Times New Roman"/>
            <w:color w:val="0000FF"/>
            <w:highlight w:val="yellow"/>
            <w:u w:val="single"/>
            <w:rPrChange w:id="1149" w:author="Utilisateur de Microsoft Office" w:date="2017-06-19T18:39:00Z">
              <w:rPr>
                <w:rFonts w:eastAsia="Times New Roman"/>
                <w:color w:val="0000FF"/>
                <w:u w:val="single"/>
              </w:rPr>
            </w:rPrChange>
          </w:rPr>
          <w:t>Jaarola M</w:t>
        </w:r>
        <w:r w:rsidRPr="0003268B">
          <w:rPr>
            <w:rFonts w:eastAsia="Times New Roman"/>
            <w:highlight w:val="yellow"/>
            <w:rPrChange w:id="1150" w:author="Utilisateur de Microsoft Office" w:date="2017-06-19T18:39:00Z">
              <w:rPr>
                <w:rFonts w:eastAsia="Times New Roman"/>
              </w:rPr>
            </w:rPrChange>
          </w:rPr>
          <w:fldChar w:fldCharType="end"/>
        </w:r>
        <w:r w:rsidRPr="0003268B">
          <w:rPr>
            <w:rFonts w:eastAsia="Times New Roman"/>
            <w:highlight w:val="yellow"/>
            <w:rPrChange w:id="1151" w:author="Utilisateur de Microsoft Office" w:date="2017-06-19T18:39:00Z">
              <w:rPr>
                <w:rFonts w:eastAsia="Times New Roman"/>
              </w:rPr>
            </w:rPrChange>
          </w:rPr>
          <w:t xml:space="preserve">, </w:t>
        </w:r>
        <w:r w:rsidRPr="0003268B">
          <w:rPr>
            <w:rFonts w:eastAsia="Times New Roman"/>
            <w:highlight w:val="yellow"/>
            <w:rPrChange w:id="1152" w:author="Utilisateur de Microsoft Office" w:date="2017-06-19T18:39:00Z">
              <w:rPr>
                <w:rFonts w:eastAsia="Times New Roman"/>
              </w:rPr>
            </w:rPrChange>
          </w:rPr>
          <w:fldChar w:fldCharType="begin"/>
        </w:r>
        <w:r w:rsidRPr="0003268B">
          <w:rPr>
            <w:rFonts w:eastAsia="Times New Roman"/>
            <w:highlight w:val="yellow"/>
            <w:rPrChange w:id="1153" w:author="Utilisateur de Microsoft Office" w:date="2017-06-19T18:39:00Z">
              <w:rPr>
                <w:rFonts w:eastAsia="Times New Roman"/>
              </w:rPr>
            </w:rPrChange>
          </w:rPr>
          <w:instrText xml:space="preserve"> HYPERLINK "https://www.ncbi.nlm.nih.gov/pubmed/?term=Searle%20JB%5BAuthor%5D&amp;cauthor=true&amp;cauthor_uid=12753214" </w:instrText>
        </w:r>
        <w:r w:rsidRPr="0003268B">
          <w:rPr>
            <w:rFonts w:eastAsia="Times New Roman"/>
            <w:highlight w:val="yellow"/>
            <w:rPrChange w:id="1154" w:author="Utilisateur de Microsoft Office" w:date="2017-06-19T18:39:00Z">
              <w:rPr>
                <w:rFonts w:eastAsia="Times New Roman"/>
              </w:rPr>
            </w:rPrChange>
          </w:rPr>
          <w:fldChar w:fldCharType="separate"/>
        </w:r>
        <w:r w:rsidRPr="0003268B">
          <w:rPr>
            <w:rFonts w:eastAsia="Times New Roman"/>
            <w:color w:val="0000FF"/>
            <w:highlight w:val="yellow"/>
            <w:u w:val="single"/>
            <w:rPrChange w:id="1155" w:author="Utilisateur de Microsoft Office" w:date="2017-06-19T18:39:00Z">
              <w:rPr>
                <w:rFonts w:eastAsia="Times New Roman"/>
                <w:color w:val="0000FF"/>
                <w:u w:val="single"/>
              </w:rPr>
            </w:rPrChange>
          </w:rPr>
          <w:t>Searle JB</w:t>
        </w:r>
        <w:r w:rsidRPr="0003268B">
          <w:rPr>
            <w:rFonts w:eastAsia="Times New Roman"/>
            <w:highlight w:val="yellow"/>
            <w:rPrChange w:id="1156" w:author="Utilisateur de Microsoft Office" w:date="2017-06-19T18:39:00Z">
              <w:rPr>
                <w:rFonts w:eastAsia="Times New Roman"/>
              </w:rPr>
            </w:rPrChange>
          </w:rPr>
          <w:fldChar w:fldCharType="end"/>
        </w:r>
        <w:r w:rsidRPr="0003268B">
          <w:rPr>
            <w:rFonts w:eastAsia="Times New Roman"/>
            <w:highlight w:val="yellow"/>
            <w:rPrChange w:id="1157" w:author="Utilisateur de Microsoft Office" w:date="2017-06-19T18:39:00Z">
              <w:rPr>
                <w:rFonts w:eastAsia="Times New Roman"/>
              </w:rPr>
            </w:rPrChange>
          </w:rPr>
          <w:t xml:space="preserve">. 2003. </w:t>
        </w:r>
        <w:r w:rsidRPr="0003268B">
          <w:rPr>
            <w:rFonts w:eastAsia="Times New Roman"/>
            <w:b/>
            <w:bCs/>
            <w:kern w:val="36"/>
            <w:highlight w:val="yellow"/>
            <w:rPrChange w:id="1158" w:author="Utilisateur de Microsoft Office" w:date="2017-06-19T18:39:00Z">
              <w:rPr>
                <w:rFonts w:eastAsia="Times New Roman"/>
                <w:b/>
                <w:bCs/>
                <w:kern w:val="36"/>
                <w:sz w:val="48"/>
                <w:szCs w:val="48"/>
              </w:rPr>
            </w:rPrChange>
          </w:rPr>
          <w:t xml:space="preserve">Phylogeography of the common vole (Microtus arvalis) with particular emphasis on the colonization of the Orkney archipelago. </w:t>
        </w:r>
        <w:r w:rsidRPr="0003268B">
          <w:rPr>
            <w:rFonts w:eastAsia="Times New Roman"/>
            <w:highlight w:val="yellow"/>
            <w:rPrChange w:id="1159" w:author="Utilisateur de Microsoft Office" w:date="2017-06-19T18:39:00Z">
              <w:rPr>
                <w:rFonts w:eastAsia="Times New Roman"/>
              </w:rPr>
            </w:rPrChange>
          </w:rPr>
          <w:fldChar w:fldCharType="begin"/>
        </w:r>
        <w:r w:rsidRPr="0003268B">
          <w:rPr>
            <w:rFonts w:eastAsia="Times New Roman"/>
            <w:highlight w:val="yellow"/>
            <w:rPrChange w:id="1160" w:author="Utilisateur de Microsoft Office" w:date="2017-06-19T18:39:00Z">
              <w:rPr>
                <w:rFonts w:eastAsia="Times New Roman"/>
              </w:rPr>
            </w:rPrChange>
          </w:rPr>
          <w:instrText xml:space="preserve"> HYPERLINK "https://www.ncbi.nlm.nih.gov/pubmed/12753214" \o "Molecular ecology." </w:instrText>
        </w:r>
        <w:r w:rsidRPr="0003268B">
          <w:rPr>
            <w:rFonts w:eastAsia="Times New Roman"/>
            <w:highlight w:val="yellow"/>
            <w:rPrChange w:id="1161" w:author="Utilisateur de Microsoft Office" w:date="2017-06-19T18:39:00Z">
              <w:rPr>
                <w:rFonts w:eastAsia="Times New Roman"/>
              </w:rPr>
            </w:rPrChange>
          </w:rPr>
          <w:fldChar w:fldCharType="separate"/>
        </w:r>
        <w:r w:rsidRPr="0003268B">
          <w:rPr>
            <w:rFonts w:eastAsia="Times New Roman"/>
            <w:color w:val="0000FF"/>
            <w:highlight w:val="yellow"/>
            <w:u w:val="single"/>
            <w:rPrChange w:id="1162" w:author="Utilisateur de Microsoft Office" w:date="2017-06-19T18:39:00Z">
              <w:rPr>
                <w:rFonts w:eastAsia="Times New Roman"/>
                <w:color w:val="0000FF"/>
                <w:u w:val="single"/>
              </w:rPr>
            </w:rPrChange>
          </w:rPr>
          <w:t>Mol Ecol.</w:t>
        </w:r>
        <w:r w:rsidRPr="0003268B">
          <w:rPr>
            <w:rFonts w:eastAsia="Times New Roman"/>
            <w:highlight w:val="yellow"/>
            <w:rPrChange w:id="1163" w:author="Utilisateur de Microsoft Office" w:date="2017-06-19T18:39:00Z">
              <w:rPr>
                <w:rFonts w:eastAsia="Times New Roman"/>
              </w:rPr>
            </w:rPrChange>
          </w:rPr>
          <w:fldChar w:fldCharType="end"/>
        </w:r>
        <w:r w:rsidR="00DC5390" w:rsidRPr="0003268B">
          <w:rPr>
            <w:rFonts w:eastAsia="Times New Roman"/>
            <w:highlight w:val="yellow"/>
            <w:rPrChange w:id="1164" w:author="Utilisateur de Microsoft Office" w:date="2017-06-19T18:39:00Z">
              <w:rPr>
                <w:rFonts w:eastAsia="Times New Roman"/>
              </w:rPr>
            </w:rPrChange>
          </w:rPr>
          <w:t xml:space="preserve"> 2003 </w:t>
        </w:r>
        <w:r w:rsidRPr="0003268B">
          <w:rPr>
            <w:rFonts w:eastAsia="Times New Roman"/>
            <w:highlight w:val="yellow"/>
            <w:rPrChange w:id="1165" w:author="Utilisateur de Microsoft Office" w:date="2017-06-19T18:39:00Z">
              <w:rPr>
                <w:rFonts w:eastAsia="Times New Roman"/>
              </w:rPr>
            </w:rPrChange>
          </w:rPr>
          <w:t>12(4):951-6.</w:t>
        </w:r>
      </w:ins>
    </w:p>
    <w:p w14:paraId="08C16DAF" w14:textId="11F4BEB0" w:rsidR="004735E1" w:rsidRPr="0003268B" w:rsidRDefault="004735E1">
      <w:pPr>
        <w:rPr>
          <w:ins w:id="1166" w:author="Utilisateur de Microsoft Office" w:date="2017-06-19T18:32:00Z"/>
          <w:rFonts w:eastAsia="Times New Roman"/>
          <w:highlight w:val="yellow"/>
          <w:rPrChange w:id="1167" w:author="Utilisateur de Microsoft Office" w:date="2017-06-19T18:39:00Z">
            <w:rPr>
              <w:ins w:id="1168" w:author="Utilisateur de Microsoft Office" w:date="2017-06-19T18:32:00Z"/>
              <w:rFonts w:eastAsia="Times New Roman"/>
              <w:b/>
              <w:bCs/>
              <w:kern w:val="36"/>
              <w:sz w:val="48"/>
              <w:szCs w:val="48"/>
            </w:rPr>
          </w:rPrChange>
        </w:rPr>
        <w:pPrChange w:id="1169" w:author="Utilisateur de Microsoft Office" w:date="2017-06-19T18:32:00Z">
          <w:pPr>
            <w:spacing w:before="100" w:beforeAutospacing="1" w:after="100" w:afterAutospacing="1"/>
            <w:outlineLvl w:val="0"/>
          </w:pPr>
        </w:pPrChange>
      </w:pPr>
    </w:p>
    <w:p w14:paraId="17EC3008" w14:textId="77777777" w:rsidR="00DC5390" w:rsidRPr="0003268B" w:rsidRDefault="00DC5390" w:rsidP="00DC5390">
      <w:pPr>
        <w:rPr>
          <w:ins w:id="1170" w:author="Utilisateur de Microsoft Office" w:date="2017-06-19T18:37:00Z"/>
          <w:rFonts w:eastAsia="Times New Roman"/>
          <w:highlight w:val="yellow"/>
          <w:rPrChange w:id="1171" w:author="Utilisateur de Microsoft Office" w:date="2017-06-19T18:39:00Z">
            <w:rPr>
              <w:ins w:id="1172" w:author="Utilisateur de Microsoft Office" w:date="2017-06-19T18:37:00Z"/>
              <w:rFonts w:eastAsia="Times New Roman"/>
            </w:rPr>
          </w:rPrChange>
        </w:rPr>
      </w:pPr>
      <w:ins w:id="1173" w:author="Utilisateur de Microsoft Office" w:date="2017-06-19T18:36:00Z">
        <w:r w:rsidRPr="0003268B">
          <w:rPr>
            <w:rFonts w:eastAsia="Times New Roman"/>
            <w:highlight w:val="yellow"/>
            <w:rPrChange w:id="1174" w:author="Utilisateur de Microsoft Office" w:date="2017-06-19T18:39:00Z">
              <w:rPr>
                <w:rFonts w:eastAsia="Times New Roman"/>
              </w:rPr>
            </w:rPrChange>
          </w:rPr>
          <w:t>Brunhoff, C. Galbreath, K. E. Fedorov, V. B. Cook, J. A. 2003.</w:t>
        </w:r>
      </w:ins>
      <w:ins w:id="1175" w:author="Utilisateur de Microsoft Office" w:date="2017-06-19T18:34:00Z">
        <w:r w:rsidR="004552A9" w:rsidRPr="0003268B">
          <w:rPr>
            <w:rFonts w:eastAsia="Times New Roman"/>
            <w:highlight w:val="yellow"/>
            <w:rPrChange w:id="1176" w:author="Utilisateur de Microsoft Office" w:date="2017-06-19T18:39:00Z">
              <w:rPr>
                <w:rFonts w:eastAsia="Times New Roman"/>
              </w:rPr>
            </w:rPrChange>
          </w:rPr>
          <w:t>Holarctic phylogeography of the root vole (</w:t>
        </w:r>
        <w:r w:rsidR="004552A9" w:rsidRPr="0003268B">
          <w:rPr>
            <w:rStyle w:val="Emphase"/>
            <w:rFonts w:eastAsia="Times New Roman"/>
            <w:highlight w:val="yellow"/>
            <w:rPrChange w:id="1177" w:author="Utilisateur de Microsoft Office" w:date="2017-06-19T18:39:00Z">
              <w:rPr>
                <w:rStyle w:val="Emphase"/>
                <w:rFonts w:eastAsia="Times New Roman"/>
              </w:rPr>
            </w:rPrChange>
          </w:rPr>
          <w:t>Microtus oeconomus</w:t>
        </w:r>
        <w:r w:rsidR="004552A9" w:rsidRPr="0003268B">
          <w:rPr>
            <w:rFonts w:eastAsia="Times New Roman"/>
            <w:highlight w:val="yellow"/>
            <w:rPrChange w:id="1178" w:author="Utilisateur de Microsoft Office" w:date="2017-06-19T18:39:00Z">
              <w:rPr>
                <w:rFonts w:eastAsia="Times New Roman"/>
              </w:rPr>
            </w:rPrChange>
          </w:rPr>
          <w:t>): implications for late Quaternary biogeography of high latitudes</w:t>
        </w:r>
        <w:r w:rsidRPr="0003268B">
          <w:rPr>
            <w:rFonts w:eastAsia="Times New Roman"/>
            <w:highlight w:val="yellow"/>
            <w:rPrChange w:id="1179" w:author="Utilisateur de Microsoft Office" w:date="2017-06-19T18:39:00Z">
              <w:rPr>
                <w:rFonts w:eastAsia="Times New Roman"/>
              </w:rPr>
            </w:rPrChange>
          </w:rPr>
          <w:t xml:space="preserve">. </w:t>
        </w:r>
      </w:ins>
      <w:ins w:id="1180" w:author="Utilisateur de Microsoft Office" w:date="2017-06-19T18:37:00Z">
        <w:r w:rsidRPr="0003268B">
          <w:rPr>
            <w:rFonts w:eastAsia="Times New Roman"/>
            <w:highlight w:val="yellow"/>
            <w:rPrChange w:id="1181" w:author="Utilisateur de Microsoft Office" w:date="2017-06-19T18:39:00Z">
              <w:rPr>
                <w:rFonts w:eastAsia="Times New Roman"/>
              </w:rPr>
            </w:rPrChange>
          </w:rPr>
          <w:t xml:space="preserve">Mol Ecol, </w:t>
        </w:r>
      </w:ins>
      <w:ins w:id="1182" w:author="Utilisateur de Microsoft Office" w:date="2017-06-19T18:34:00Z">
        <w:r w:rsidRPr="0003268B">
          <w:rPr>
            <w:rFonts w:eastAsia="Times New Roman"/>
            <w:highlight w:val="yellow"/>
            <w:rPrChange w:id="1183" w:author="Utilisateur de Microsoft Office" w:date="2017-06-19T18:39:00Z">
              <w:rPr>
                <w:rFonts w:eastAsia="Times New Roman"/>
              </w:rPr>
            </w:rPrChange>
          </w:rPr>
          <w:t xml:space="preserve"> 12</w:t>
        </w:r>
        <w:r w:rsidR="004552A9" w:rsidRPr="0003268B">
          <w:rPr>
            <w:rFonts w:eastAsia="Times New Roman"/>
            <w:highlight w:val="yellow"/>
            <w:rPrChange w:id="1184" w:author="Utilisateur de Microsoft Office" w:date="2017-06-19T18:39:00Z">
              <w:rPr>
                <w:rFonts w:eastAsia="Times New Roman"/>
              </w:rPr>
            </w:rPrChange>
          </w:rPr>
          <w:t xml:space="preserve"> </w:t>
        </w:r>
      </w:ins>
      <w:ins w:id="1185" w:author="Utilisateur de Microsoft Office" w:date="2017-06-19T18:37:00Z">
        <w:r w:rsidRPr="0003268B">
          <w:rPr>
            <w:rFonts w:eastAsia="Times New Roman"/>
            <w:highlight w:val="yellow"/>
            <w:rPrChange w:id="1186" w:author="Utilisateur de Microsoft Office" w:date="2017-06-19T18:39:00Z">
              <w:rPr>
                <w:rFonts w:eastAsia="Times New Roman"/>
              </w:rPr>
            </w:rPrChange>
          </w:rPr>
          <w:t>(</w:t>
        </w:r>
      </w:ins>
      <w:ins w:id="1187" w:author="Utilisateur de Microsoft Office" w:date="2017-06-19T18:34:00Z">
        <w:r w:rsidR="004552A9" w:rsidRPr="0003268B">
          <w:rPr>
            <w:rFonts w:eastAsia="Times New Roman"/>
            <w:highlight w:val="yellow"/>
            <w:rPrChange w:id="1188" w:author="Utilisateur de Microsoft Office" w:date="2017-06-19T18:39:00Z">
              <w:rPr>
                <w:rFonts w:eastAsia="Times New Roman"/>
              </w:rPr>
            </w:rPrChange>
          </w:rPr>
          <w:t>4</w:t>
        </w:r>
      </w:ins>
      <w:ins w:id="1189" w:author="Utilisateur de Microsoft Office" w:date="2017-06-19T18:37:00Z">
        <w:r w:rsidRPr="0003268B">
          <w:rPr>
            <w:rFonts w:eastAsia="Times New Roman"/>
            <w:highlight w:val="yellow"/>
            <w:rPrChange w:id="1190" w:author="Utilisateur de Microsoft Office" w:date="2017-06-19T18:39:00Z">
              <w:rPr>
                <w:rFonts w:eastAsia="Times New Roman"/>
              </w:rPr>
            </w:rPrChange>
          </w:rPr>
          <w:t xml:space="preserve">). </w:t>
        </w:r>
        <w:r w:rsidRPr="0003268B">
          <w:rPr>
            <w:rStyle w:val="displayfields"/>
            <w:rFonts w:eastAsia="Times New Roman"/>
            <w:highlight w:val="yellow"/>
            <w:rPrChange w:id="1191" w:author="Utilisateur de Microsoft Office" w:date="2017-06-19T18:39:00Z">
              <w:rPr>
                <w:rStyle w:val="displayfields"/>
                <w:rFonts w:eastAsia="Times New Roman"/>
              </w:rPr>
            </w:rPrChange>
          </w:rPr>
          <w:t>957-968</w:t>
        </w:r>
      </w:ins>
    </w:p>
    <w:p w14:paraId="37BF0800" w14:textId="3F09B91B" w:rsidR="00DC5390" w:rsidRPr="0003268B" w:rsidRDefault="00DC5390" w:rsidP="00DC5390">
      <w:pPr>
        <w:rPr>
          <w:ins w:id="1192" w:author="Utilisateur de Microsoft Office" w:date="2017-06-19T18:38:00Z"/>
          <w:rFonts w:eastAsia="Times New Roman"/>
          <w:highlight w:val="yellow"/>
          <w:rPrChange w:id="1193" w:author="Utilisateur de Microsoft Office" w:date="2017-06-19T18:39:00Z">
            <w:rPr>
              <w:ins w:id="1194" w:author="Utilisateur de Microsoft Office" w:date="2017-06-19T18:38:00Z"/>
              <w:rFonts w:eastAsia="Times New Roman"/>
            </w:rPr>
          </w:rPrChange>
        </w:rPr>
      </w:pPr>
    </w:p>
    <w:p w14:paraId="219E9392" w14:textId="5B900481" w:rsidR="00DC5390" w:rsidRPr="00AE3EAB" w:rsidRDefault="00DC5390" w:rsidP="00DC5390">
      <w:pPr>
        <w:rPr>
          <w:ins w:id="1195" w:author="Utilisateur de Microsoft Office" w:date="2017-06-19T18:39:00Z"/>
          <w:rFonts w:eastAsia="Times New Roman"/>
        </w:rPr>
      </w:pPr>
      <w:ins w:id="1196" w:author="Utilisateur de Microsoft Office" w:date="2017-06-19T18:38:00Z">
        <w:r w:rsidRPr="0003268B">
          <w:rPr>
            <w:rFonts w:eastAsia="Times New Roman"/>
            <w:highlight w:val="yellow"/>
            <w:rPrChange w:id="1197" w:author="Utilisateur de Microsoft Office" w:date="2017-06-19T18:39:00Z">
              <w:rPr>
                <w:rFonts w:eastAsia="Times New Roman"/>
              </w:rPr>
            </w:rPrChange>
          </w:rPr>
          <w:fldChar w:fldCharType="begin"/>
        </w:r>
        <w:r w:rsidRPr="0003268B">
          <w:rPr>
            <w:rFonts w:eastAsia="Times New Roman"/>
            <w:highlight w:val="yellow"/>
            <w:rPrChange w:id="1198" w:author="Utilisateur de Microsoft Office" w:date="2017-06-19T18:39:00Z">
              <w:rPr>
                <w:rFonts w:eastAsia="Times New Roman"/>
              </w:rPr>
            </w:rPrChange>
          </w:rPr>
          <w:instrText xml:space="preserve"> HYPERLINK "https://www.ncbi.nlm.nih.gov/pubmed/?term=Neumann%20K%5BAuthor%5D&amp;cauthor=true&amp;cauthor_uid=15813785" </w:instrText>
        </w:r>
        <w:r w:rsidRPr="0003268B">
          <w:rPr>
            <w:rFonts w:eastAsia="Times New Roman"/>
            <w:highlight w:val="yellow"/>
            <w:rPrChange w:id="1199" w:author="Utilisateur de Microsoft Office" w:date="2017-06-19T18:39:00Z">
              <w:rPr>
                <w:rFonts w:eastAsia="Times New Roman"/>
              </w:rPr>
            </w:rPrChange>
          </w:rPr>
          <w:fldChar w:fldCharType="separate"/>
        </w:r>
        <w:r w:rsidRPr="0003268B">
          <w:rPr>
            <w:rStyle w:val="Lienhypertexte"/>
            <w:rFonts w:eastAsia="Times New Roman"/>
            <w:highlight w:val="yellow"/>
            <w:rPrChange w:id="1200" w:author="Utilisateur de Microsoft Office" w:date="2017-06-19T18:39:00Z">
              <w:rPr>
                <w:rStyle w:val="Lienhypertexte"/>
                <w:rFonts w:eastAsia="Times New Roman"/>
              </w:rPr>
            </w:rPrChange>
          </w:rPr>
          <w:t>Neumann K</w:t>
        </w:r>
        <w:r w:rsidRPr="0003268B">
          <w:rPr>
            <w:rFonts w:eastAsia="Times New Roman"/>
            <w:highlight w:val="yellow"/>
            <w:rPrChange w:id="1201" w:author="Utilisateur de Microsoft Office" w:date="2017-06-19T18:39:00Z">
              <w:rPr>
                <w:rFonts w:eastAsia="Times New Roman"/>
              </w:rPr>
            </w:rPrChange>
          </w:rPr>
          <w:fldChar w:fldCharType="end"/>
        </w:r>
        <w:r w:rsidRPr="0003268B">
          <w:rPr>
            <w:rFonts w:eastAsia="Times New Roman"/>
            <w:highlight w:val="yellow"/>
            <w:vertAlign w:val="superscript"/>
            <w:rPrChange w:id="1202" w:author="Utilisateur de Microsoft Office" w:date="2017-06-19T18:39:00Z">
              <w:rPr>
                <w:rFonts w:eastAsia="Times New Roman"/>
                <w:vertAlign w:val="superscript"/>
              </w:rPr>
            </w:rPrChange>
          </w:rPr>
          <w:t>1</w:t>
        </w:r>
        <w:r w:rsidRPr="0003268B">
          <w:rPr>
            <w:rFonts w:eastAsia="Times New Roman"/>
            <w:highlight w:val="yellow"/>
            <w:rPrChange w:id="1203" w:author="Utilisateur de Microsoft Office" w:date="2017-06-19T18:39:00Z">
              <w:rPr>
                <w:rFonts w:eastAsia="Times New Roman"/>
              </w:rPr>
            </w:rPrChange>
          </w:rPr>
          <w:t xml:space="preserve">, </w:t>
        </w:r>
        <w:r w:rsidRPr="0003268B">
          <w:rPr>
            <w:rFonts w:eastAsia="Times New Roman"/>
            <w:highlight w:val="yellow"/>
            <w:rPrChange w:id="1204" w:author="Utilisateur de Microsoft Office" w:date="2017-06-19T18:39:00Z">
              <w:rPr>
                <w:rFonts w:eastAsia="Times New Roman"/>
              </w:rPr>
            </w:rPrChange>
          </w:rPr>
          <w:fldChar w:fldCharType="begin"/>
        </w:r>
        <w:r w:rsidRPr="0003268B">
          <w:rPr>
            <w:rFonts w:eastAsia="Times New Roman"/>
            <w:highlight w:val="yellow"/>
            <w:rPrChange w:id="1205" w:author="Utilisateur de Microsoft Office" w:date="2017-06-19T18:39:00Z">
              <w:rPr>
                <w:rFonts w:eastAsia="Times New Roman"/>
              </w:rPr>
            </w:rPrChange>
          </w:rPr>
          <w:instrText xml:space="preserve"> HYPERLINK "https://www.ncbi.nlm.nih.gov/pubmed/?term=Michaux%20JR%5BAuthor%5D&amp;cauthor=true&amp;cauthor_uid=15813785" </w:instrText>
        </w:r>
        <w:r w:rsidRPr="0003268B">
          <w:rPr>
            <w:rFonts w:eastAsia="Times New Roman"/>
            <w:highlight w:val="yellow"/>
            <w:rPrChange w:id="1206" w:author="Utilisateur de Microsoft Office" w:date="2017-06-19T18:39:00Z">
              <w:rPr>
                <w:rFonts w:eastAsia="Times New Roman"/>
              </w:rPr>
            </w:rPrChange>
          </w:rPr>
          <w:fldChar w:fldCharType="separate"/>
        </w:r>
        <w:r w:rsidRPr="0003268B">
          <w:rPr>
            <w:rStyle w:val="Lienhypertexte"/>
            <w:rFonts w:eastAsia="Times New Roman"/>
            <w:highlight w:val="yellow"/>
            <w:rPrChange w:id="1207" w:author="Utilisateur de Microsoft Office" w:date="2017-06-19T18:39:00Z">
              <w:rPr>
                <w:rStyle w:val="Lienhypertexte"/>
                <w:rFonts w:eastAsia="Times New Roman"/>
              </w:rPr>
            </w:rPrChange>
          </w:rPr>
          <w:t>Michaux JR</w:t>
        </w:r>
        <w:r w:rsidRPr="0003268B">
          <w:rPr>
            <w:rFonts w:eastAsia="Times New Roman"/>
            <w:highlight w:val="yellow"/>
            <w:rPrChange w:id="1208" w:author="Utilisateur de Microsoft Office" w:date="2017-06-19T18:39:00Z">
              <w:rPr>
                <w:rFonts w:eastAsia="Times New Roman"/>
              </w:rPr>
            </w:rPrChange>
          </w:rPr>
          <w:fldChar w:fldCharType="end"/>
        </w:r>
        <w:r w:rsidRPr="0003268B">
          <w:rPr>
            <w:rFonts w:eastAsia="Times New Roman"/>
            <w:highlight w:val="yellow"/>
            <w:rPrChange w:id="1209" w:author="Utilisateur de Microsoft Office" w:date="2017-06-19T18:39:00Z">
              <w:rPr>
                <w:rFonts w:eastAsia="Times New Roman"/>
              </w:rPr>
            </w:rPrChange>
          </w:rPr>
          <w:t xml:space="preserve">, </w:t>
        </w:r>
        <w:r w:rsidRPr="0003268B">
          <w:rPr>
            <w:rFonts w:eastAsia="Times New Roman"/>
            <w:highlight w:val="yellow"/>
            <w:rPrChange w:id="1210" w:author="Utilisateur de Microsoft Office" w:date="2017-06-19T18:39:00Z">
              <w:rPr>
                <w:rFonts w:eastAsia="Times New Roman"/>
              </w:rPr>
            </w:rPrChange>
          </w:rPr>
          <w:fldChar w:fldCharType="begin"/>
        </w:r>
        <w:r w:rsidRPr="0003268B">
          <w:rPr>
            <w:rFonts w:eastAsia="Times New Roman"/>
            <w:highlight w:val="yellow"/>
            <w:rPrChange w:id="1211" w:author="Utilisateur de Microsoft Office" w:date="2017-06-19T18:39:00Z">
              <w:rPr>
                <w:rFonts w:eastAsia="Times New Roman"/>
              </w:rPr>
            </w:rPrChange>
          </w:rPr>
          <w:instrText xml:space="preserve"> HYPERLINK "https://www.ncbi.nlm.nih.gov/pubmed/?term=Maak%20S%5BAuthor%5D&amp;cauthor=true&amp;cauthor_uid=15813785" </w:instrText>
        </w:r>
        <w:r w:rsidRPr="0003268B">
          <w:rPr>
            <w:rFonts w:eastAsia="Times New Roman"/>
            <w:highlight w:val="yellow"/>
            <w:rPrChange w:id="1212" w:author="Utilisateur de Microsoft Office" w:date="2017-06-19T18:39:00Z">
              <w:rPr>
                <w:rFonts w:eastAsia="Times New Roman"/>
              </w:rPr>
            </w:rPrChange>
          </w:rPr>
          <w:fldChar w:fldCharType="separate"/>
        </w:r>
        <w:r w:rsidRPr="0003268B">
          <w:rPr>
            <w:rStyle w:val="Lienhypertexte"/>
            <w:rFonts w:eastAsia="Times New Roman"/>
            <w:highlight w:val="yellow"/>
            <w:rPrChange w:id="1213" w:author="Utilisateur de Microsoft Office" w:date="2017-06-19T18:39:00Z">
              <w:rPr>
                <w:rStyle w:val="Lienhypertexte"/>
                <w:rFonts w:eastAsia="Times New Roman"/>
              </w:rPr>
            </w:rPrChange>
          </w:rPr>
          <w:t>Maak S</w:t>
        </w:r>
        <w:r w:rsidRPr="0003268B">
          <w:rPr>
            <w:rFonts w:eastAsia="Times New Roman"/>
            <w:highlight w:val="yellow"/>
            <w:rPrChange w:id="1214" w:author="Utilisateur de Microsoft Office" w:date="2017-06-19T18:39:00Z">
              <w:rPr>
                <w:rFonts w:eastAsia="Times New Roman"/>
              </w:rPr>
            </w:rPrChange>
          </w:rPr>
          <w:fldChar w:fldCharType="end"/>
        </w:r>
        <w:r w:rsidRPr="0003268B">
          <w:rPr>
            <w:rFonts w:eastAsia="Times New Roman"/>
            <w:highlight w:val="yellow"/>
            <w:rPrChange w:id="1215" w:author="Utilisateur de Microsoft Office" w:date="2017-06-19T18:39:00Z">
              <w:rPr>
                <w:rFonts w:eastAsia="Times New Roman"/>
              </w:rPr>
            </w:rPrChange>
          </w:rPr>
          <w:t xml:space="preserve">, </w:t>
        </w:r>
        <w:r w:rsidRPr="0003268B">
          <w:rPr>
            <w:rFonts w:eastAsia="Times New Roman"/>
            <w:highlight w:val="yellow"/>
            <w:rPrChange w:id="1216" w:author="Utilisateur de Microsoft Office" w:date="2017-06-19T18:39:00Z">
              <w:rPr>
                <w:rFonts w:eastAsia="Times New Roman"/>
              </w:rPr>
            </w:rPrChange>
          </w:rPr>
          <w:fldChar w:fldCharType="begin"/>
        </w:r>
        <w:r w:rsidRPr="0003268B">
          <w:rPr>
            <w:rFonts w:eastAsia="Times New Roman"/>
            <w:highlight w:val="yellow"/>
            <w:rPrChange w:id="1217" w:author="Utilisateur de Microsoft Office" w:date="2017-06-19T18:39:00Z">
              <w:rPr>
                <w:rFonts w:eastAsia="Times New Roman"/>
              </w:rPr>
            </w:rPrChange>
          </w:rPr>
          <w:instrText xml:space="preserve"> HYPERLINK "https://www.ncbi.nlm.nih.gov/pubmed/?term=Jansman%20HA%5BAuthor%5D&amp;cauthor=true&amp;cauthor_uid=15813785" </w:instrText>
        </w:r>
        <w:r w:rsidRPr="0003268B">
          <w:rPr>
            <w:rFonts w:eastAsia="Times New Roman"/>
            <w:highlight w:val="yellow"/>
            <w:rPrChange w:id="1218" w:author="Utilisateur de Microsoft Office" w:date="2017-06-19T18:39:00Z">
              <w:rPr>
                <w:rFonts w:eastAsia="Times New Roman"/>
              </w:rPr>
            </w:rPrChange>
          </w:rPr>
          <w:fldChar w:fldCharType="separate"/>
        </w:r>
        <w:r w:rsidRPr="0003268B">
          <w:rPr>
            <w:rStyle w:val="Lienhypertexte"/>
            <w:rFonts w:eastAsia="Times New Roman"/>
            <w:highlight w:val="yellow"/>
            <w:rPrChange w:id="1219" w:author="Utilisateur de Microsoft Office" w:date="2017-06-19T18:39:00Z">
              <w:rPr>
                <w:rStyle w:val="Lienhypertexte"/>
                <w:rFonts w:eastAsia="Times New Roman"/>
              </w:rPr>
            </w:rPrChange>
          </w:rPr>
          <w:t>Jansman HA</w:t>
        </w:r>
        <w:r w:rsidRPr="0003268B">
          <w:rPr>
            <w:rFonts w:eastAsia="Times New Roman"/>
            <w:highlight w:val="yellow"/>
            <w:rPrChange w:id="1220" w:author="Utilisateur de Microsoft Office" w:date="2017-06-19T18:39:00Z">
              <w:rPr>
                <w:rFonts w:eastAsia="Times New Roman"/>
              </w:rPr>
            </w:rPrChange>
          </w:rPr>
          <w:fldChar w:fldCharType="end"/>
        </w:r>
        <w:r w:rsidRPr="0003268B">
          <w:rPr>
            <w:rFonts w:eastAsia="Times New Roman"/>
            <w:highlight w:val="yellow"/>
            <w:rPrChange w:id="1221" w:author="Utilisateur de Microsoft Office" w:date="2017-06-19T18:39:00Z">
              <w:rPr>
                <w:rFonts w:eastAsia="Times New Roman"/>
              </w:rPr>
            </w:rPrChange>
          </w:rPr>
          <w:t xml:space="preserve">, </w:t>
        </w:r>
        <w:r w:rsidRPr="0003268B">
          <w:rPr>
            <w:rFonts w:eastAsia="Times New Roman"/>
            <w:highlight w:val="yellow"/>
            <w:rPrChange w:id="1222" w:author="Utilisateur de Microsoft Office" w:date="2017-06-19T18:39:00Z">
              <w:rPr>
                <w:rFonts w:eastAsia="Times New Roman"/>
              </w:rPr>
            </w:rPrChange>
          </w:rPr>
          <w:fldChar w:fldCharType="begin"/>
        </w:r>
        <w:r w:rsidRPr="0003268B">
          <w:rPr>
            <w:rFonts w:eastAsia="Times New Roman"/>
            <w:highlight w:val="yellow"/>
            <w:rPrChange w:id="1223" w:author="Utilisateur de Microsoft Office" w:date="2017-06-19T18:39:00Z">
              <w:rPr>
                <w:rFonts w:eastAsia="Times New Roman"/>
              </w:rPr>
            </w:rPrChange>
          </w:rPr>
          <w:instrText xml:space="preserve"> HYPERLINK "https://www.ncbi.nlm.nih.gov/pubmed/?term=Kayser%20A%5BAuthor%5D&amp;cauthor=true&amp;cauthor_uid=15813785" </w:instrText>
        </w:r>
        <w:r w:rsidRPr="0003268B">
          <w:rPr>
            <w:rFonts w:eastAsia="Times New Roman"/>
            <w:highlight w:val="yellow"/>
            <w:rPrChange w:id="1224" w:author="Utilisateur de Microsoft Office" w:date="2017-06-19T18:39:00Z">
              <w:rPr>
                <w:rFonts w:eastAsia="Times New Roman"/>
              </w:rPr>
            </w:rPrChange>
          </w:rPr>
          <w:fldChar w:fldCharType="separate"/>
        </w:r>
        <w:r w:rsidRPr="0003268B">
          <w:rPr>
            <w:rStyle w:val="Lienhypertexte"/>
            <w:rFonts w:eastAsia="Times New Roman"/>
            <w:highlight w:val="yellow"/>
            <w:rPrChange w:id="1225" w:author="Utilisateur de Microsoft Office" w:date="2017-06-19T18:39:00Z">
              <w:rPr>
                <w:rStyle w:val="Lienhypertexte"/>
                <w:rFonts w:eastAsia="Times New Roman"/>
              </w:rPr>
            </w:rPrChange>
          </w:rPr>
          <w:t>Kayser A</w:t>
        </w:r>
        <w:r w:rsidRPr="0003268B">
          <w:rPr>
            <w:rFonts w:eastAsia="Times New Roman"/>
            <w:highlight w:val="yellow"/>
            <w:rPrChange w:id="1226" w:author="Utilisateur de Microsoft Office" w:date="2017-06-19T18:39:00Z">
              <w:rPr>
                <w:rFonts w:eastAsia="Times New Roman"/>
              </w:rPr>
            </w:rPrChange>
          </w:rPr>
          <w:fldChar w:fldCharType="end"/>
        </w:r>
        <w:r w:rsidRPr="0003268B">
          <w:rPr>
            <w:rFonts w:eastAsia="Times New Roman"/>
            <w:highlight w:val="yellow"/>
            <w:rPrChange w:id="1227" w:author="Utilisateur de Microsoft Office" w:date="2017-06-19T18:39:00Z">
              <w:rPr>
                <w:rFonts w:eastAsia="Times New Roman"/>
              </w:rPr>
            </w:rPrChange>
          </w:rPr>
          <w:t xml:space="preserve">, </w:t>
        </w:r>
        <w:r w:rsidRPr="0003268B">
          <w:rPr>
            <w:rFonts w:eastAsia="Times New Roman"/>
            <w:highlight w:val="yellow"/>
            <w:rPrChange w:id="1228" w:author="Utilisateur de Microsoft Office" w:date="2017-06-19T18:39:00Z">
              <w:rPr>
                <w:rFonts w:eastAsia="Times New Roman"/>
              </w:rPr>
            </w:rPrChange>
          </w:rPr>
          <w:fldChar w:fldCharType="begin"/>
        </w:r>
        <w:r w:rsidRPr="0003268B">
          <w:rPr>
            <w:rFonts w:eastAsia="Times New Roman"/>
            <w:highlight w:val="yellow"/>
            <w:rPrChange w:id="1229" w:author="Utilisateur de Microsoft Office" w:date="2017-06-19T18:39:00Z">
              <w:rPr>
                <w:rFonts w:eastAsia="Times New Roman"/>
              </w:rPr>
            </w:rPrChange>
          </w:rPr>
          <w:instrText xml:space="preserve"> HYPERLINK "https://www.ncbi.nlm.nih.gov/pubmed/?term=Mundt%20G%5BAuthor%5D&amp;cauthor=true&amp;cauthor_uid=15813785" </w:instrText>
        </w:r>
        <w:r w:rsidRPr="0003268B">
          <w:rPr>
            <w:rFonts w:eastAsia="Times New Roman"/>
            <w:highlight w:val="yellow"/>
            <w:rPrChange w:id="1230" w:author="Utilisateur de Microsoft Office" w:date="2017-06-19T18:39:00Z">
              <w:rPr>
                <w:rFonts w:eastAsia="Times New Roman"/>
              </w:rPr>
            </w:rPrChange>
          </w:rPr>
          <w:fldChar w:fldCharType="separate"/>
        </w:r>
        <w:r w:rsidRPr="0003268B">
          <w:rPr>
            <w:rStyle w:val="Lienhypertexte"/>
            <w:rFonts w:eastAsia="Times New Roman"/>
            <w:highlight w:val="yellow"/>
            <w:rPrChange w:id="1231" w:author="Utilisateur de Microsoft Office" w:date="2017-06-19T18:39:00Z">
              <w:rPr>
                <w:rStyle w:val="Lienhypertexte"/>
                <w:rFonts w:eastAsia="Times New Roman"/>
              </w:rPr>
            </w:rPrChange>
          </w:rPr>
          <w:t>Mundt G</w:t>
        </w:r>
        <w:r w:rsidRPr="0003268B">
          <w:rPr>
            <w:rFonts w:eastAsia="Times New Roman"/>
            <w:highlight w:val="yellow"/>
            <w:rPrChange w:id="1232" w:author="Utilisateur de Microsoft Office" w:date="2017-06-19T18:39:00Z">
              <w:rPr>
                <w:rFonts w:eastAsia="Times New Roman"/>
              </w:rPr>
            </w:rPrChange>
          </w:rPr>
          <w:fldChar w:fldCharType="end"/>
        </w:r>
        <w:r w:rsidRPr="0003268B">
          <w:rPr>
            <w:rFonts w:eastAsia="Times New Roman"/>
            <w:highlight w:val="yellow"/>
            <w:rPrChange w:id="1233" w:author="Utilisateur de Microsoft Office" w:date="2017-06-19T18:39:00Z">
              <w:rPr>
                <w:rFonts w:eastAsia="Times New Roman"/>
              </w:rPr>
            </w:rPrChange>
          </w:rPr>
          <w:t xml:space="preserve">, </w:t>
        </w:r>
        <w:r w:rsidRPr="0003268B">
          <w:rPr>
            <w:rFonts w:eastAsia="Times New Roman"/>
            <w:highlight w:val="yellow"/>
            <w:rPrChange w:id="1234" w:author="Utilisateur de Microsoft Office" w:date="2017-06-19T18:39:00Z">
              <w:rPr>
                <w:rFonts w:eastAsia="Times New Roman"/>
              </w:rPr>
            </w:rPrChange>
          </w:rPr>
          <w:fldChar w:fldCharType="begin"/>
        </w:r>
        <w:r w:rsidRPr="0003268B">
          <w:rPr>
            <w:rFonts w:eastAsia="Times New Roman"/>
            <w:highlight w:val="yellow"/>
            <w:rPrChange w:id="1235" w:author="Utilisateur de Microsoft Office" w:date="2017-06-19T18:39:00Z">
              <w:rPr>
                <w:rFonts w:eastAsia="Times New Roman"/>
              </w:rPr>
            </w:rPrChange>
          </w:rPr>
          <w:instrText xml:space="preserve"> HYPERLINK "https://www.ncbi.nlm.nih.gov/pubmed/?term=Gattermann%20R%5BAuthor%5D&amp;cauthor=true&amp;cauthor_uid=15813785" </w:instrText>
        </w:r>
        <w:r w:rsidRPr="0003268B">
          <w:rPr>
            <w:rFonts w:eastAsia="Times New Roman"/>
            <w:highlight w:val="yellow"/>
            <w:rPrChange w:id="1236" w:author="Utilisateur de Microsoft Office" w:date="2017-06-19T18:39:00Z">
              <w:rPr>
                <w:rFonts w:eastAsia="Times New Roman"/>
              </w:rPr>
            </w:rPrChange>
          </w:rPr>
          <w:fldChar w:fldCharType="separate"/>
        </w:r>
        <w:r w:rsidRPr="0003268B">
          <w:rPr>
            <w:rStyle w:val="Lienhypertexte"/>
            <w:rFonts w:eastAsia="Times New Roman"/>
            <w:highlight w:val="yellow"/>
            <w:rPrChange w:id="1237" w:author="Utilisateur de Microsoft Office" w:date="2017-06-19T18:39:00Z">
              <w:rPr>
                <w:rStyle w:val="Lienhypertexte"/>
                <w:rFonts w:eastAsia="Times New Roman"/>
              </w:rPr>
            </w:rPrChange>
          </w:rPr>
          <w:t>Gattermann R</w:t>
        </w:r>
        <w:r w:rsidRPr="0003268B">
          <w:rPr>
            <w:rFonts w:eastAsia="Times New Roman"/>
            <w:highlight w:val="yellow"/>
            <w:rPrChange w:id="1238" w:author="Utilisateur de Microsoft Office" w:date="2017-06-19T18:39:00Z">
              <w:rPr>
                <w:rFonts w:eastAsia="Times New Roman"/>
              </w:rPr>
            </w:rPrChange>
          </w:rPr>
          <w:fldChar w:fldCharType="end"/>
        </w:r>
        <w:r w:rsidRPr="0003268B">
          <w:rPr>
            <w:rFonts w:eastAsia="Times New Roman"/>
            <w:highlight w:val="yellow"/>
            <w:rPrChange w:id="1239" w:author="Utilisateur de Microsoft Office" w:date="2017-06-19T18:39:00Z">
              <w:rPr>
                <w:rFonts w:eastAsia="Times New Roman"/>
              </w:rPr>
            </w:rPrChange>
          </w:rPr>
          <w:t>.</w:t>
        </w:r>
      </w:ins>
      <w:ins w:id="1240" w:author="Utilisateur de Microsoft Office" w:date="2017-06-19T18:39:00Z">
        <w:r w:rsidRPr="0003268B">
          <w:rPr>
            <w:rFonts w:eastAsia="Times New Roman"/>
            <w:highlight w:val="yellow"/>
            <w:rPrChange w:id="1241" w:author="Utilisateur de Microsoft Office" w:date="2017-06-19T18:39:00Z">
              <w:rPr>
                <w:rFonts w:eastAsia="Times New Roman"/>
              </w:rPr>
            </w:rPrChange>
          </w:rPr>
          <w:t xml:space="preserve"> 2005. </w:t>
        </w:r>
      </w:ins>
      <w:ins w:id="1242" w:author="Utilisateur de Microsoft Office" w:date="2017-06-19T18:38:00Z">
        <w:r w:rsidRPr="0003268B">
          <w:rPr>
            <w:rFonts w:eastAsia="Times New Roman"/>
            <w:highlight w:val="yellow"/>
            <w:rPrChange w:id="1243" w:author="Utilisateur de Microsoft Office" w:date="2017-06-19T18:39:00Z">
              <w:rPr>
                <w:rFonts w:eastAsia="Times New Roman"/>
              </w:rPr>
            </w:rPrChange>
          </w:rPr>
          <w:t>Genetic spatial structure of European common hamsters (Cricetus cricetus)--a result of repeated range expansion and demographic bottlenecks.</w:t>
        </w:r>
      </w:ins>
      <w:ins w:id="1244" w:author="Utilisateur de Microsoft Office" w:date="2017-06-19T18:39:00Z">
        <w:r w:rsidRPr="0003268B">
          <w:rPr>
            <w:rFonts w:eastAsia="Times New Roman"/>
            <w:highlight w:val="yellow"/>
            <w:rPrChange w:id="1245" w:author="Utilisateur de Microsoft Office" w:date="2017-06-19T18:39:00Z">
              <w:rPr>
                <w:rFonts w:eastAsia="Times New Roman"/>
              </w:rPr>
            </w:rPrChange>
          </w:rPr>
          <w:t xml:space="preserve"> </w:t>
        </w:r>
        <w:r w:rsidRPr="0003268B">
          <w:rPr>
            <w:rFonts w:eastAsia="Times New Roman"/>
            <w:highlight w:val="yellow"/>
            <w:rPrChange w:id="1246" w:author="Utilisateur de Microsoft Office" w:date="2017-06-19T18:39:00Z">
              <w:rPr>
                <w:rFonts w:eastAsia="Times New Roman"/>
              </w:rPr>
            </w:rPrChange>
          </w:rPr>
          <w:fldChar w:fldCharType="begin"/>
        </w:r>
        <w:r w:rsidRPr="0003268B">
          <w:rPr>
            <w:rFonts w:eastAsia="Times New Roman"/>
            <w:highlight w:val="yellow"/>
            <w:rPrChange w:id="1247" w:author="Utilisateur de Microsoft Office" w:date="2017-06-19T18:39:00Z">
              <w:rPr>
                <w:rFonts w:eastAsia="Times New Roman"/>
              </w:rPr>
            </w:rPrChange>
          </w:rPr>
          <w:instrText xml:space="preserve"> HYPERLINK "https://www.ncbi.nlm.nih.gov/pubmed/15813785" \o "Molecular ecology." </w:instrText>
        </w:r>
        <w:r w:rsidRPr="0003268B">
          <w:rPr>
            <w:rFonts w:eastAsia="Times New Roman"/>
            <w:highlight w:val="yellow"/>
            <w:rPrChange w:id="1248" w:author="Utilisateur de Microsoft Office" w:date="2017-06-19T18:39:00Z">
              <w:rPr>
                <w:rFonts w:eastAsia="Times New Roman"/>
              </w:rPr>
            </w:rPrChange>
          </w:rPr>
          <w:fldChar w:fldCharType="separate"/>
        </w:r>
        <w:r w:rsidRPr="0003268B">
          <w:rPr>
            <w:rStyle w:val="Lienhypertexte"/>
            <w:rFonts w:eastAsia="Times New Roman"/>
            <w:highlight w:val="yellow"/>
            <w:rPrChange w:id="1249" w:author="Utilisateur de Microsoft Office" w:date="2017-06-19T18:39:00Z">
              <w:rPr>
                <w:rStyle w:val="Lienhypertexte"/>
                <w:rFonts w:eastAsia="Times New Roman"/>
              </w:rPr>
            </w:rPrChange>
          </w:rPr>
          <w:t>Mol Ecol.</w:t>
        </w:r>
        <w:r w:rsidRPr="0003268B">
          <w:rPr>
            <w:rFonts w:eastAsia="Times New Roman"/>
            <w:highlight w:val="yellow"/>
            <w:rPrChange w:id="1250" w:author="Utilisateur de Microsoft Office" w:date="2017-06-19T18:39:00Z">
              <w:rPr>
                <w:rFonts w:eastAsia="Times New Roman"/>
              </w:rPr>
            </w:rPrChange>
          </w:rPr>
          <w:fldChar w:fldCharType="end"/>
        </w:r>
        <w:r w:rsidRPr="0003268B">
          <w:rPr>
            <w:rFonts w:eastAsia="Times New Roman"/>
            <w:highlight w:val="yellow"/>
            <w:rPrChange w:id="1251" w:author="Utilisateur de Microsoft Office" w:date="2017-06-19T18:39:00Z">
              <w:rPr>
                <w:rFonts w:eastAsia="Times New Roman"/>
              </w:rPr>
            </w:rPrChange>
          </w:rPr>
          <w:t xml:space="preserve"> 14(5):1473-83.</w:t>
        </w:r>
      </w:ins>
    </w:p>
    <w:p w14:paraId="36A2B361" w14:textId="15CAD6C9" w:rsidR="00DC5390" w:rsidRPr="006C446D" w:rsidRDefault="00DC5390">
      <w:pPr>
        <w:rPr>
          <w:ins w:id="1252" w:author="Utilisateur de Microsoft Office" w:date="2017-06-19T18:38:00Z"/>
          <w:rFonts w:eastAsia="Times New Roman"/>
        </w:rPr>
        <w:pPrChange w:id="1253" w:author="Utilisateur de Microsoft Office" w:date="2017-06-19T18:39:00Z">
          <w:pPr>
            <w:pStyle w:val="Titre1"/>
          </w:pPr>
        </w:pPrChange>
      </w:pPr>
    </w:p>
    <w:p w14:paraId="284E5AFE" w14:textId="6D1CC6CC" w:rsidR="004552A9" w:rsidRPr="00D34380" w:rsidRDefault="004552A9">
      <w:pPr>
        <w:pStyle w:val="Titre3"/>
        <w:rPr>
          <w:ins w:id="1254" w:author="Utilisateur de Microsoft Office" w:date="2017-06-19T18:34:00Z"/>
          <w:rFonts w:eastAsia="Times New Roman"/>
        </w:rPr>
        <w:pPrChange w:id="1255" w:author="Utilisateur de Microsoft Office" w:date="2017-06-19T18:36:00Z">
          <w:pPr/>
        </w:pPrChange>
      </w:pPr>
    </w:p>
    <w:p w14:paraId="3C6272F8" w14:textId="0ABEA0A3" w:rsidR="004735E1" w:rsidRPr="00DC5390" w:rsidRDefault="004735E1">
      <w:pPr>
        <w:pStyle w:val="Titre1"/>
        <w:rPr>
          <w:rFonts w:eastAsia="Times New Roman"/>
          <w:sz w:val="24"/>
          <w:rPrChange w:id="1256" w:author="Utilisateur de Microsoft Office" w:date="2017-06-19T18:39:00Z">
            <w:rPr>
              <w:sz w:val="22"/>
            </w:rPr>
          </w:rPrChange>
        </w:rPr>
        <w:pPrChange w:id="1257" w:author="Utilisateur de Microsoft Office" w:date="2017-06-19T18:34:00Z">
          <w:pPr/>
        </w:pPrChange>
      </w:pPr>
      <w:bookmarkStart w:id="1258" w:name="_GoBack"/>
      <w:bookmarkEnd w:id="1258"/>
    </w:p>
    <w:sectPr w:rsidR="004735E1" w:rsidRPr="00DC5390" w:rsidSect="00A465C0">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Alice Latinne" w:date="2017-03-25T14:39:00Z" w:initials="AL">
    <w:p w14:paraId="65DF4841" w14:textId="66033158" w:rsidR="00D34380" w:rsidRPr="007D7C0E" w:rsidRDefault="00D34380">
      <w:pPr>
        <w:pStyle w:val="Commentaire"/>
        <w:rPr>
          <w:lang w:val="fr-BE"/>
        </w:rPr>
      </w:pPr>
      <w:r>
        <w:rPr>
          <w:rStyle w:val="Marquedecommentaire"/>
        </w:rPr>
        <w:annotationRef/>
      </w:r>
      <w:r w:rsidRPr="007D7C0E">
        <w:rPr>
          <w:lang w:val="fr-BE"/>
        </w:rPr>
        <w:t xml:space="preserve">Il n’y a pas de references un peu plus recentes ? </w:t>
      </w:r>
      <w:r>
        <w:rPr>
          <w:lang w:val="fr-BE"/>
        </w:rPr>
        <w:t>Pcq ce n’est plus vraiment recent tout ca… ;-)</w:t>
      </w:r>
    </w:p>
  </w:comment>
  <w:comment w:id="25" w:author="Utilisateur de Microsoft Office" w:date="2017-06-19T14:46:00Z" w:initials="Office">
    <w:p w14:paraId="5A59D20B" w14:textId="13CCE6E9" w:rsidR="00D34380" w:rsidRDefault="00D34380">
      <w:pPr>
        <w:pStyle w:val="Commentaire"/>
      </w:pPr>
      <w:r>
        <w:rPr>
          <w:rStyle w:val="Marquedecommentaire"/>
        </w:rPr>
        <w:annotationRef/>
      </w:r>
      <w:r>
        <w:t>La question est toujours de savoir si on doit metre la reference la plus récente ou bien les réf d’origine et donc, plus anciennes. J’avais laisse ces réf comme elles correspondent aux premières à avoir montré ce phenome,e e, faot</w:t>
      </w:r>
    </w:p>
  </w:comment>
  <w:comment w:id="28" w:author="Alice Latinne" w:date="2017-01-31T22:47:00Z" w:initials="AL">
    <w:p w14:paraId="3C634A07" w14:textId="4182FE79" w:rsidR="00D34380" w:rsidRPr="005738C2" w:rsidRDefault="00D34380">
      <w:pPr>
        <w:pStyle w:val="Commentaire"/>
        <w:rPr>
          <w:lang w:val="fr-BE"/>
        </w:rPr>
      </w:pPr>
      <w:r>
        <w:rPr>
          <w:rStyle w:val="Marquedecommentaire"/>
        </w:rPr>
        <w:annotationRef/>
      </w:r>
      <w:r w:rsidRPr="005738C2">
        <w:rPr>
          <w:lang w:val="fr-BE"/>
        </w:rPr>
        <w:t>Je pense que cela est bien accepte maintenant non ?</w:t>
      </w:r>
      <w:r>
        <w:rPr>
          <w:lang w:val="fr-BE"/>
        </w:rPr>
        <w:t xml:space="preserve"> Moi je retirerais cette partie je pense.</w:t>
      </w:r>
    </w:p>
  </w:comment>
  <w:comment w:id="43" w:author="Johan Michaux" w:date="2017-01-10T15:14:00Z" w:initials="JM">
    <w:p w14:paraId="6D842207" w14:textId="3C7C64CB" w:rsidR="00D34380" w:rsidRPr="005738C2" w:rsidRDefault="00D34380">
      <w:pPr>
        <w:pStyle w:val="Commentaire"/>
        <w:rPr>
          <w:lang w:val="fr-BE"/>
        </w:rPr>
      </w:pPr>
      <w:r>
        <w:rPr>
          <w:rStyle w:val="Marquedecommentaire"/>
        </w:rPr>
        <w:annotationRef/>
      </w:r>
      <w:r w:rsidRPr="005738C2">
        <w:rPr>
          <w:lang w:val="fr-BE"/>
        </w:rPr>
        <w:t>Ok! Mais ce qu’on pourrait au moins faire, c’est une bête analyse basée sur les valeurs de tau des mismatch distribution. Avec Tau = 2uT, comme dnasp peut donner la valeur de tau et qu’on connait le taux d’évolution du cyt b pour les apodemus (2,7/Myr), on peut estimer l’expansion. Ça vaudrait la peine de faire ça, non? Juste pour avoir une idée générale, car je trouve que ça manqué dans le papier</w:t>
      </w:r>
    </w:p>
  </w:comment>
  <w:comment w:id="108" w:author="Alice Latinne" w:date="2017-04-02T14:31:00Z" w:initials="AL">
    <w:p w14:paraId="0800CF62" w14:textId="595515FA" w:rsidR="00D34380" w:rsidRPr="00C256A0" w:rsidRDefault="00D34380">
      <w:pPr>
        <w:pStyle w:val="Commentaire"/>
        <w:rPr>
          <w:lang w:val="fr-BE"/>
        </w:rPr>
      </w:pPr>
      <w:r>
        <w:rPr>
          <w:rStyle w:val="Marquedecommentaire"/>
        </w:rPr>
        <w:annotationRef/>
      </w:r>
      <w:r w:rsidRPr="00C256A0">
        <w:rPr>
          <w:lang w:val="fr-BE"/>
        </w:rPr>
        <w:t>Est-ce que cela ne devrait pas venir ds la partie sur les microsats ?</w:t>
      </w:r>
    </w:p>
  </w:comment>
  <w:comment w:id="113" w:author="Utilisateur de Microsoft Office" w:date="2017-06-19T15:51:00Z" w:initials="Office">
    <w:p w14:paraId="1A1A0E89" w14:textId="5B5528A2" w:rsidR="00D34380" w:rsidRDefault="00D34380">
      <w:pPr>
        <w:pStyle w:val="Commentaire"/>
      </w:pPr>
      <w:r>
        <w:rPr>
          <w:rStyle w:val="Marquedecommentaire"/>
        </w:rPr>
        <w:annotationRef/>
      </w:r>
      <w:r>
        <w:t>Je trouve bien cette info ici puisqu’on est dans la partie “matérielé</w:t>
      </w:r>
    </w:p>
  </w:comment>
  <w:comment w:id="127" w:author="Utilisateur de Microsoft Office" w:date="2017-06-19T15:49:00Z" w:initials="Office">
    <w:p w14:paraId="44C264E7" w14:textId="3A5CEDC2" w:rsidR="00D34380" w:rsidRDefault="00D34380">
      <w:pPr>
        <w:pStyle w:val="Commentaire"/>
      </w:pPr>
      <w:r>
        <w:rPr>
          <w:rStyle w:val="Marquedecommentaire"/>
        </w:rPr>
        <w:annotationRef/>
      </w:r>
      <w:r>
        <w:t>La letter “n” porte à confusion. Peut être remplacer par “number”? Qu’en dis-tu?</w:t>
      </w:r>
    </w:p>
  </w:comment>
  <w:comment w:id="422" w:author="Alice Latinne" w:date="2017-04-02T14:31:00Z" w:initials="AL">
    <w:p w14:paraId="13FA118C" w14:textId="77777777" w:rsidR="00D34380" w:rsidRPr="00C256A0" w:rsidRDefault="00D34380" w:rsidP="003D707D">
      <w:pPr>
        <w:pStyle w:val="Commentaire"/>
        <w:rPr>
          <w:lang w:val="fr-BE"/>
        </w:rPr>
      </w:pPr>
      <w:r>
        <w:rPr>
          <w:rStyle w:val="Marquedecommentaire"/>
        </w:rPr>
        <w:annotationRef/>
      </w:r>
      <w:r w:rsidRPr="00C256A0">
        <w:rPr>
          <w:lang w:val="fr-BE"/>
        </w:rPr>
        <w:t>Est-ce que cela ne devrait pas venir ds la partie sur les microsats ?</w:t>
      </w:r>
    </w:p>
  </w:comment>
  <w:comment w:id="423" w:author="Utilisateur de Microsoft Office" w:date="2017-06-19T15:51:00Z" w:initials="Office">
    <w:p w14:paraId="7B7FF362" w14:textId="77777777" w:rsidR="00D34380" w:rsidRDefault="00D34380" w:rsidP="003D707D">
      <w:pPr>
        <w:pStyle w:val="Commentaire"/>
      </w:pPr>
      <w:r>
        <w:rPr>
          <w:rStyle w:val="Marquedecommentaire"/>
        </w:rPr>
        <w:annotationRef/>
      </w:r>
      <w:r>
        <w:t>Je trouve bien cette info ici puisqu’on est dans la partie “matérielé</w:t>
      </w:r>
    </w:p>
  </w:comment>
  <w:comment w:id="428" w:author="Alice Latinne" w:date="2017-04-02T14:34:00Z" w:initials="AL">
    <w:p w14:paraId="3038FB7A" w14:textId="0E6E0677" w:rsidR="00D34380" w:rsidRDefault="00D34380">
      <w:pPr>
        <w:pStyle w:val="Commentaire"/>
      </w:pPr>
      <w:r>
        <w:rPr>
          <w:rStyle w:val="Marquedecommentaire"/>
        </w:rPr>
        <w:annotationRef/>
      </w:r>
      <w:r>
        <w:t>Peut-etre dire lesquels ?</w:t>
      </w:r>
    </w:p>
  </w:comment>
  <w:comment w:id="429" w:author="Utilisateur de Microsoft Office" w:date="2017-06-19T15:53:00Z" w:initials="Office">
    <w:p w14:paraId="5CFBB88B" w14:textId="612B4B6B" w:rsidR="00D34380" w:rsidRDefault="00D34380">
      <w:pPr>
        <w:pStyle w:val="Commentaire"/>
      </w:pPr>
      <w:r>
        <w:rPr>
          <w:rStyle w:val="Marquedecommentaire"/>
        </w:rPr>
        <w:annotationRef/>
      </w:r>
      <w:r>
        <w:t>Oui, tu peux rajouter les noms des fluorochromes, ça ne mange pas de pain!</w:t>
      </w:r>
    </w:p>
    <w:p w14:paraId="45B2386B" w14:textId="77777777" w:rsidR="00D34380" w:rsidRDefault="00D34380">
      <w:pPr>
        <w:pStyle w:val="Commentaire"/>
      </w:pPr>
    </w:p>
  </w:comment>
  <w:comment w:id="448" w:author="Alice Latinne" w:date="2017-04-01T17:27:00Z" w:initials="AL">
    <w:p w14:paraId="714266FF" w14:textId="23C89771" w:rsidR="00D34380" w:rsidRPr="009042CF" w:rsidRDefault="00D34380">
      <w:pPr>
        <w:pStyle w:val="Commentaire"/>
        <w:rPr>
          <w:lang w:val="fr-BE"/>
        </w:rPr>
      </w:pPr>
      <w:r>
        <w:rPr>
          <w:rStyle w:val="Marquedecommentaire"/>
        </w:rPr>
        <w:annotationRef/>
      </w:r>
      <w:r w:rsidRPr="009042CF">
        <w:rPr>
          <w:lang w:val="fr-BE"/>
        </w:rPr>
        <w:t>Faire confirmer les noms par les co-auteurs russes</w:t>
      </w:r>
    </w:p>
  </w:comment>
  <w:comment w:id="457" w:author="Johan Michaux" w:date="2017-01-10T15:14:00Z" w:initials="JM">
    <w:p w14:paraId="5F7D87EB" w14:textId="77777777" w:rsidR="00D34380" w:rsidRPr="005738C2" w:rsidRDefault="00D34380">
      <w:pPr>
        <w:pStyle w:val="Commentaire"/>
        <w:rPr>
          <w:lang w:val="fr-BE"/>
        </w:rPr>
      </w:pPr>
      <w:r>
        <w:rPr>
          <w:rStyle w:val="Marquedecommentaire"/>
        </w:rPr>
        <w:annotationRef/>
      </w:r>
      <w:r w:rsidRPr="005738C2">
        <w:rPr>
          <w:lang w:val="fr-BE"/>
        </w:rPr>
        <w:t>Ok pour moi pour tes codes</w:t>
      </w:r>
    </w:p>
  </w:comment>
  <w:comment w:id="465" w:author="Alice Latinne" w:date="2017-03-30T18:01:00Z" w:initials="AL">
    <w:p w14:paraId="285A66C6" w14:textId="1918EE15" w:rsidR="00D34380" w:rsidRPr="00CF7DF1" w:rsidRDefault="00D34380">
      <w:pPr>
        <w:pStyle w:val="Commentaire"/>
        <w:rPr>
          <w:lang w:val="fr-BE"/>
        </w:rPr>
      </w:pPr>
      <w:r>
        <w:rPr>
          <w:rStyle w:val="Marquedecommentaire"/>
        </w:rPr>
        <w:annotationRef/>
      </w:r>
      <w:r w:rsidRPr="00CF7DF1">
        <w:rPr>
          <w:lang w:val="fr-BE"/>
        </w:rPr>
        <w:t>Ce serait peut-etre bien d’avoir une reference pour ceci egalement…</w:t>
      </w:r>
    </w:p>
  </w:comment>
  <w:comment w:id="466" w:author="Utilisateur de Microsoft Office" w:date="2017-06-19T16:02:00Z" w:initials="Office">
    <w:p w14:paraId="4546E211" w14:textId="3BBB20C5" w:rsidR="00D34380" w:rsidRDefault="00D34380">
      <w:pPr>
        <w:pStyle w:val="Commentaire"/>
      </w:pPr>
      <w:r>
        <w:rPr>
          <w:rStyle w:val="Marquedecommentaire"/>
        </w:rPr>
        <w:annotationRef/>
      </w:r>
      <w:r>
        <w:t>Les temps de generation ne sont jamais evident à définir. En fait, une femelle peut se reproduire jusqu’à 6 fois par an, mais on considère en general que le temps de generation est entre 0.5 et 1 fois par an. Quand on va sur le site de l’IUCN, ils mettent 1 par exemple. C’est pourquoi, on avait choisi 0.5. ça vaudrait peut être la peine de tester les dates avec une valeur de 1? Ça changerait probablement pas mal les dates, en fait, ça les multiplierait juste par deux, non?</w:t>
      </w:r>
    </w:p>
    <w:p w14:paraId="5CE3BA16" w14:textId="77777777" w:rsidR="00D34380" w:rsidRDefault="00D34380">
      <w:pPr>
        <w:pStyle w:val="Commentaire"/>
      </w:pPr>
    </w:p>
  </w:comment>
  <w:comment w:id="468" w:author="Utilisateur de Microsoft Office" w:date="2017-06-19T15:58:00Z" w:initials="Office">
    <w:p w14:paraId="1307B455" w14:textId="6582878D" w:rsidR="00D34380" w:rsidRDefault="00D34380">
      <w:pPr>
        <w:pStyle w:val="Commentaire"/>
      </w:pPr>
      <w:r>
        <w:rPr>
          <w:rStyle w:val="Marquedecommentaire"/>
        </w:rPr>
        <w:annotationRef/>
      </w:r>
      <w:r>
        <w:t>Ça vient du papier de Michael Fontaine en fait.</w:t>
      </w:r>
    </w:p>
  </w:comment>
  <w:comment w:id="469" w:author="Alice Latinne" w:date="2017-03-30T18:05:00Z" w:initials="AL">
    <w:p w14:paraId="28012486" w14:textId="6F17FD46" w:rsidR="00D34380" w:rsidRPr="00CF7DF1" w:rsidRDefault="00D34380">
      <w:pPr>
        <w:pStyle w:val="Commentaire"/>
        <w:rPr>
          <w:lang w:val="fr-BE"/>
        </w:rPr>
      </w:pPr>
      <w:r>
        <w:rPr>
          <w:rStyle w:val="Marquedecommentaire"/>
        </w:rPr>
        <w:annotationRef/>
      </w:r>
      <w:r w:rsidRPr="00CF7DF1">
        <w:rPr>
          <w:lang w:val="fr-BE"/>
        </w:rPr>
        <w:t>Est-ce que tu sais d’où sort cette référence?</w:t>
      </w:r>
      <w:r>
        <w:rPr>
          <w:lang w:val="fr-BE"/>
        </w:rPr>
        <w:t xml:space="preserve"> Je pense que c’est toi qui avais ajouté tout ce texte.</w:t>
      </w:r>
    </w:p>
  </w:comment>
  <w:comment w:id="521" w:author="Alice Latinne" w:date="2017-04-01T16:06:00Z" w:initials="AL">
    <w:p w14:paraId="44811798" w14:textId="4416A57A" w:rsidR="00D34380" w:rsidRPr="00574044" w:rsidRDefault="00D34380">
      <w:pPr>
        <w:pStyle w:val="Commentaire"/>
        <w:rPr>
          <w:lang w:val="fr-BE"/>
        </w:rPr>
      </w:pPr>
      <w:r>
        <w:rPr>
          <w:rStyle w:val="Marquedecommentaire"/>
        </w:rPr>
        <w:annotationRef/>
      </w:r>
      <w:r w:rsidRPr="00574044">
        <w:rPr>
          <w:lang w:val="fr-BE"/>
        </w:rPr>
        <w:t>Il faudra déposer les séquences avant la soumission du papier.</w:t>
      </w:r>
    </w:p>
  </w:comment>
  <w:comment w:id="522" w:author="Utilisateur de Microsoft Office" w:date="2017-06-19T16:22:00Z" w:initials="Office">
    <w:p w14:paraId="14E50002" w14:textId="6F9E5336" w:rsidR="00D34380" w:rsidRDefault="00D34380">
      <w:pPr>
        <w:pStyle w:val="Commentaire"/>
      </w:pPr>
      <w:r>
        <w:rPr>
          <w:rStyle w:val="Marquedecommentaire"/>
        </w:rPr>
        <w:annotationRef/>
      </w:r>
      <w:r>
        <w:t>Yes!</w:t>
      </w:r>
    </w:p>
  </w:comment>
  <w:comment w:id="529" w:author="Johan Michaux" w:date="2017-01-10T15:14:00Z" w:initials="JM">
    <w:p w14:paraId="203D2A9C" w14:textId="77777777" w:rsidR="00D34380" w:rsidRPr="005738C2" w:rsidRDefault="00D34380">
      <w:pPr>
        <w:pStyle w:val="Commentaire"/>
        <w:rPr>
          <w:lang w:val="fr-BE"/>
        </w:rPr>
      </w:pPr>
      <w:r>
        <w:rPr>
          <w:rStyle w:val="Marquedecommentaire"/>
        </w:rPr>
        <w:annotationRef/>
      </w:r>
      <w:r w:rsidRPr="005738C2">
        <w:rPr>
          <w:lang w:val="fr-BE"/>
        </w:rPr>
        <w:t>Oui, ne mettons que le réseau. et mettons l'arbre en appendix ou alors, même en disant qu'il est disponible sur demande?</w:t>
      </w:r>
    </w:p>
  </w:comment>
  <w:comment w:id="543" w:author="Alice Latinne" w:date="2017-04-01T17:15:00Z" w:initials="AL">
    <w:p w14:paraId="20184E24" w14:textId="04C56AAB" w:rsidR="00D34380" w:rsidRPr="0097064B" w:rsidRDefault="00D34380">
      <w:pPr>
        <w:pStyle w:val="Commentaire"/>
        <w:rPr>
          <w:lang w:val="fr-BE"/>
        </w:rPr>
      </w:pPr>
      <w:r>
        <w:rPr>
          <w:rStyle w:val="Marquedecommentaire"/>
        </w:rPr>
        <w:annotationRef/>
      </w:r>
      <w:r w:rsidRPr="0097064B">
        <w:rPr>
          <w:lang w:val="fr-BE"/>
        </w:rPr>
        <w:t>Comme demande, j’ai</w:t>
      </w:r>
      <w:r>
        <w:rPr>
          <w:lang w:val="fr-BE"/>
        </w:rPr>
        <w:t xml:space="preserve"> </w:t>
      </w:r>
      <w:r w:rsidRPr="0097064B">
        <w:rPr>
          <w:lang w:val="fr-BE"/>
        </w:rPr>
        <w:t>utilisé une couleur différente</w:t>
      </w:r>
      <w:r>
        <w:rPr>
          <w:lang w:val="fr-BE"/>
        </w:rPr>
        <w:t xml:space="preserve"> pour les animaux coréens et taiwanais. On voit que les taiwanais forment un groupe a part mais pas les coréens qui sont disperses un peu partout dans le réseau. Les animaux de Jeju island (de Koh et al 2014) forment aussi un groupe à part. </w:t>
      </w:r>
    </w:p>
  </w:comment>
  <w:comment w:id="559" w:author="Alice Latinne" w:date="2017-04-02T17:20:00Z" w:initials="AL">
    <w:p w14:paraId="7AD80091" w14:textId="15ED6235" w:rsidR="00D34380" w:rsidRPr="009C2A3F" w:rsidRDefault="00D34380">
      <w:pPr>
        <w:pStyle w:val="Commentaire"/>
        <w:rPr>
          <w:lang w:val="fr-BE"/>
        </w:rPr>
      </w:pPr>
      <w:r>
        <w:rPr>
          <w:rStyle w:val="Marquedecommentaire"/>
        </w:rPr>
        <w:annotationRef/>
      </w:r>
      <w:r w:rsidRPr="009C2A3F">
        <w:rPr>
          <w:lang w:val="fr-BE"/>
        </w:rPr>
        <w:t xml:space="preserve">Je ne sais pas exactement comment </w:t>
      </w:r>
      <w:r>
        <w:rPr>
          <w:lang w:val="fr-BE"/>
        </w:rPr>
        <w:t>calculer le temps d’expansion</w:t>
      </w:r>
      <w:r w:rsidRPr="009C2A3F">
        <w:rPr>
          <w:lang w:val="fr-BE"/>
        </w:rPr>
        <w:t>: en quelle unité doit-on exprimer le taux de mutation ?</w:t>
      </w:r>
    </w:p>
  </w:comment>
  <w:comment w:id="561" w:author="Utilisateur de Microsoft Office" w:date="2017-06-19T16:35:00Z" w:initials="Office">
    <w:p w14:paraId="3905D4E9" w14:textId="36A0AA57" w:rsidR="00D34380" w:rsidRDefault="00D34380">
      <w:pPr>
        <w:pStyle w:val="Commentaire"/>
      </w:pPr>
      <w:r>
        <w:rPr>
          <w:rStyle w:val="Marquedecommentaire"/>
        </w:rPr>
        <w:annotationRef/>
      </w:r>
      <w:r>
        <w:rPr>
          <w:noProof/>
        </w:rPr>
        <w:drawing>
          <wp:inline distT="0" distB="0" distL="0" distR="0" wp14:anchorId="087A9CCF" wp14:editId="6BB5C057">
            <wp:extent cx="5969000" cy="446405"/>
            <wp:effectExtent l="0" t="0" r="0" b="0"/>
            <wp:docPr id="3" name="Image 3" descr="../../../../../../../../../Capture%20d’écran%202017-06-19%20à%20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20d’écran%202017-06-19%20à%2016.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69000" cy="446405"/>
                    </a:xfrm>
                    <a:prstGeom prst="rect">
                      <a:avLst/>
                    </a:prstGeom>
                    <a:noFill/>
                    <a:ln>
                      <a:noFill/>
                    </a:ln>
                  </pic:spPr>
                </pic:pic>
              </a:graphicData>
            </a:graphic>
          </wp:inline>
        </w:drawing>
      </w:r>
    </w:p>
  </w:comment>
  <w:comment w:id="650" w:author="Alice Latinne" w:date="2017-03-30T18:17:00Z" w:initials="AL">
    <w:p w14:paraId="0C228C21" w14:textId="5E8AED31" w:rsidR="00D34380" w:rsidRPr="002A24B4" w:rsidRDefault="00D34380">
      <w:pPr>
        <w:pStyle w:val="Commentaire"/>
        <w:rPr>
          <w:lang w:val="fr-BE"/>
        </w:rPr>
      </w:pPr>
      <w:r>
        <w:rPr>
          <w:rStyle w:val="Marquedecommentaire"/>
        </w:rPr>
        <w:annotationRef/>
      </w:r>
      <w:r w:rsidRPr="002A24B4">
        <w:rPr>
          <w:lang w:val="fr-BE"/>
        </w:rPr>
        <w:t xml:space="preserve">En relisant les mails que tu m’as transférés, je ne comprends pas pourquoi Miguel a fait une nouvelle analyse. </w:t>
      </w:r>
      <w:r>
        <w:rPr>
          <w:lang w:val="fr-BE"/>
        </w:rPr>
        <w:t>J’en étais restée sur le fait qu’on lui demandait juste de calculer les valeurs en échelle naturelle mais je ne comprends pas pourquoi une nouvelle analyse était nécessaire pour cela. Tu peux m’éclairer là-dessus ? Ou alors c’était juste pour avoir une estimation de T ? Mais étant donne que son estimation est très différente de celle de IM, je me demande si il faut inclure ce résultat ou pas…</w:t>
      </w:r>
    </w:p>
  </w:comment>
  <w:comment w:id="731" w:author="Utilisateur de Microsoft Office" w:date="2017-06-19T16:42:00Z" w:initials="Office">
    <w:p w14:paraId="0013C130" w14:textId="573D33DB" w:rsidR="00D34380" w:rsidRDefault="00D34380">
      <w:pPr>
        <w:pStyle w:val="Commentaire"/>
      </w:pPr>
      <w:r>
        <w:rPr>
          <w:rStyle w:val="Marquedecommentaire"/>
        </w:rPr>
        <w:annotationRef/>
      </w:r>
      <w:r>
        <w:t>Je ne sais pas non plus. Je vais lui demander une fois que tu auras corrigé cette version? Et on lui demandera de virer son estimation de date, car vraiment trop différente d’im</w:t>
      </w:r>
    </w:p>
    <w:p w14:paraId="34630ED8" w14:textId="77777777" w:rsidR="00D34380" w:rsidRDefault="00D34380">
      <w:pPr>
        <w:pStyle w:val="Commentaire"/>
      </w:pPr>
    </w:p>
  </w:comment>
  <w:comment w:id="738" w:author="Alice Latinne" w:date="2017-04-01T17:47:00Z" w:initials="AL">
    <w:p w14:paraId="1C06C172" w14:textId="6B6DD030" w:rsidR="00D34380" w:rsidRPr="00297016" w:rsidRDefault="00D34380">
      <w:pPr>
        <w:pStyle w:val="Commentaire"/>
        <w:rPr>
          <w:lang w:val="fr-BE"/>
        </w:rPr>
      </w:pPr>
      <w:r>
        <w:rPr>
          <w:rStyle w:val="Marquedecommentaire"/>
        </w:rPr>
        <w:annotationRef/>
      </w:r>
      <w:r w:rsidRPr="00297016">
        <w:rPr>
          <w:lang w:val="fr-BE"/>
        </w:rPr>
        <w:t>C’est bcp bcp plus jeune que les 150000 ans de IM… Je ne sais pas trop ce qu’il faut en dire…</w:t>
      </w:r>
    </w:p>
  </w:comment>
  <w:comment w:id="736" w:author="Utilisateur de Microsoft Office" w:date="2017-06-19T16:43:00Z" w:initials="Office">
    <w:p w14:paraId="61FB4C05" w14:textId="5F5DD7BD" w:rsidR="00D34380" w:rsidRDefault="00D34380">
      <w:pPr>
        <w:pStyle w:val="Commentaire"/>
      </w:pPr>
      <w:r>
        <w:rPr>
          <w:rStyle w:val="Marquedecommentaire"/>
        </w:rPr>
        <w:annotationRef/>
      </w:r>
      <w:r>
        <w:t>Oui, faudra surement virer…</w:t>
      </w:r>
    </w:p>
  </w:comment>
  <w:comment w:id="842" w:author="Utilisateur de Microsoft Office" w:date="2017-06-19T16:45:00Z" w:initials="Office">
    <w:p w14:paraId="682AF425" w14:textId="081C6635" w:rsidR="00D34380" w:rsidRDefault="00D34380">
      <w:pPr>
        <w:pStyle w:val="Commentaire"/>
      </w:pPr>
      <w:r>
        <w:rPr>
          <w:rStyle w:val="Marquedecommentaire"/>
        </w:rPr>
        <w:annotationRef/>
      </w:r>
      <w:r>
        <w:t>Je ne sais pas, j’ai repris l’info de Suzuki, mais je pense que oui</w:t>
      </w:r>
    </w:p>
  </w:comment>
  <w:comment w:id="841" w:author="Alice Latinne" w:date="2017-04-02T15:05:00Z" w:initials="AL">
    <w:p w14:paraId="1C1541A0" w14:textId="2D0E2C1B" w:rsidR="00D34380" w:rsidRPr="00B60F38" w:rsidRDefault="00D34380">
      <w:pPr>
        <w:pStyle w:val="Commentaire"/>
        <w:rPr>
          <w:lang w:val="fr-BE"/>
        </w:rPr>
      </w:pPr>
      <w:r>
        <w:rPr>
          <w:rStyle w:val="Marquedecommentaire"/>
        </w:rPr>
        <w:annotationRef/>
      </w:r>
      <w:r w:rsidRPr="00B60F38">
        <w:rPr>
          <w:lang w:val="fr-BE"/>
        </w:rPr>
        <w:t>Est-ce qu’on a des fossiles pour ces régions-là ?</w:t>
      </w:r>
    </w:p>
  </w:comment>
  <w:comment w:id="843" w:author="Johan Michaux" w:date="2017-01-10T15:14:00Z" w:initials="JM">
    <w:p w14:paraId="69A10457" w14:textId="77777777" w:rsidR="00D34380" w:rsidRPr="005738C2" w:rsidRDefault="00D34380">
      <w:pPr>
        <w:pStyle w:val="Commentaire"/>
        <w:rPr>
          <w:lang w:val="fr-BE"/>
        </w:rPr>
      </w:pPr>
      <w:r>
        <w:rPr>
          <w:rStyle w:val="Marquedecommentaire"/>
        </w:rPr>
        <w:annotationRef/>
      </w:r>
      <w:r w:rsidRPr="005738C2">
        <w:rPr>
          <w:lang w:val="fr-BE"/>
        </w:rPr>
        <w:t>On pourrait avoir une idée de la date d’expansion avec le calcul Tau = 2uT et voir ce que ça donne?</w:t>
      </w:r>
    </w:p>
  </w:comment>
  <w:comment w:id="844" w:author="Alice Latinne" w:date="2017-04-02T17:49:00Z" w:initials="AL">
    <w:p w14:paraId="00364FCE" w14:textId="74BEC591" w:rsidR="00D34380" w:rsidRPr="00237F6B" w:rsidRDefault="00D34380">
      <w:pPr>
        <w:pStyle w:val="Commentaire"/>
        <w:rPr>
          <w:lang w:val="fr-BE"/>
        </w:rPr>
      </w:pPr>
      <w:r>
        <w:rPr>
          <w:rStyle w:val="Marquedecommentaire"/>
        </w:rPr>
        <w:annotationRef/>
      </w:r>
      <w:r w:rsidRPr="00237F6B">
        <w:rPr>
          <w:lang w:val="fr-BE"/>
        </w:rPr>
        <w:t>J’ai calcule Tau, ne suis pas certaine de la facon de calculer le temps…</w:t>
      </w:r>
    </w:p>
  </w:comment>
  <w:comment w:id="845" w:author="Utilisateur de Microsoft Office" w:date="2017-06-19T16:46:00Z" w:initials="Office">
    <w:p w14:paraId="2932A9AB" w14:textId="36C7B47F" w:rsidR="00D34380" w:rsidRDefault="00D34380">
      <w:pPr>
        <w:pStyle w:val="Commentaire"/>
      </w:pPr>
      <w:r>
        <w:rPr>
          <w:rStyle w:val="Marquedecommentaire"/>
        </w:rPr>
        <w:annotationRef/>
      </w:r>
      <w:r>
        <w:t>Voir les infos que je t’ai donné pour les calculer</w:t>
      </w:r>
    </w:p>
  </w:comment>
  <w:comment w:id="846" w:author="Alice Latinne" w:date="2017-04-01T18:20:00Z" w:initials="AL">
    <w:p w14:paraId="02F818E1" w14:textId="0D566569" w:rsidR="00D34380" w:rsidRPr="005E2F31" w:rsidRDefault="00D34380">
      <w:pPr>
        <w:pStyle w:val="Commentaire"/>
        <w:rPr>
          <w:lang w:val="fr-BE"/>
        </w:rPr>
      </w:pPr>
      <w:r>
        <w:rPr>
          <w:rStyle w:val="Marquedecommentaire"/>
        </w:rPr>
        <w:annotationRef/>
      </w:r>
      <w:r w:rsidRPr="005E2F31">
        <w:rPr>
          <w:lang w:val="fr-BE"/>
        </w:rPr>
        <w:t>Est-ce qu’il est</w:t>
      </w:r>
      <w:r>
        <w:rPr>
          <w:lang w:val="fr-BE"/>
        </w:rPr>
        <w:t xml:space="preserve"> forcément vrai que la plus gran</w:t>
      </w:r>
      <w:r w:rsidRPr="005E2F31">
        <w:rPr>
          <w:lang w:val="fr-BE"/>
        </w:rPr>
        <w:t>de pop soit celle d’origine?</w:t>
      </w:r>
    </w:p>
  </w:comment>
  <w:comment w:id="847" w:author="Utilisateur de Microsoft Office" w:date="2017-06-19T16:47:00Z" w:initials="Office">
    <w:p w14:paraId="26643DEC" w14:textId="4FA32FE6" w:rsidR="00D34380" w:rsidRDefault="00D34380">
      <w:pPr>
        <w:pStyle w:val="Commentaire"/>
      </w:pPr>
      <w:r>
        <w:rPr>
          <w:rStyle w:val="Marquedecommentaire"/>
        </w:rPr>
        <w:annotationRef/>
      </w:r>
      <w:r>
        <w:t>Pas nécessairement; tu as raison, mais souvent, la taille effective est liée à la diversité génétique et en general, le degré de diversité génétique est plus élevé dans les regions refuge. On peut retirer sit u veux? Ou bien, on voit ce que les reviewers en dissent?</w:t>
      </w:r>
    </w:p>
  </w:comment>
  <w:comment w:id="849" w:author="Alice Latinne" w:date="2017-04-01T18:21:00Z" w:initials="AL">
    <w:p w14:paraId="1FB3171F" w14:textId="5FD0E062" w:rsidR="00D34380" w:rsidRPr="005E2F31" w:rsidRDefault="00D34380">
      <w:pPr>
        <w:pStyle w:val="Commentaire"/>
        <w:rPr>
          <w:lang w:val="fr-BE"/>
        </w:rPr>
      </w:pPr>
      <w:r>
        <w:rPr>
          <w:rStyle w:val="Marquedecommentaire"/>
        </w:rPr>
        <w:annotationRef/>
      </w:r>
      <w:r w:rsidRPr="005E2F31">
        <w:rPr>
          <w:lang w:val="fr-BE"/>
        </w:rPr>
        <w:t>La nouvelle analyse de Miguel donne une estimation bcp plus récente, je ne sais pas trop comment interpréter cela…</w:t>
      </w:r>
    </w:p>
  </w:comment>
  <w:comment w:id="850" w:author="Utilisateur de Microsoft Office" w:date="2017-06-19T16:55:00Z" w:initials="Office">
    <w:p w14:paraId="1EAB9399" w14:textId="0FEA997C" w:rsidR="00D34380" w:rsidRDefault="00D34380">
      <w:pPr>
        <w:pStyle w:val="Commentaire"/>
      </w:pPr>
      <w:r>
        <w:rPr>
          <w:rStyle w:val="Marquedecommentaire"/>
        </w:rPr>
        <w:annotationRef/>
      </w:r>
      <w:r>
        <w:t>À mon avis, faudra ne pas en parler car trop compliqué à justifier en effet et probablement à un fort taux d’homoplasie pour ce genre de marqueur à mon avis</w:t>
      </w:r>
    </w:p>
  </w:comment>
  <w:comment w:id="855" w:author="Alice Latinne" w:date="2017-04-01T18:23:00Z" w:initials="AL">
    <w:p w14:paraId="1ABA86E4" w14:textId="1CDAB6CC" w:rsidR="00D34380" w:rsidRPr="005E2F31" w:rsidRDefault="00D34380">
      <w:pPr>
        <w:pStyle w:val="Commentaire"/>
        <w:rPr>
          <w:lang w:val="fr-BE"/>
        </w:rPr>
      </w:pPr>
      <w:r>
        <w:rPr>
          <w:rStyle w:val="Marquedecommentaire"/>
        </w:rPr>
        <w:annotationRef/>
      </w:r>
      <w:r w:rsidRPr="005E2F31">
        <w:rPr>
          <w:lang w:val="fr-BE"/>
        </w:rPr>
        <w:t xml:space="preserve">Je viens de me </w:t>
      </w:r>
      <w:r>
        <w:rPr>
          <w:lang w:val="fr-BE"/>
        </w:rPr>
        <w:t>rendre</w:t>
      </w:r>
      <w:r w:rsidRPr="005E2F31">
        <w:rPr>
          <w:lang w:val="fr-BE"/>
        </w:rPr>
        <w:t xml:space="preserve"> compte que je m’étais trompée dans les couleurs de la légende du network. </w:t>
      </w:r>
      <w:r>
        <w:rPr>
          <w:lang w:val="fr-BE"/>
        </w:rPr>
        <w:t>En réalité, le jaune correspond à la Chine et le rouge au Far East. J’ai corrige pour la nouvelle version de la figure. Sur base de ces nouvelles couleurs, il me semble clair que les animaux du FEAST (rouge) sont plus proches des Central Paleartic que les chinois. Il faudrait donc un peu modifier la discussion. Désolée pour cette erreur !! Le fait qu’il y a des haplos communs en Europe et dans le FEAST (voir network) met aussi en évidence une origine dans le FEAST plutôt qu’en Chine.</w:t>
      </w:r>
    </w:p>
  </w:comment>
  <w:comment w:id="856" w:author="Utilisateur de Microsoft Office" w:date="2017-06-19T16:53:00Z" w:initials="Office">
    <w:p w14:paraId="427172B5" w14:textId="5B351676" w:rsidR="00D34380" w:rsidRDefault="00D34380">
      <w:pPr>
        <w:pStyle w:val="Commentaire"/>
      </w:pPr>
      <w:r>
        <w:rPr>
          <w:rStyle w:val="Marquedecommentaire"/>
        </w:rPr>
        <w:annotationRef/>
      </w:r>
      <w:r>
        <w:t>Ben oui, toutes mes précédentes explications parlaient de la proximité avec le far east, mais quand j’ai vu tes résultats, j’ai tenté de trouver une autre histoire, mais je n’étais pas convaincu! Bref, je suis rassuré  et je vais changer!</w:t>
      </w:r>
    </w:p>
  </w:comment>
  <w:comment w:id="874" w:author="Alice Latinne" w:date="2017-04-01T18:28:00Z" w:initials="AL">
    <w:p w14:paraId="7EBFB246" w14:textId="4C84FC08" w:rsidR="00D34380" w:rsidRDefault="00D34380">
      <w:pPr>
        <w:pStyle w:val="Commentaire"/>
        <w:rPr>
          <w:lang w:val="fr-BE"/>
        </w:rPr>
      </w:pPr>
      <w:r>
        <w:rPr>
          <w:rStyle w:val="Marquedecommentaire"/>
        </w:rPr>
        <w:annotationRef/>
      </w:r>
      <w:r w:rsidRPr="00226038">
        <w:rPr>
          <w:lang w:val="fr-BE"/>
        </w:rPr>
        <w:t>Je pense que la correction des couleurs du network simplifie la discussion et que l’on pourrait retirer cette phrase.</w:t>
      </w:r>
    </w:p>
    <w:p w14:paraId="7FB522DA" w14:textId="77777777" w:rsidR="00D34380" w:rsidRPr="00226038" w:rsidRDefault="00D34380">
      <w:pPr>
        <w:pStyle w:val="Commentaire"/>
        <w:rPr>
          <w:lang w:val="fr-BE"/>
        </w:rPr>
      </w:pPr>
    </w:p>
  </w:comment>
  <w:comment w:id="875" w:author="Utilisateur de Microsoft Office" w:date="2017-06-19T17:06:00Z" w:initials="Office">
    <w:p w14:paraId="6307143B" w14:textId="4E6713A5" w:rsidR="00D34380" w:rsidRDefault="00D34380">
      <w:pPr>
        <w:pStyle w:val="Commentaire"/>
      </w:pPr>
      <w:r>
        <w:rPr>
          <w:rStyle w:val="Marquedecommentaire"/>
        </w:rPr>
        <w:annotationRef/>
      </w:r>
      <w:r>
        <w:t>Ok, on peut virer ou bien laisser la phrase avec mon changement mais peut être redundant?</w:t>
      </w:r>
    </w:p>
  </w:comment>
  <w:comment w:id="878" w:author="Alice Latinne" w:date="2017-04-01T18:29:00Z" w:initials="AL">
    <w:p w14:paraId="24C59DB1" w14:textId="3AF261FC" w:rsidR="00D34380" w:rsidRDefault="00D34380">
      <w:pPr>
        <w:pStyle w:val="Commentaire"/>
      </w:pPr>
      <w:r>
        <w:rPr>
          <w:rStyle w:val="Marquedecommentaire"/>
        </w:rPr>
        <w:annotationRef/>
      </w:r>
      <w:r>
        <w:t>And maybe also cytb as some haplotypes are shared between FEAST and Europe?? IM also evidenced an East-West gene flow based on cytb data.</w:t>
      </w:r>
    </w:p>
  </w:comment>
  <w:comment w:id="879" w:author="Utilisateur de Microsoft Office" w:date="2017-06-19T17:07:00Z" w:initials="Office">
    <w:p w14:paraId="63698E69" w14:textId="36252D66" w:rsidR="00D34380" w:rsidRDefault="00D34380">
      <w:pPr>
        <w:pStyle w:val="Commentaire"/>
      </w:pPr>
      <w:r>
        <w:rPr>
          <w:rStyle w:val="Marquedecommentaire"/>
        </w:rPr>
        <w:annotationRef/>
      </w:r>
      <w:r>
        <w:t>Oui, on pourrait rajouter ce type d’info, non?</w:t>
      </w:r>
    </w:p>
  </w:comment>
  <w:comment w:id="880" w:author="Alice Latinne" w:date="2017-04-01T18:31:00Z" w:initials="AL">
    <w:p w14:paraId="088F75D7" w14:textId="231ACB99" w:rsidR="00D34380" w:rsidRPr="00226038" w:rsidRDefault="00D34380">
      <w:pPr>
        <w:pStyle w:val="Commentaire"/>
        <w:rPr>
          <w:lang w:val="fr-BE"/>
        </w:rPr>
      </w:pPr>
      <w:r>
        <w:rPr>
          <w:rStyle w:val="Marquedecommentaire"/>
        </w:rPr>
        <w:annotationRef/>
      </w:r>
      <w:r w:rsidRPr="00226038">
        <w:rPr>
          <w:lang w:val="fr-BE"/>
        </w:rPr>
        <w:t>On a mnt le problèm</w:t>
      </w:r>
      <w:r>
        <w:rPr>
          <w:lang w:val="fr-BE"/>
        </w:rPr>
        <w:t>e</w:t>
      </w:r>
      <w:r w:rsidRPr="00226038">
        <w:rPr>
          <w:lang w:val="fr-BE"/>
        </w:rPr>
        <w:t xml:space="preserve"> que l’estimation de Miguel est bcp plus récente</w:t>
      </w:r>
      <w:r>
        <w:rPr>
          <w:lang w:val="fr-BE"/>
        </w:rPr>
        <w:t xml:space="preserve"> et correspond à celle d’Atopkin</w:t>
      </w:r>
      <w:r w:rsidRPr="00226038">
        <w:rPr>
          <w:lang w:val="fr-BE"/>
        </w:rPr>
        <w:t xml:space="preserve">. </w:t>
      </w:r>
    </w:p>
  </w:comment>
  <w:comment w:id="881" w:author="Utilisateur de Microsoft Office" w:date="2017-06-19T17:08:00Z" w:initials="Office">
    <w:p w14:paraId="4B4B7347" w14:textId="033D3108" w:rsidR="00D34380" w:rsidRDefault="00D34380">
      <w:pPr>
        <w:pStyle w:val="Commentaire"/>
      </w:pPr>
      <w:r>
        <w:rPr>
          <w:rStyle w:val="Marquedecommentaire"/>
        </w:rPr>
        <w:annotationRef/>
      </w:r>
      <w:r>
        <w:t>Autre soucis, le fait de considerer 0.5 ou 1 génération?</w:t>
      </w:r>
    </w:p>
    <w:p w14:paraId="57AA6E75" w14:textId="05946E18" w:rsidR="00D34380" w:rsidRDefault="00D34380" w:rsidP="0089765B">
      <w:pPr>
        <w:pStyle w:val="Commentaire"/>
      </w:pPr>
      <w:r>
        <w:t>De mon côté, j’ai vraiment peur que les microsats soit bourrés d’homoplasie et que c’est pour ça qu’on aurait ce résultat. Je vais en parler à Miguel dès que tu auras fini de corriger.</w:t>
      </w:r>
    </w:p>
  </w:comment>
  <w:comment w:id="907" w:author="Alice Latinne" w:date="2017-04-01T18:38:00Z" w:initials="AL">
    <w:p w14:paraId="0DA362FD" w14:textId="679E775F" w:rsidR="00D34380" w:rsidRPr="00961FC2" w:rsidRDefault="00D34380">
      <w:pPr>
        <w:pStyle w:val="Commentaire"/>
        <w:rPr>
          <w:lang w:val="fr-BE"/>
        </w:rPr>
      </w:pPr>
      <w:r>
        <w:rPr>
          <w:rStyle w:val="Marquedecommentaire"/>
        </w:rPr>
        <w:annotationRef/>
      </w:r>
      <w:r w:rsidRPr="00961FC2">
        <w:rPr>
          <w:lang w:val="fr-BE"/>
        </w:rPr>
        <w:t>La structure</w:t>
      </w:r>
      <w:r>
        <w:rPr>
          <w:lang w:val="fr-BE"/>
        </w:rPr>
        <w:t xml:space="preserve"> en étoile </w:t>
      </w:r>
      <w:r w:rsidRPr="00961FC2">
        <w:rPr>
          <w:lang w:val="fr-BE"/>
        </w:rPr>
        <w:t xml:space="preserve">n’est pas très </w:t>
      </w:r>
      <w:r>
        <w:rPr>
          <w:lang w:val="fr-BE"/>
        </w:rPr>
        <w:t>c</w:t>
      </w:r>
      <w:r w:rsidRPr="00961FC2">
        <w:rPr>
          <w:lang w:val="fr-BE"/>
        </w:rPr>
        <w:t>laire je trouve…</w:t>
      </w:r>
    </w:p>
  </w:comment>
  <w:comment w:id="908" w:author="Utilisateur de Microsoft Office" w:date="2017-06-19T17:41:00Z" w:initials="Office">
    <w:p w14:paraId="34914D80" w14:textId="0ACD6B27" w:rsidR="00D34380" w:rsidRDefault="00D34380" w:rsidP="0089765B">
      <w:pPr>
        <w:pStyle w:val="Commentaire"/>
      </w:pPr>
      <w:r>
        <w:rPr>
          <w:rStyle w:val="Marquedecommentaire"/>
        </w:rPr>
        <w:annotationRef/>
      </w:r>
      <w:r>
        <w:t>Les calculs d’expansion avec la valeur de tau seront intéressants à rajouter ici.</w:t>
      </w:r>
    </w:p>
    <w:p w14:paraId="5D5BDD95" w14:textId="28508880" w:rsidR="00D34380" w:rsidRDefault="00D34380">
      <w:pPr>
        <w:pStyle w:val="Commentaire"/>
      </w:pPr>
    </w:p>
  </w:comment>
  <w:comment w:id="949" w:author="Johan Michaux" w:date="2017-01-10T15:14:00Z" w:initials="JM">
    <w:p w14:paraId="1CA7BC41" w14:textId="77777777" w:rsidR="00D34380" w:rsidRPr="005738C2" w:rsidRDefault="00D34380">
      <w:pPr>
        <w:pStyle w:val="Commentaire"/>
        <w:rPr>
          <w:lang w:val="fr-BE"/>
        </w:rPr>
      </w:pPr>
      <w:r>
        <w:rPr>
          <w:rStyle w:val="Marquedecommentaire"/>
        </w:rPr>
        <w:annotationRef/>
      </w:r>
      <w:r w:rsidRPr="005738C2">
        <w:rPr>
          <w:lang w:val="fr-BE"/>
        </w:rPr>
        <w:t>Repris d’un autre papier (sakka et al) où on voyait une meilleure structure mais basée sur beaucoup moins d’animaux</w:t>
      </w:r>
    </w:p>
  </w:comment>
  <w:comment w:id="961" w:author="Alice Latinne" w:date="2017-04-01T18:43:00Z" w:initials="AL">
    <w:p w14:paraId="72DD0FB8" w14:textId="56B2234D" w:rsidR="00D34380" w:rsidRPr="00961FC2" w:rsidRDefault="00D34380">
      <w:pPr>
        <w:pStyle w:val="Commentaire"/>
        <w:rPr>
          <w:lang w:val="fr-BE"/>
        </w:rPr>
      </w:pPr>
      <w:r>
        <w:rPr>
          <w:rStyle w:val="Marquedecommentaire"/>
        </w:rPr>
        <w:annotationRef/>
      </w:r>
      <w:r w:rsidRPr="00961FC2">
        <w:rPr>
          <w:lang w:val="fr-BE"/>
        </w:rPr>
        <w:t xml:space="preserve">Ce sont seulement les diversités nucléotidiques qui sont plus importantes. </w:t>
      </w:r>
      <w:r>
        <w:rPr>
          <w:lang w:val="fr-BE"/>
        </w:rPr>
        <w:t>Les div haplo sont très similaires dans toutes les régions je trouve. Il faudrait peut-etre préciser cela. Dire qu’une plus longue évolution dans les régions Est a permis l’évolution d’haplotypes plus différencies les uns des autres et peut-être aussi à cause de la présence de refuges isoles dans ces régions qui a permis l’évolution d’haplos divergents.</w:t>
      </w:r>
    </w:p>
  </w:comment>
  <w:comment w:id="962" w:author="Utilisateur de Microsoft Office" w:date="2017-06-19T17:44:00Z" w:initials="Office">
    <w:p w14:paraId="2A5047AA" w14:textId="463E1D1C" w:rsidR="00D34380" w:rsidRDefault="00D34380">
      <w:pPr>
        <w:pStyle w:val="Commentaire"/>
      </w:pPr>
      <w:r>
        <w:rPr>
          <w:rStyle w:val="Marquedecommentaire"/>
        </w:rPr>
        <w:annotationRef/>
      </w:r>
      <w:r>
        <w:t>Oui, complétement d’accord</w:t>
      </w:r>
    </w:p>
  </w:comment>
  <w:comment w:id="1019" w:author="Alice Latinne" w:date="2017-04-01T18:48:00Z" w:initials="AL">
    <w:p w14:paraId="3199F9E8" w14:textId="6DFC5270" w:rsidR="00D34380" w:rsidRPr="00075006" w:rsidRDefault="00D34380">
      <w:pPr>
        <w:pStyle w:val="Commentaire"/>
        <w:rPr>
          <w:lang w:val="fr-BE"/>
        </w:rPr>
      </w:pPr>
      <w:r>
        <w:rPr>
          <w:rStyle w:val="Marquedecommentaire"/>
        </w:rPr>
        <w:annotationRef/>
      </w:r>
      <w:r w:rsidRPr="00075006">
        <w:rPr>
          <w:lang w:val="fr-BE"/>
        </w:rPr>
        <w:t>Uniquement pour la diversite nulceotidique</w:t>
      </w:r>
    </w:p>
  </w:comment>
  <w:comment w:id="1020" w:author="Utilisateur de Microsoft Office" w:date="2017-06-19T17:54:00Z" w:initials="Office">
    <w:p w14:paraId="163ED6C6" w14:textId="0D57C121" w:rsidR="00D34380" w:rsidRDefault="00D34380">
      <w:pPr>
        <w:pStyle w:val="Commentaire"/>
      </w:pPr>
      <w:r>
        <w:rPr>
          <w:rStyle w:val="Marquedecommentaire"/>
        </w:rPr>
        <w:annotationRef/>
      </w:r>
      <w:r>
        <w:t>Oui, mais en general, c’est cet indice qu’on utilise pour tester les diversité génétiques, car il tient comptre du nombre d’haplotypes mais aussi du degré de différenciation entre eux. C’est ce que j’ai toujours utilise dans mes autres études sur les apodemus, donc, ça devrait passer, non?</w:t>
      </w:r>
    </w:p>
  </w:comment>
  <w:comment w:id="1023" w:author="Alice Latinne" w:date="2017-04-01T18:52:00Z" w:initials="AL">
    <w:p w14:paraId="7B22DA3A" w14:textId="48175212" w:rsidR="00D34380" w:rsidRPr="00075006" w:rsidRDefault="00D34380">
      <w:pPr>
        <w:pStyle w:val="Commentaire"/>
        <w:rPr>
          <w:lang w:val="fr-BE"/>
        </w:rPr>
      </w:pPr>
      <w:r>
        <w:rPr>
          <w:rStyle w:val="Marquedecommentaire"/>
        </w:rPr>
        <w:annotationRef/>
      </w:r>
      <w:r w:rsidRPr="00075006">
        <w:rPr>
          <w:lang w:val="fr-BE"/>
        </w:rPr>
        <w:t xml:space="preserve">Cette info ne fait plus partie des nouveaux résultats de Miguel il me semble. </w:t>
      </w:r>
      <w:r>
        <w:rPr>
          <w:lang w:val="fr-BE"/>
        </w:rPr>
        <w:t>Je préférais franchement les anciens résultats aux nouveaux. Je ne comprends tjs pas pq il a du refaire une analyse complète.</w:t>
      </w:r>
    </w:p>
  </w:comment>
  <w:comment w:id="1024" w:author="Utilisateur de Microsoft Office" w:date="2017-06-19T17:55:00Z" w:initials="Office">
    <w:p w14:paraId="7A98BF2A" w14:textId="047E81B3" w:rsidR="00D34380" w:rsidRDefault="00D34380">
      <w:pPr>
        <w:pStyle w:val="Commentaire"/>
      </w:pPr>
      <w:r>
        <w:rPr>
          <w:rStyle w:val="Marquedecommentaire"/>
        </w:rPr>
        <w:annotationRef/>
      </w:r>
      <w:r>
        <w:t>On va utiliser ses anciens résultats!!</w:t>
      </w:r>
    </w:p>
  </w:comment>
  <w:comment w:id="1030" w:author="Utilisateur de Microsoft Office" w:date="2017-06-19T18:08:00Z" w:initials="Office">
    <w:p w14:paraId="75EEBEC0" w14:textId="520669A5" w:rsidR="00D34380" w:rsidRDefault="00D34380">
      <w:pPr>
        <w:pStyle w:val="Commentaire"/>
      </w:pPr>
      <w:r>
        <w:rPr>
          <w:rStyle w:val="Marquedecommentaire"/>
        </w:rPr>
        <w:annotationRef/>
      </w:r>
      <w:r>
        <w:t>Ce type d’info tend à dire que la separation entre les deux regions serait récente et donc, on irait plutôt dans le sens des résultats de Miguel, crévindjuuu… Car si les pops sont séparées depuis 150 000 ans, on devrait voir plus de differences, non? Ou alors beaucoup de gene flow entre les deux pops et la difference plus grande au niveau mito s’expliquerait que les gene flow seraient moins observes caf venant seulement des mères, qui sont en plus souvent plus philopatriques? T’en penses quoi?</w:t>
      </w:r>
      <w:r w:rsidR="00CE672B">
        <w:t xml:space="preserve"> C’est vraiment la question clé du papier, pff</w:t>
      </w:r>
    </w:p>
  </w:comment>
  <w:comment w:id="1038" w:author="Johan Michaux" w:date="2017-01-10T15:14:00Z" w:initials="JM">
    <w:p w14:paraId="69EDBC56" w14:textId="77777777" w:rsidR="00D34380" w:rsidRPr="00075006" w:rsidRDefault="00D34380">
      <w:pPr>
        <w:pStyle w:val="Commentaire"/>
        <w:rPr>
          <w:lang w:val="fr-BE"/>
        </w:rPr>
      </w:pPr>
      <w:r>
        <w:rPr>
          <w:rStyle w:val="Marquedecommentaire"/>
        </w:rPr>
        <w:annotationRef/>
      </w:r>
      <w:r w:rsidRPr="00075006">
        <w:rPr>
          <w:lang w:val="fr-BE"/>
        </w:rPr>
        <w:t>À vérifier</w:t>
      </w:r>
    </w:p>
  </w:comment>
  <w:comment w:id="1037" w:author="Alice Latinne" w:date="2017-04-01T18:57:00Z" w:initials="AL">
    <w:p w14:paraId="3C657293" w14:textId="2BD110FB" w:rsidR="00D34380" w:rsidRPr="00075006" w:rsidRDefault="00D34380">
      <w:pPr>
        <w:pStyle w:val="Commentaire"/>
        <w:rPr>
          <w:lang w:val="fr-BE"/>
        </w:rPr>
      </w:pPr>
      <w:r>
        <w:rPr>
          <w:rStyle w:val="Marquedecommentaire"/>
        </w:rPr>
        <w:annotationRef/>
      </w:r>
      <w:r w:rsidRPr="00075006">
        <w:rPr>
          <w:lang w:val="fr-BE"/>
        </w:rPr>
        <w:t>Oui le réseau confirme que les indiv taiwanais for</w:t>
      </w:r>
      <w:r>
        <w:rPr>
          <w:lang w:val="fr-BE"/>
        </w:rPr>
        <w:t>ment</w:t>
      </w:r>
      <w:r w:rsidRPr="00075006">
        <w:rPr>
          <w:lang w:val="fr-BE"/>
        </w:rPr>
        <w:t xml:space="preserve"> un clade à part</w:t>
      </w:r>
      <w:r>
        <w:rPr>
          <w:lang w:val="fr-BE"/>
        </w:rPr>
        <w:t>. Ceux de Jeju island (seq de Koh et al 2014) forment aussi un clade a part…</w:t>
      </w:r>
    </w:p>
  </w:comment>
  <w:comment w:id="1039" w:author="Utilisateur de Microsoft Office" w:date="2017-06-19T18:11:00Z" w:initials="Office">
    <w:p w14:paraId="79A911D5" w14:textId="3347521B" w:rsidR="00D34380" w:rsidRDefault="00D34380">
      <w:pPr>
        <w:pStyle w:val="Commentaire"/>
      </w:pPr>
      <w:r>
        <w:rPr>
          <w:rStyle w:val="Marquedecommentaire"/>
        </w:rPr>
        <w:annotationRef/>
      </w:r>
      <w:r>
        <w:t>Genial! Ouf!</w:t>
      </w:r>
    </w:p>
  </w:comment>
  <w:comment w:id="1071" w:author="Alice Latinne" w:date="2017-04-01T19:12:00Z" w:initials="AL">
    <w:p w14:paraId="6D529519" w14:textId="66110619" w:rsidR="00D34380" w:rsidRPr="00F37684" w:rsidRDefault="00D34380">
      <w:pPr>
        <w:pStyle w:val="Commentaire"/>
        <w:rPr>
          <w:lang w:val="fr-BE"/>
        </w:rPr>
      </w:pPr>
      <w:r>
        <w:rPr>
          <w:rStyle w:val="Marquedecommentaire"/>
        </w:rPr>
        <w:annotationRef/>
      </w:r>
      <w:r w:rsidRPr="00F37684">
        <w:rPr>
          <w:lang w:val="fr-BE"/>
        </w:rPr>
        <w:t>Je trouve qu’il faudrait discuter du cas de Micromys</w:t>
      </w:r>
      <w:r>
        <w:rPr>
          <w:lang w:val="fr-BE"/>
        </w:rPr>
        <w:t xml:space="preserve"> et Cricetus bcp</w:t>
      </w:r>
      <w:r w:rsidRPr="00F37684">
        <w:rPr>
          <w:lang w:val="fr-BE"/>
        </w:rPr>
        <w:t xml:space="preserve"> plutôt dans la discussion et comparer avec ce que l’on a trouvé pour A. ag</w:t>
      </w:r>
      <w:r>
        <w:rPr>
          <w:lang w:val="fr-BE"/>
        </w:rPr>
        <w:t>rarius.</w:t>
      </w:r>
    </w:p>
  </w:comment>
  <w:comment w:id="1072" w:author="Utilisateur de Microsoft Office" w:date="2017-06-19T18:39:00Z" w:initials="Office">
    <w:p w14:paraId="60BC59BF" w14:textId="67EB4377" w:rsidR="00D34380" w:rsidRDefault="00D34380">
      <w:pPr>
        <w:pStyle w:val="Commentaire"/>
      </w:pPr>
      <w:r>
        <w:rPr>
          <w:rStyle w:val="Marquedecommentaire"/>
        </w:rPr>
        <w:annotationRef/>
      </w:r>
      <w:r>
        <w:t>En fait, pour Cricetus, ils viennent de moins loin, d’asie centrale. A ma connaissance, je ne connais que Micromys qui vient de l’autre côté. Mais je vais chercher plus longuement. Et OK pour en parler avant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DF4841" w15:done="0"/>
  <w15:commentEx w15:paraId="5A59D20B" w15:done="0"/>
  <w15:commentEx w15:paraId="3C634A07" w15:done="0"/>
  <w15:commentEx w15:paraId="6D842207" w15:done="0"/>
  <w15:commentEx w15:paraId="0800CF62" w15:done="0"/>
  <w15:commentEx w15:paraId="1A1A0E89" w15:done="0"/>
  <w15:commentEx w15:paraId="44C264E7" w15:done="0"/>
  <w15:commentEx w15:paraId="13FA118C" w15:done="0"/>
  <w15:commentEx w15:paraId="7B7FF362" w15:done="0"/>
  <w15:commentEx w15:paraId="3038FB7A" w15:done="0"/>
  <w15:commentEx w15:paraId="45B2386B" w15:done="0"/>
  <w15:commentEx w15:paraId="714266FF" w15:done="0"/>
  <w15:commentEx w15:paraId="5F7D87EB" w15:done="0"/>
  <w15:commentEx w15:paraId="285A66C6" w15:done="0"/>
  <w15:commentEx w15:paraId="5CE3BA16" w15:paraIdParent="285A66C6" w15:done="0"/>
  <w15:commentEx w15:paraId="1307B455" w15:done="0"/>
  <w15:commentEx w15:paraId="28012486" w15:done="0"/>
  <w15:commentEx w15:paraId="44811798" w15:done="0"/>
  <w15:commentEx w15:paraId="14E50002" w15:paraIdParent="44811798" w15:done="0"/>
  <w15:commentEx w15:paraId="203D2A9C" w15:done="0"/>
  <w15:commentEx w15:paraId="20184E24" w15:done="0"/>
  <w15:commentEx w15:paraId="7AD80091" w15:done="0"/>
  <w15:commentEx w15:paraId="3905D4E9" w15:done="0"/>
  <w15:commentEx w15:paraId="0C228C21" w15:done="0"/>
  <w15:commentEx w15:paraId="34630ED8" w15:done="0"/>
  <w15:commentEx w15:paraId="1C06C172" w15:done="0"/>
  <w15:commentEx w15:paraId="61FB4C05" w15:done="0"/>
  <w15:commentEx w15:paraId="682AF425" w15:done="0"/>
  <w15:commentEx w15:paraId="1C1541A0" w15:done="0"/>
  <w15:commentEx w15:paraId="69A10457" w15:done="0"/>
  <w15:commentEx w15:paraId="00364FCE" w15:paraIdParent="69A10457" w15:done="0"/>
  <w15:commentEx w15:paraId="2932A9AB" w15:paraIdParent="69A10457" w15:done="0"/>
  <w15:commentEx w15:paraId="02F818E1" w15:done="0"/>
  <w15:commentEx w15:paraId="26643DEC" w15:paraIdParent="02F818E1" w15:done="0"/>
  <w15:commentEx w15:paraId="1FB3171F" w15:done="0"/>
  <w15:commentEx w15:paraId="1EAB9399" w15:paraIdParent="1FB3171F" w15:done="0"/>
  <w15:commentEx w15:paraId="1ABA86E4" w15:done="0"/>
  <w15:commentEx w15:paraId="427172B5" w15:paraIdParent="1ABA86E4" w15:done="0"/>
  <w15:commentEx w15:paraId="7FB522DA" w15:done="0"/>
  <w15:commentEx w15:paraId="6307143B" w15:paraIdParent="7FB522DA" w15:done="0"/>
  <w15:commentEx w15:paraId="24C59DB1" w15:done="0"/>
  <w15:commentEx w15:paraId="63698E69" w15:paraIdParent="24C59DB1" w15:done="0"/>
  <w15:commentEx w15:paraId="088F75D7" w15:done="0"/>
  <w15:commentEx w15:paraId="57AA6E75" w15:paraIdParent="088F75D7" w15:done="0"/>
  <w15:commentEx w15:paraId="0DA362FD" w15:done="0"/>
  <w15:commentEx w15:paraId="5D5BDD95" w15:done="0"/>
  <w15:commentEx w15:paraId="1CA7BC41" w15:done="0"/>
  <w15:commentEx w15:paraId="72DD0FB8" w15:done="0"/>
  <w15:commentEx w15:paraId="2A5047AA" w15:paraIdParent="72DD0FB8" w15:done="0"/>
  <w15:commentEx w15:paraId="3199F9E8" w15:done="0"/>
  <w15:commentEx w15:paraId="163ED6C6" w15:paraIdParent="3199F9E8" w15:done="0"/>
  <w15:commentEx w15:paraId="7B22DA3A" w15:done="0"/>
  <w15:commentEx w15:paraId="7A98BF2A" w15:paraIdParent="7B22DA3A" w15:done="0"/>
  <w15:commentEx w15:paraId="75EEBEC0" w15:done="0"/>
  <w15:commentEx w15:paraId="69EDBC56" w15:done="0"/>
  <w15:commentEx w15:paraId="3C657293" w15:done="0"/>
  <w15:commentEx w15:paraId="79A911D5" w15:done="0"/>
  <w15:commentEx w15:paraId="6D529519" w15:done="0"/>
  <w15:commentEx w15:paraId="60BC59BF" w15:paraIdParent="6D52951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T T 8 DA Fo 00">
    <w:altName w:val="Cambria"/>
    <w:panose1 w:val="00000000000000000000"/>
    <w:charset w:val="4D"/>
    <w:family w:val="swiss"/>
    <w:notTrueType/>
    <w:pitch w:val="default"/>
    <w:sig w:usb0="00000003" w:usb1="00000000" w:usb2="00000000" w:usb3="00000000" w:csb0="00000001" w:csb1="00000000"/>
  </w:font>
  <w:font w:name="T T 8 DA 0o 00">
    <w:altName w:val="Cambria"/>
    <w:panose1 w:val="00000000000000000000"/>
    <w:charset w:val="4D"/>
    <w:family w:val="swiss"/>
    <w:notTrueType/>
    <w:pitch w:val="default"/>
    <w:sig w:usb0="00000003" w:usb1="00000000" w:usb2="00000000" w:usb3="00000000" w:csb0="00000001" w:csb1="00000000"/>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Arial">
    <w:panose1 w:val="020B0604020202020204"/>
    <w:charset w:val="00"/>
    <w:family w:val="auto"/>
    <w:pitch w:val="variable"/>
    <w:sig w:usb0="E0002AFF" w:usb1="C0007843" w:usb2="00000009" w:usb3="00000000" w:csb0="000001FF" w:csb1="00000000"/>
  </w:font>
  <w:font w:name="Times-Roman">
    <w:charset w:val="00"/>
    <w:family w:val="auto"/>
    <w:pitch w:val="variable"/>
    <w:sig w:usb0="00000003" w:usb1="00000000" w:usb2="00000000" w:usb3="00000000" w:csb0="00000001" w:csb1="00000000"/>
  </w:font>
  <w:font w:name="Giovanni-Book">
    <w:altName w:val="Times New Roman"/>
    <w:panose1 w:val="00000000000000000000"/>
    <w:charset w:val="00"/>
    <w:family w:val="roman"/>
    <w:notTrueType/>
    <w:pitch w:val="default"/>
    <w:sig w:usb0="00000003" w:usb1="00000000" w:usb2="00000000" w:usb3="00000000" w:csb0="00000001" w:csb1="00000000"/>
  </w:font>
  <w:font w:name="AdvGulliv-R">
    <w:altName w:val="Cambria"/>
    <w:panose1 w:val="00000000000000000000"/>
    <w:charset w:val="4D"/>
    <w:family w:val="auto"/>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D4153"/>
    <w:multiLevelType w:val="multilevel"/>
    <w:tmpl w:val="98C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71A1E"/>
    <w:multiLevelType w:val="hybridMultilevel"/>
    <w:tmpl w:val="9B885710"/>
    <w:lvl w:ilvl="0" w:tplc="D71610AA">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2">
    <w:nsid w:val="20DC59BD"/>
    <w:multiLevelType w:val="hybridMultilevel"/>
    <w:tmpl w:val="0154706C"/>
    <w:lvl w:ilvl="0" w:tplc="4DAA0AAE">
      <w:start w:val="1"/>
      <w:numFmt w:val="bullet"/>
      <w:lvlText w:val="•"/>
      <w:lvlJc w:val="left"/>
      <w:pPr>
        <w:tabs>
          <w:tab w:val="num" w:pos="720"/>
        </w:tabs>
        <w:ind w:left="720" w:hanging="360"/>
      </w:pPr>
      <w:rPr>
        <w:rFonts w:ascii="Times New Roman" w:hAnsi="Times New Roman" w:hint="default"/>
      </w:rPr>
    </w:lvl>
    <w:lvl w:ilvl="1" w:tplc="2738DE98" w:tentative="1">
      <w:start w:val="1"/>
      <w:numFmt w:val="bullet"/>
      <w:lvlText w:val="•"/>
      <w:lvlJc w:val="left"/>
      <w:pPr>
        <w:tabs>
          <w:tab w:val="num" w:pos="1440"/>
        </w:tabs>
        <w:ind w:left="1440" w:hanging="360"/>
      </w:pPr>
      <w:rPr>
        <w:rFonts w:ascii="Times New Roman" w:hAnsi="Times New Roman" w:hint="default"/>
      </w:rPr>
    </w:lvl>
    <w:lvl w:ilvl="2" w:tplc="EF4280CC" w:tentative="1">
      <w:start w:val="1"/>
      <w:numFmt w:val="bullet"/>
      <w:lvlText w:val="•"/>
      <w:lvlJc w:val="left"/>
      <w:pPr>
        <w:tabs>
          <w:tab w:val="num" w:pos="2160"/>
        </w:tabs>
        <w:ind w:left="2160" w:hanging="360"/>
      </w:pPr>
      <w:rPr>
        <w:rFonts w:ascii="Times New Roman" w:hAnsi="Times New Roman" w:hint="default"/>
      </w:rPr>
    </w:lvl>
    <w:lvl w:ilvl="3" w:tplc="A768B842" w:tentative="1">
      <w:start w:val="1"/>
      <w:numFmt w:val="bullet"/>
      <w:lvlText w:val="•"/>
      <w:lvlJc w:val="left"/>
      <w:pPr>
        <w:tabs>
          <w:tab w:val="num" w:pos="2880"/>
        </w:tabs>
        <w:ind w:left="2880" w:hanging="360"/>
      </w:pPr>
      <w:rPr>
        <w:rFonts w:ascii="Times New Roman" w:hAnsi="Times New Roman" w:hint="default"/>
      </w:rPr>
    </w:lvl>
    <w:lvl w:ilvl="4" w:tplc="364C63C6" w:tentative="1">
      <w:start w:val="1"/>
      <w:numFmt w:val="bullet"/>
      <w:lvlText w:val="•"/>
      <w:lvlJc w:val="left"/>
      <w:pPr>
        <w:tabs>
          <w:tab w:val="num" w:pos="3600"/>
        </w:tabs>
        <w:ind w:left="3600" w:hanging="360"/>
      </w:pPr>
      <w:rPr>
        <w:rFonts w:ascii="Times New Roman" w:hAnsi="Times New Roman" w:hint="default"/>
      </w:rPr>
    </w:lvl>
    <w:lvl w:ilvl="5" w:tplc="244015AE" w:tentative="1">
      <w:start w:val="1"/>
      <w:numFmt w:val="bullet"/>
      <w:lvlText w:val="•"/>
      <w:lvlJc w:val="left"/>
      <w:pPr>
        <w:tabs>
          <w:tab w:val="num" w:pos="4320"/>
        </w:tabs>
        <w:ind w:left="4320" w:hanging="360"/>
      </w:pPr>
      <w:rPr>
        <w:rFonts w:ascii="Times New Roman" w:hAnsi="Times New Roman" w:hint="default"/>
      </w:rPr>
    </w:lvl>
    <w:lvl w:ilvl="6" w:tplc="3B12B40A" w:tentative="1">
      <w:start w:val="1"/>
      <w:numFmt w:val="bullet"/>
      <w:lvlText w:val="•"/>
      <w:lvlJc w:val="left"/>
      <w:pPr>
        <w:tabs>
          <w:tab w:val="num" w:pos="5040"/>
        </w:tabs>
        <w:ind w:left="5040" w:hanging="360"/>
      </w:pPr>
      <w:rPr>
        <w:rFonts w:ascii="Times New Roman" w:hAnsi="Times New Roman" w:hint="default"/>
      </w:rPr>
    </w:lvl>
    <w:lvl w:ilvl="7" w:tplc="738A013C" w:tentative="1">
      <w:start w:val="1"/>
      <w:numFmt w:val="bullet"/>
      <w:lvlText w:val="•"/>
      <w:lvlJc w:val="left"/>
      <w:pPr>
        <w:tabs>
          <w:tab w:val="num" w:pos="5760"/>
        </w:tabs>
        <w:ind w:left="5760" w:hanging="360"/>
      </w:pPr>
      <w:rPr>
        <w:rFonts w:ascii="Times New Roman" w:hAnsi="Times New Roman" w:hint="default"/>
      </w:rPr>
    </w:lvl>
    <w:lvl w:ilvl="8" w:tplc="ACACBA4C" w:tentative="1">
      <w:start w:val="1"/>
      <w:numFmt w:val="bullet"/>
      <w:lvlText w:val="•"/>
      <w:lvlJc w:val="left"/>
      <w:pPr>
        <w:tabs>
          <w:tab w:val="num" w:pos="6480"/>
        </w:tabs>
        <w:ind w:left="6480" w:hanging="360"/>
      </w:pPr>
      <w:rPr>
        <w:rFonts w:ascii="Times New Roman" w:hAnsi="Times New Roman" w:hint="default"/>
      </w:rPr>
    </w:lvl>
  </w:abstractNum>
  <w:abstractNum w:abstractNumId="3">
    <w:nsid w:val="2A1D5B97"/>
    <w:multiLevelType w:val="hybridMultilevel"/>
    <w:tmpl w:val="0388BEDC"/>
    <w:lvl w:ilvl="0" w:tplc="73340AB4">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C165CB"/>
    <w:multiLevelType w:val="hybridMultilevel"/>
    <w:tmpl w:val="EF46F514"/>
    <w:lvl w:ilvl="0" w:tplc="B798C4DA">
      <w:start w:val="1"/>
      <w:numFmt w:val="bullet"/>
      <w:lvlText w:val="•"/>
      <w:lvlJc w:val="left"/>
      <w:pPr>
        <w:tabs>
          <w:tab w:val="num" w:pos="720"/>
        </w:tabs>
        <w:ind w:left="720" w:hanging="360"/>
      </w:pPr>
      <w:rPr>
        <w:rFonts w:ascii="Times New Roman" w:hAnsi="Times New Roman" w:hint="default"/>
      </w:rPr>
    </w:lvl>
    <w:lvl w:ilvl="1" w:tplc="7194CBE8" w:tentative="1">
      <w:start w:val="1"/>
      <w:numFmt w:val="bullet"/>
      <w:lvlText w:val="•"/>
      <w:lvlJc w:val="left"/>
      <w:pPr>
        <w:tabs>
          <w:tab w:val="num" w:pos="1440"/>
        </w:tabs>
        <w:ind w:left="1440" w:hanging="360"/>
      </w:pPr>
      <w:rPr>
        <w:rFonts w:ascii="Times New Roman" w:hAnsi="Times New Roman" w:hint="default"/>
      </w:rPr>
    </w:lvl>
    <w:lvl w:ilvl="2" w:tplc="17FC8B36" w:tentative="1">
      <w:start w:val="1"/>
      <w:numFmt w:val="bullet"/>
      <w:lvlText w:val="•"/>
      <w:lvlJc w:val="left"/>
      <w:pPr>
        <w:tabs>
          <w:tab w:val="num" w:pos="2160"/>
        </w:tabs>
        <w:ind w:left="2160" w:hanging="360"/>
      </w:pPr>
      <w:rPr>
        <w:rFonts w:ascii="Times New Roman" w:hAnsi="Times New Roman" w:hint="default"/>
      </w:rPr>
    </w:lvl>
    <w:lvl w:ilvl="3" w:tplc="277C0702" w:tentative="1">
      <w:start w:val="1"/>
      <w:numFmt w:val="bullet"/>
      <w:lvlText w:val="•"/>
      <w:lvlJc w:val="left"/>
      <w:pPr>
        <w:tabs>
          <w:tab w:val="num" w:pos="2880"/>
        </w:tabs>
        <w:ind w:left="2880" w:hanging="360"/>
      </w:pPr>
      <w:rPr>
        <w:rFonts w:ascii="Times New Roman" w:hAnsi="Times New Roman" w:hint="default"/>
      </w:rPr>
    </w:lvl>
    <w:lvl w:ilvl="4" w:tplc="20A0E2CA" w:tentative="1">
      <w:start w:val="1"/>
      <w:numFmt w:val="bullet"/>
      <w:lvlText w:val="•"/>
      <w:lvlJc w:val="left"/>
      <w:pPr>
        <w:tabs>
          <w:tab w:val="num" w:pos="3600"/>
        </w:tabs>
        <w:ind w:left="3600" w:hanging="360"/>
      </w:pPr>
      <w:rPr>
        <w:rFonts w:ascii="Times New Roman" w:hAnsi="Times New Roman" w:hint="default"/>
      </w:rPr>
    </w:lvl>
    <w:lvl w:ilvl="5" w:tplc="21869450" w:tentative="1">
      <w:start w:val="1"/>
      <w:numFmt w:val="bullet"/>
      <w:lvlText w:val="•"/>
      <w:lvlJc w:val="left"/>
      <w:pPr>
        <w:tabs>
          <w:tab w:val="num" w:pos="4320"/>
        </w:tabs>
        <w:ind w:left="4320" w:hanging="360"/>
      </w:pPr>
      <w:rPr>
        <w:rFonts w:ascii="Times New Roman" w:hAnsi="Times New Roman" w:hint="default"/>
      </w:rPr>
    </w:lvl>
    <w:lvl w:ilvl="6" w:tplc="6E204B16" w:tentative="1">
      <w:start w:val="1"/>
      <w:numFmt w:val="bullet"/>
      <w:lvlText w:val="•"/>
      <w:lvlJc w:val="left"/>
      <w:pPr>
        <w:tabs>
          <w:tab w:val="num" w:pos="5040"/>
        </w:tabs>
        <w:ind w:left="5040" w:hanging="360"/>
      </w:pPr>
      <w:rPr>
        <w:rFonts w:ascii="Times New Roman" w:hAnsi="Times New Roman" w:hint="default"/>
      </w:rPr>
    </w:lvl>
    <w:lvl w:ilvl="7" w:tplc="F190E95A" w:tentative="1">
      <w:start w:val="1"/>
      <w:numFmt w:val="bullet"/>
      <w:lvlText w:val="•"/>
      <w:lvlJc w:val="left"/>
      <w:pPr>
        <w:tabs>
          <w:tab w:val="num" w:pos="5760"/>
        </w:tabs>
        <w:ind w:left="5760" w:hanging="360"/>
      </w:pPr>
      <w:rPr>
        <w:rFonts w:ascii="Times New Roman" w:hAnsi="Times New Roman" w:hint="default"/>
      </w:rPr>
    </w:lvl>
    <w:lvl w:ilvl="8" w:tplc="D4D48224" w:tentative="1">
      <w:start w:val="1"/>
      <w:numFmt w:val="bullet"/>
      <w:lvlText w:val="•"/>
      <w:lvlJc w:val="left"/>
      <w:pPr>
        <w:tabs>
          <w:tab w:val="num" w:pos="6480"/>
        </w:tabs>
        <w:ind w:left="6480" w:hanging="360"/>
      </w:pPr>
      <w:rPr>
        <w:rFonts w:ascii="Times New Roman" w:hAnsi="Times New Roman" w:hint="default"/>
      </w:rPr>
    </w:lvl>
  </w:abstractNum>
  <w:abstractNum w:abstractNumId="5">
    <w:nsid w:val="3B1C62F5"/>
    <w:multiLevelType w:val="hybridMultilevel"/>
    <w:tmpl w:val="45A40ECC"/>
    <w:lvl w:ilvl="0" w:tplc="E6BA1B14">
      <w:start w:val="1"/>
      <w:numFmt w:val="bullet"/>
      <w:lvlText w:val="•"/>
      <w:lvlJc w:val="left"/>
      <w:pPr>
        <w:tabs>
          <w:tab w:val="num" w:pos="720"/>
        </w:tabs>
        <w:ind w:left="720" w:hanging="360"/>
      </w:pPr>
      <w:rPr>
        <w:rFonts w:ascii="Times New Roman" w:hAnsi="Times New Roman" w:hint="default"/>
      </w:rPr>
    </w:lvl>
    <w:lvl w:ilvl="1" w:tplc="282ED822" w:tentative="1">
      <w:start w:val="1"/>
      <w:numFmt w:val="bullet"/>
      <w:lvlText w:val="•"/>
      <w:lvlJc w:val="left"/>
      <w:pPr>
        <w:tabs>
          <w:tab w:val="num" w:pos="1440"/>
        </w:tabs>
        <w:ind w:left="1440" w:hanging="360"/>
      </w:pPr>
      <w:rPr>
        <w:rFonts w:ascii="Times New Roman" w:hAnsi="Times New Roman" w:hint="default"/>
      </w:rPr>
    </w:lvl>
    <w:lvl w:ilvl="2" w:tplc="0F66FFDE" w:tentative="1">
      <w:start w:val="1"/>
      <w:numFmt w:val="bullet"/>
      <w:lvlText w:val="•"/>
      <w:lvlJc w:val="left"/>
      <w:pPr>
        <w:tabs>
          <w:tab w:val="num" w:pos="2160"/>
        </w:tabs>
        <w:ind w:left="2160" w:hanging="360"/>
      </w:pPr>
      <w:rPr>
        <w:rFonts w:ascii="Times New Roman" w:hAnsi="Times New Roman" w:hint="default"/>
      </w:rPr>
    </w:lvl>
    <w:lvl w:ilvl="3" w:tplc="B24C88B4" w:tentative="1">
      <w:start w:val="1"/>
      <w:numFmt w:val="bullet"/>
      <w:lvlText w:val="•"/>
      <w:lvlJc w:val="left"/>
      <w:pPr>
        <w:tabs>
          <w:tab w:val="num" w:pos="2880"/>
        </w:tabs>
        <w:ind w:left="2880" w:hanging="360"/>
      </w:pPr>
      <w:rPr>
        <w:rFonts w:ascii="Times New Roman" w:hAnsi="Times New Roman" w:hint="default"/>
      </w:rPr>
    </w:lvl>
    <w:lvl w:ilvl="4" w:tplc="FFE22A44" w:tentative="1">
      <w:start w:val="1"/>
      <w:numFmt w:val="bullet"/>
      <w:lvlText w:val="•"/>
      <w:lvlJc w:val="left"/>
      <w:pPr>
        <w:tabs>
          <w:tab w:val="num" w:pos="3600"/>
        </w:tabs>
        <w:ind w:left="3600" w:hanging="360"/>
      </w:pPr>
      <w:rPr>
        <w:rFonts w:ascii="Times New Roman" w:hAnsi="Times New Roman" w:hint="default"/>
      </w:rPr>
    </w:lvl>
    <w:lvl w:ilvl="5" w:tplc="C77C99A0" w:tentative="1">
      <w:start w:val="1"/>
      <w:numFmt w:val="bullet"/>
      <w:lvlText w:val="•"/>
      <w:lvlJc w:val="left"/>
      <w:pPr>
        <w:tabs>
          <w:tab w:val="num" w:pos="4320"/>
        </w:tabs>
        <w:ind w:left="4320" w:hanging="360"/>
      </w:pPr>
      <w:rPr>
        <w:rFonts w:ascii="Times New Roman" w:hAnsi="Times New Roman" w:hint="default"/>
      </w:rPr>
    </w:lvl>
    <w:lvl w:ilvl="6" w:tplc="32486484" w:tentative="1">
      <w:start w:val="1"/>
      <w:numFmt w:val="bullet"/>
      <w:lvlText w:val="•"/>
      <w:lvlJc w:val="left"/>
      <w:pPr>
        <w:tabs>
          <w:tab w:val="num" w:pos="5040"/>
        </w:tabs>
        <w:ind w:left="5040" w:hanging="360"/>
      </w:pPr>
      <w:rPr>
        <w:rFonts w:ascii="Times New Roman" w:hAnsi="Times New Roman" w:hint="default"/>
      </w:rPr>
    </w:lvl>
    <w:lvl w:ilvl="7" w:tplc="82AA2EB0" w:tentative="1">
      <w:start w:val="1"/>
      <w:numFmt w:val="bullet"/>
      <w:lvlText w:val="•"/>
      <w:lvlJc w:val="left"/>
      <w:pPr>
        <w:tabs>
          <w:tab w:val="num" w:pos="5760"/>
        </w:tabs>
        <w:ind w:left="5760" w:hanging="360"/>
      </w:pPr>
      <w:rPr>
        <w:rFonts w:ascii="Times New Roman" w:hAnsi="Times New Roman" w:hint="default"/>
      </w:rPr>
    </w:lvl>
    <w:lvl w:ilvl="8" w:tplc="A5EAA722" w:tentative="1">
      <w:start w:val="1"/>
      <w:numFmt w:val="bullet"/>
      <w:lvlText w:val="•"/>
      <w:lvlJc w:val="left"/>
      <w:pPr>
        <w:tabs>
          <w:tab w:val="num" w:pos="6480"/>
        </w:tabs>
        <w:ind w:left="6480" w:hanging="360"/>
      </w:pPr>
      <w:rPr>
        <w:rFonts w:ascii="Times New Roman" w:hAnsi="Times New Roman" w:hint="default"/>
      </w:rPr>
    </w:lvl>
  </w:abstractNum>
  <w:abstractNum w:abstractNumId="6">
    <w:nsid w:val="3F8B7119"/>
    <w:multiLevelType w:val="multilevel"/>
    <w:tmpl w:val="23CE175A"/>
    <w:lvl w:ilvl="0">
      <w:numFmt w:val="decimal"/>
      <w:lvlText w:val="%1"/>
      <w:lvlJc w:val="left"/>
      <w:pPr>
        <w:ind w:left="360" w:hanging="360"/>
      </w:pPr>
      <w:rPr>
        <w:rFonts w:ascii="Times New Roman" w:hAnsi="Times New Roman" w:hint="default"/>
        <w:color w:val="auto"/>
        <w:sz w:val="24"/>
      </w:rPr>
    </w:lvl>
    <w:lvl w:ilvl="1">
      <w:start w:val="51"/>
      <w:numFmt w:val="decimalZero"/>
      <w:lvlText w:val="%1.%2"/>
      <w:lvlJc w:val="left"/>
      <w:pPr>
        <w:ind w:left="360" w:hanging="360"/>
      </w:pPr>
      <w:rPr>
        <w:rFonts w:ascii="Times New Roman" w:hAnsi="Times New Roman" w:hint="default"/>
        <w:color w:val="auto"/>
        <w:sz w:val="24"/>
      </w:rPr>
    </w:lvl>
    <w:lvl w:ilvl="2">
      <w:start w:val="1"/>
      <w:numFmt w:val="decimal"/>
      <w:lvlText w:val="%1.%2.%3"/>
      <w:lvlJc w:val="left"/>
      <w:pPr>
        <w:ind w:left="720" w:hanging="720"/>
      </w:pPr>
      <w:rPr>
        <w:rFonts w:ascii="Times New Roman" w:hAnsi="Times New Roman" w:hint="default"/>
        <w:color w:val="auto"/>
        <w:sz w:val="24"/>
      </w:rPr>
    </w:lvl>
    <w:lvl w:ilvl="3">
      <w:start w:val="1"/>
      <w:numFmt w:val="decimal"/>
      <w:lvlText w:val="%1.%2.%3.%4"/>
      <w:lvlJc w:val="left"/>
      <w:pPr>
        <w:ind w:left="720" w:hanging="720"/>
      </w:pPr>
      <w:rPr>
        <w:rFonts w:ascii="Times New Roman" w:hAnsi="Times New Roman" w:hint="default"/>
        <w:color w:val="auto"/>
        <w:sz w:val="24"/>
      </w:rPr>
    </w:lvl>
    <w:lvl w:ilvl="4">
      <w:start w:val="1"/>
      <w:numFmt w:val="decimal"/>
      <w:lvlText w:val="%1.%2.%3.%4.%5"/>
      <w:lvlJc w:val="left"/>
      <w:pPr>
        <w:ind w:left="1080" w:hanging="1080"/>
      </w:pPr>
      <w:rPr>
        <w:rFonts w:ascii="Times New Roman" w:hAnsi="Times New Roman" w:hint="default"/>
        <w:color w:val="auto"/>
        <w:sz w:val="24"/>
      </w:rPr>
    </w:lvl>
    <w:lvl w:ilvl="5">
      <w:start w:val="1"/>
      <w:numFmt w:val="decimal"/>
      <w:lvlText w:val="%1.%2.%3.%4.%5.%6"/>
      <w:lvlJc w:val="left"/>
      <w:pPr>
        <w:ind w:left="1080" w:hanging="1080"/>
      </w:pPr>
      <w:rPr>
        <w:rFonts w:ascii="Times New Roman" w:hAnsi="Times New Roman" w:hint="default"/>
        <w:color w:val="auto"/>
        <w:sz w:val="24"/>
      </w:rPr>
    </w:lvl>
    <w:lvl w:ilvl="6">
      <w:start w:val="1"/>
      <w:numFmt w:val="decimal"/>
      <w:lvlText w:val="%1.%2.%3.%4.%5.%6.%7"/>
      <w:lvlJc w:val="left"/>
      <w:pPr>
        <w:ind w:left="1440" w:hanging="1440"/>
      </w:pPr>
      <w:rPr>
        <w:rFonts w:ascii="Times New Roman" w:hAnsi="Times New Roman" w:hint="default"/>
        <w:color w:val="auto"/>
        <w:sz w:val="24"/>
      </w:rPr>
    </w:lvl>
    <w:lvl w:ilvl="7">
      <w:start w:val="1"/>
      <w:numFmt w:val="decimal"/>
      <w:lvlText w:val="%1.%2.%3.%4.%5.%6.%7.%8"/>
      <w:lvlJc w:val="left"/>
      <w:pPr>
        <w:ind w:left="1440" w:hanging="1440"/>
      </w:pPr>
      <w:rPr>
        <w:rFonts w:ascii="Times New Roman" w:hAnsi="Times New Roman" w:hint="default"/>
        <w:color w:val="auto"/>
        <w:sz w:val="24"/>
      </w:rPr>
    </w:lvl>
    <w:lvl w:ilvl="8">
      <w:start w:val="1"/>
      <w:numFmt w:val="decimal"/>
      <w:lvlText w:val="%1.%2.%3.%4.%5.%6.%7.%8.%9"/>
      <w:lvlJc w:val="left"/>
      <w:pPr>
        <w:ind w:left="1800" w:hanging="1800"/>
      </w:pPr>
      <w:rPr>
        <w:rFonts w:ascii="Times New Roman" w:hAnsi="Times New Roman" w:hint="default"/>
        <w:color w:val="auto"/>
        <w:sz w:val="24"/>
      </w:rPr>
    </w:lvl>
  </w:abstractNum>
  <w:abstractNum w:abstractNumId="7">
    <w:nsid w:val="64751610"/>
    <w:multiLevelType w:val="hybridMultilevel"/>
    <w:tmpl w:val="83B2C62C"/>
    <w:lvl w:ilvl="0" w:tplc="2974A6EC">
      <w:start w:val="1"/>
      <w:numFmt w:val="bullet"/>
      <w:lvlText w:val="•"/>
      <w:lvlJc w:val="left"/>
      <w:pPr>
        <w:tabs>
          <w:tab w:val="num" w:pos="720"/>
        </w:tabs>
        <w:ind w:left="720" w:hanging="360"/>
      </w:pPr>
      <w:rPr>
        <w:rFonts w:ascii="Times New Roman" w:hAnsi="Times New Roman" w:hint="default"/>
      </w:rPr>
    </w:lvl>
    <w:lvl w:ilvl="1" w:tplc="3F2E33BE" w:tentative="1">
      <w:start w:val="1"/>
      <w:numFmt w:val="bullet"/>
      <w:lvlText w:val="•"/>
      <w:lvlJc w:val="left"/>
      <w:pPr>
        <w:tabs>
          <w:tab w:val="num" w:pos="1440"/>
        </w:tabs>
        <w:ind w:left="1440" w:hanging="360"/>
      </w:pPr>
      <w:rPr>
        <w:rFonts w:ascii="Times New Roman" w:hAnsi="Times New Roman" w:hint="default"/>
      </w:rPr>
    </w:lvl>
    <w:lvl w:ilvl="2" w:tplc="6C685260" w:tentative="1">
      <w:start w:val="1"/>
      <w:numFmt w:val="bullet"/>
      <w:lvlText w:val="•"/>
      <w:lvlJc w:val="left"/>
      <w:pPr>
        <w:tabs>
          <w:tab w:val="num" w:pos="2160"/>
        </w:tabs>
        <w:ind w:left="2160" w:hanging="360"/>
      </w:pPr>
      <w:rPr>
        <w:rFonts w:ascii="Times New Roman" w:hAnsi="Times New Roman" w:hint="default"/>
      </w:rPr>
    </w:lvl>
    <w:lvl w:ilvl="3" w:tplc="AD82F93E" w:tentative="1">
      <w:start w:val="1"/>
      <w:numFmt w:val="bullet"/>
      <w:lvlText w:val="•"/>
      <w:lvlJc w:val="left"/>
      <w:pPr>
        <w:tabs>
          <w:tab w:val="num" w:pos="2880"/>
        </w:tabs>
        <w:ind w:left="2880" w:hanging="360"/>
      </w:pPr>
      <w:rPr>
        <w:rFonts w:ascii="Times New Roman" w:hAnsi="Times New Roman" w:hint="default"/>
      </w:rPr>
    </w:lvl>
    <w:lvl w:ilvl="4" w:tplc="4BBCBBE2" w:tentative="1">
      <w:start w:val="1"/>
      <w:numFmt w:val="bullet"/>
      <w:lvlText w:val="•"/>
      <w:lvlJc w:val="left"/>
      <w:pPr>
        <w:tabs>
          <w:tab w:val="num" w:pos="3600"/>
        </w:tabs>
        <w:ind w:left="3600" w:hanging="360"/>
      </w:pPr>
      <w:rPr>
        <w:rFonts w:ascii="Times New Roman" w:hAnsi="Times New Roman" w:hint="default"/>
      </w:rPr>
    </w:lvl>
    <w:lvl w:ilvl="5" w:tplc="442EE410" w:tentative="1">
      <w:start w:val="1"/>
      <w:numFmt w:val="bullet"/>
      <w:lvlText w:val="•"/>
      <w:lvlJc w:val="left"/>
      <w:pPr>
        <w:tabs>
          <w:tab w:val="num" w:pos="4320"/>
        </w:tabs>
        <w:ind w:left="4320" w:hanging="360"/>
      </w:pPr>
      <w:rPr>
        <w:rFonts w:ascii="Times New Roman" w:hAnsi="Times New Roman" w:hint="default"/>
      </w:rPr>
    </w:lvl>
    <w:lvl w:ilvl="6" w:tplc="B5785990" w:tentative="1">
      <w:start w:val="1"/>
      <w:numFmt w:val="bullet"/>
      <w:lvlText w:val="•"/>
      <w:lvlJc w:val="left"/>
      <w:pPr>
        <w:tabs>
          <w:tab w:val="num" w:pos="5040"/>
        </w:tabs>
        <w:ind w:left="5040" w:hanging="360"/>
      </w:pPr>
      <w:rPr>
        <w:rFonts w:ascii="Times New Roman" w:hAnsi="Times New Roman" w:hint="default"/>
      </w:rPr>
    </w:lvl>
    <w:lvl w:ilvl="7" w:tplc="3D30A4B0" w:tentative="1">
      <w:start w:val="1"/>
      <w:numFmt w:val="bullet"/>
      <w:lvlText w:val="•"/>
      <w:lvlJc w:val="left"/>
      <w:pPr>
        <w:tabs>
          <w:tab w:val="num" w:pos="5760"/>
        </w:tabs>
        <w:ind w:left="5760" w:hanging="360"/>
      </w:pPr>
      <w:rPr>
        <w:rFonts w:ascii="Times New Roman" w:hAnsi="Times New Roman" w:hint="default"/>
      </w:rPr>
    </w:lvl>
    <w:lvl w:ilvl="8" w:tplc="9E5EF798" w:tentative="1">
      <w:start w:val="1"/>
      <w:numFmt w:val="bullet"/>
      <w:lvlText w:val="•"/>
      <w:lvlJc w:val="left"/>
      <w:pPr>
        <w:tabs>
          <w:tab w:val="num" w:pos="6480"/>
        </w:tabs>
        <w:ind w:left="6480" w:hanging="360"/>
      </w:pPr>
      <w:rPr>
        <w:rFonts w:ascii="Times New Roman" w:hAnsi="Times New Roman" w:hint="default"/>
      </w:rPr>
    </w:lvl>
  </w:abstractNum>
  <w:abstractNum w:abstractNumId="8">
    <w:nsid w:val="663726E2"/>
    <w:multiLevelType w:val="hybridMultilevel"/>
    <w:tmpl w:val="AA66966A"/>
    <w:lvl w:ilvl="0" w:tplc="DAF0C228">
      <w:start w:val="1"/>
      <w:numFmt w:val="bullet"/>
      <w:lvlText w:val="•"/>
      <w:lvlJc w:val="left"/>
      <w:pPr>
        <w:tabs>
          <w:tab w:val="num" w:pos="720"/>
        </w:tabs>
        <w:ind w:left="720" w:hanging="360"/>
      </w:pPr>
      <w:rPr>
        <w:rFonts w:ascii="Times New Roman" w:hAnsi="Times New Roman" w:hint="default"/>
      </w:rPr>
    </w:lvl>
    <w:lvl w:ilvl="1" w:tplc="1E8AE700" w:tentative="1">
      <w:start w:val="1"/>
      <w:numFmt w:val="bullet"/>
      <w:lvlText w:val="•"/>
      <w:lvlJc w:val="left"/>
      <w:pPr>
        <w:tabs>
          <w:tab w:val="num" w:pos="1440"/>
        </w:tabs>
        <w:ind w:left="1440" w:hanging="360"/>
      </w:pPr>
      <w:rPr>
        <w:rFonts w:ascii="Times New Roman" w:hAnsi="Times New Roman" w:hint="default"/>
      </w:rPr>
    </w:lvl>
    <w:lvl w:ilvl="2" w:tplc="7254607E" w:tentative="1">
      <w:start w:val="1"/>
      <w:numFmt w:val="bullet"/>
      <w:lvlText w:val="•"/>
      <w:lvlJc w:val="left"/>
      <w:pPr>
        <w:tabs>
          <w:tab w:val="num" w:pos="2160"/>
        </w:tabs>
        <w:ind w:left="2160" w:hanging="360"/>
      </w:pPr>
      <w:rPr>
        <w:rFonts w:ascii="Times New Roman" w:hAnsi="Times New Roman" w:hint="default"/>
      </w:rPr>
    </w:lvl>
    <w:lvl w:ilvl="3" w:tplc="1E10C866" w:tentative="1">
      <w:start w:val="1"/>
      <w:numFmt w:val="bullet"/>
      <w:lvlText w:val="•"/>
      <w:lvlJc w:val="left"/>
      <w:pPr>
        <w:tabs>
          <w:tab w:val="num" w:pos="2880"/>
        </w:tabs>
        <w:ind w:left="2880" w:hanging="360"/>
      </w:pPr>
      <w:rPr>
        <w:rFonts w:ascii="Times New Roman" w:hAnsi="Times New Roman" w:hint="default"/>
      </w:rPr>
    </w:lvl>
    <w:lvl w:ilvl="4" w:tplc="993C31C0" w:tentative="1">
      <w:start w:val="1"/>
      <w:numFmt w:val="bullet"/>
      <w:lvlText w:val="•"/>
      <w:lvlJc w:val="left"/>
      <w:pPr>
        <w:tabs>
          <w:tab w:val="num" w:pos="3600"/>
        </w:tabs>
        <w:ind w:left="3600" w:hanging="360"/>
      </w:pPr>
      <w:rPr>
        <w:rFonts w:ascii="Times New Roman" w:hAnsi="Times New Roman" w:hint="default"/>
      </w:rPr>
    </w:lvl>
    <w:lvl w:ilvl="5" w:tplc="20BA0672" w:tentative="1">
      <w:start w:val="1"/>
      <w:numFmt w:val="bullet"/>
      <w:lvlText w:val="•"/>
      <w:lvlJc w:val="left"/>
      <w:pPr>
        <w:tabs>
          <w:tab w:val="num" w:pos="4320"/>
        </w:tabs>
        <w:ind w:left="4320" w:hanging="360"/>
      </w:pPr>
      <w:rPr>
        <w:rFonts w:ascii="Times New Roman" w:hAnsi="Times New Roman" w:hint="default"/>
      </w:rPr>
    </w:lvl>
    <w:lvl w:ilvl="6" w:tplc="9A2651D2" w:tentative="1">
      <w:start w:val="1"/>
      <w:numFmt w:val="bullet"/>
      <w:lvlText w:val="•"/>
      <w:lvlJc w:val="left"/>
      <w:pPr>
        <w:tabs>
          <w:tab w:val="num" w:pos="5040"/>
        </w:tabs>
        <w:ind w:left="5040" w:hanging="360"/>
      </w:pPr>
      <w:rPr>
        <w:rFonts w:ascii="Times New Roman" w:hAnsi="Times New Roman" w:hint="default"/>
      </w:rPr>
    </w:lvl>
    <w:lvl w:ilvl="7" w:tplc="595EC818" w:tentative="1">
      <w:start w:val="1"/>
      <w:numFmt w:val="bullet"/>
      <w:lvlText w:val="•"/>
      <w:lvlJc w:val="left"/>
      <w:pPr>
        <w:tabs>
          <w:tab w:val="num" w:pos="5760"/>
        </w:tabs>
        <w:ind w:left="5760" w:hanging="360"/>
      </w:pPr>
      <w:rPr>
        <w:rFonts w:ascii="Times New Roman" w:hAnsi="Times New Roman" w:hint="default"/>
      </w:rPr>
    </w:lvl>
    <w:lvl w:ilvl="8" w:tplc="D06EA794" w:tentative="1">
      <w:start w:val="1"/>
      <w:numFmt w:val="bullet"/>
      <w:lvlText w:val="•"/>
      <w:lvlJc w:val="left"/>
      <w:pPr>
        <w:tabs>
          <w:tab w:val="num" w:pos="6480"/>
        </w:tabs>
        <w:ind w:left="6480" w:hanging="360"/>
      </w:pPr>
      <w:rPr>
        <w:rFonts w:ascii="Times New Roman" w:hAnsi="Times New Roman" w:hint="default"/>
      </w:rPr>
    </w:lvl>
  </w:abstractNum>
  <w:abstractNum w:abstractNumId="9">
    <w:nsid w:val="706940C0"/>
    <w:multiLevelType w:val="hybridMultilevel"/>
    <w:tmpl w:val="B0E4BDDA"/>
    <w:lvl w:ilvl="0" w:tplc="F29252E0">
      <w:start w:val="1"/>
      <w:numFmt w:val="bullet"/>
      <w:lvlText w:val="•"/>
      <w:lvlJc w:val="left"/>
      <w:pPr>
        <w:tabs>
          <w:tab w:val="num" w:pos="720"/>
        </w:tabs>
        <w:ind w:left="720" w:hanging="360"/>
      </w:pPr>
      <w:rPr>
        <w:rFonts w:ascii="Times New Roman" w:hAnsi="Times New Roman" w:hint="default"/>
      </w:rPr>
    </w:lvl>
    <w:lvl w:ilvl="1" w:tplc="C4768A58" w:tentative="1">
      <w:start w:val="1"/>
      <w:numFmt w:val="bullet"/>
      <w:lvlText w:val="•"/>
      <w:lvlJc w:val="left"/>
      <w:pPr>
        <w:tabs>
          <w:tab w:val="num" w:pos="1440"/>
        </w:tabs>
        <w:ind w:left="1440" w:hanging="360"/>
      </w:pPr>
      <w:rPr>
        <w:rFonts w:ascii="Times New Roman" w:hAnsi="Times New Roman" w:hint="default"/>
      </w:rPr>
    </w:lvl>
    <w:lvl w:ilvl="2" w:tplc="BF128D58" w:tentative="1">
      <w:start w:val="1"/>
      <w:numFmt w:val="bullet"/>
      <w:lvlText w:val="•"/>
      <w:lvlJc w:val="left"/>
      <w:pPr>
        <w:tabs>
          <w:tab w:val="num" w:pos="2160"/>
        </w:tabs>
        <w:ind w:left="2160" w:hanging="360"/>
      </w:pPr>
      <w:rPr>
        <w:rFonts w:ascii="Times New Roman" w:hAnsi="Times New Roman" w:hint="default"/>
      </w:rPr>
    </w:lvl>
    <w:lvl w:ilvl="3" w:tplc="08C4A2DC" w:tentative="1">
      <w:start w:val="1"/>
      <w:numFmt w:val="bullet"/>
      <w:lvlText w:val="•"/>
      <w:lvlJc w:val="left"/>
      <w:pPr>
        <w:tabs>
          <w:tab w:val="num" w:pos="2880"/>
        </w:tabs>
        <w:ind w:left="2880" w:hanging="360"/>
      </w:pPr>
      <w:rPr>
        <w:rFonts w:ascii="Times New Roman" w:hAnsi="Times New Roman" w:hint="default"/>
      </w:rPr>
    </w:lvl>
    <w:lvl w:ilvl="4" w:tplc="43A809AE" w:tentative="1">
      <w:start w:val="1"/>
      <w:numFmt w:val="bullet"/>
      <w:lvlText w:val="•"/>
      <w:lvlJc w:val="left"/>
      <w:pPr>
        <w:tabs>
          <w:tab w:val="num" w:pos="3600"/>
        </w:tabs>
        <w:ind w:left="3600" w:hanging="360"/>
      </w:pPr>
      <w:rPr>
        <w:rFonts w:ascii="Times New Roman" w:hAnsi="Times New Roman" w:hint="default"/>
      </w:rPr>
    </w:lvl>
    <w:lvl w:ilvl="5" w:tplc="923C7C70" w:tentative="1">
      <w:start w:val="1"/>
      <w:numFmt w:val="bullet"/>
      <w:lvlText w:val="•"/>
      <w:lvlJc w:val="left"/>
      <w:pPr>
        <w:tabs>
          <w:tab w:val="num" w:pos="4320"/>
        </w:tabs>
        <w:ind w:left="4320" w:hanging="360"/>
      </w:pPr>
      <w:rPr>
        <w:rFonts w:ascii="Times New Roman" w:hAnsi="Times New Roman" w:hint="default"/>
      </w:rPr>
    </w:lvl>
    <w:lvl w:ilvl="6" w:tplc="6B2AAB54" w:tentative="1">
      <w:start w:val="1"/>
      <w:numFmt w:val="bullet"/>
      <w:lvlText w:val="•"/>
      <w:lvlJc w:val="left"/>
      <w:pPr>
        <w:tabs>
          <w:tab w:val="num" w:pos="5040"/>
        </w:tabs>
        <w:ind w:left="5040" w:hanging="360"/>
      </w:pPr>
      <w:rPr>
        <w:rFonts w:ascii="Times New Roman" w:hAnsi="Times New Roman" w:hint="default"/>
      </w:rPr>
    </w:lvl>
    <w:lvl w:ilvl="7" w:tplc="4F34E1C0" w:tentative="1">
      <w:start w:val="1"/>
      <w:numFmt w:val="bullet"/>
      <w:lvlText w:val="•"/>
      <w:lvlJc w:val="left"/>
      <w:pPr>
        <w:tabs>
          <w:tab w:val="num" w:pos="5760"/>
        </w:tabs>
        <w:ind w:left="5760" w:hanging="360"/>
      </w:pPr>
      <w:rPr>
        <w:rFonts w:ascii="Times New Roman" w:hAnsi="Times New Roman" w:hint="default"/>
      </w:rPr>
    </w:lvl>
    <w:lvl w:ilvl="8" w:tplc="1E34249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AF02CC9"/>
    <w:multiLevelType w:val="hybridMultilevel"/>
    <w:tmpl w:val="8908A33C"/>
    <w:lvl w:ilvl="0" w:tplc="DD966104">
      <w:start w:val="1"/>
      <w:numFmt w:val="bullet"/>
      <w:lvlText w:val="•"/>
      <w:lvlJc w:val="left"/>
      <w:pPr>
        <w:tabs>
          <w:tab w:val="num" w:pos="720"/>
        </w:tabs>
        <w:ind w:left="720" w:hanging="360"/>
      </w:pPr>
      <w:rPr>
        <w:rFonts w:ascii="Times New Roman" w:hAnsi="Times New Roman" w:hint="default"/>
      </w:rPr>
    </w:lvl>
    <w:lvl w:ilvl="1" w:tplc="4058C0B8" w:tentative="1">
      <w:start w:val="1"/>
      <w:numFmt w:val="bullet"/>
      <w:lvlText w:val="•"/>
      <w:lvlJc w:val="left"/>
      <w:pPr>
        <w:tabs>
          <w:tab w:val="num" w:pos="1440"/>
        </w:tabs>
        <w:ind w:left="1440" w:hanging="360"/>
      </w:pPr>
      <w:rPr>
        <w:rFonts w:ascii="Times New Roman" w:hAnsi="Times New Roman" w:hint="default"/>
      </w:rPr>
    </w:lvl>
    <w:lvl w:ilvl="2" w:tplc="CD40861E" w:tentative="1">
      <w:start w:val="1"/>
      <w:numFmt w:val="bullet"/>
      <w:lvlText w:val="•"/>
      <w:lvlJc w:val="left"/>
      <w:pPr>
        <w:tabs>
          <w:tab w:val="num" w:pos="2160"/>
        </w:tabs>
        <w:ind w:left="2160" w:hanging="360"/>
      </w:pPr>
      <w:rPr>
        <w:rFonts w:ascii="Times New Roman" w:hAnsi="Times New Roman" w:hint="default"/>
      </w:rPr>
    </w:lvl>
    <w:lvl w:ilvl="3" w:tplc="B3A671C6" w:tentative="1">
      <w:start w:val="1"/>
      <w:numFmt w:val="bullet"/>
      <w:lvlText w:val="•"/>
      <w:lvlJc w:val="left"/>
      <w:pPr>
        <w:tabs>
          <w:tab w:val="num" w:pos="2880"/>
        </w:tabs>
        <w:ind w:left="2880" w:hanging="360"/>
      </w:pPr>
      <w:rPr>
        <w:rFonts w:ascii="Times New Roman" w:hAnsi="Times New Roman" w:hint="default"/>
      </w:rPr>
    </w:lvl>
    <w:lvl w:ilvl="4" w:tplc="50182DE8" w:tentative="1">
      <w:start w:val="1"/>
      <w:numFmt w:val="bullet"/>
      <w:lvlText w:val="•"/>
      <w:lvlJc w:val="left"/>
      <w:pPr>
        <w:tabs>
          <w:tab w:val="num" w:pos="3600"/>
        </w:tabs>
        <w:ind w:left="3600" w:hanging="360"/>
      </w:pPr>
      <w:rPr>
        <w:rFonts w:ascii="Times New Roman" w:hAnsi="Times New Roman" w:hint="default"/>
      </w:rPr>
    </w:lvl>
    <w:lvl w:ilvl="5" w:tplc="9220716E" w:tentative="1">
      <w:start w:val="1"/>
      <w:numFmt w:val="bullet"/>
      <w:lvlText w:val="•"/>
      <w:lvlJc w:val="left"/>
      <w:pPr>
        <w:tabs>
          <w:tab w:val="num" w:pos="4320"/>
        </w:tabs>
        <w:ind w:left="4320" w:hanging="360"/>
      </w:pPr>
      <w:rPr>
        <w:rFonts w:ascii="Times New Roman" w:hAnsi="Times New Roman" w:hint="default"/>
      </w:rPr>
    </w:lvl>
    <w:lvl w:ilvl="6" w:tplc="27229758" w:tentative="1">
      <w:start w:val="1"/>
      <w:numFmt w:val="bullet"/>
      <w:lvlText w:val="•"/>
      <w:lvlJc w:val="left"/>
      <w:pPr>
        <w:tabs>
          <w:tab w:val="num" w:pos="5040"/>
        </w:tabs>
        <w:ind w:left="5040" w:hanging="360"/>
      </w:pPr>
      <w:rPr>
        <w:rFonts w:ascii="Times New Roman" w:hAnsi="Times New Roman" w:hint="default"/>
      </w:rPr>
    </w:lvl>
    <w:lvl w:ilvl="7" w:tplc="9DA658B8" w:tentative="1">
      <w:start w:val="1"/>
      <w:numFmt w:val="bullet"/>
      <w:lvlText w:val="•"/>
      <w:lvlJc w:val="left"/>
      <w:pPr>
        <w:tabs>
          <w:tab w:val="num" w:pos="5760"/>
        </w:tabs>
        <w:ind w:left="5760" w:hanging="360"/>
      </w:pPr>
      <w:rPr>
        <w:rFonts w:ascii="Times New Roman" w:hAnsi="Times New Roman" w:hint="default"/>
      </w:rPr>
    </w:lvl>
    <w:lvl w:ilvl="8" w:tplc="2310A984" w:tentative="1">
      <w:start w:val="1"/>
      <w:numFmt w:val="bullet"/>
      <w:lvlText w:val="•"/>
      <w:lvlJc w:val="left"/>
      <w:pPr>
        <w:tabs>
          <w:tab w:val="num" w:pos="6480"/>
        </w:tabs>
        <w:ind w:left="6480" w:hanging="360"/>
      </w:pPr>
      <w:rPr>
        <w:rFonts w:ascii="Times New Roman" w:hAnsi="Times New Roman" w:hint="default"/>
      </w:rPr>
    </w:lvl>
  </w:abstractNum>
  <w:num w:numId="1">
    <w:abstractNumId w:val="7"/>
  </w:num>
  <w:num w:numId="2">
    <w:abstractNumId w:val="4"/>
  </w:num>
  <w:num w:numId="3">
    <w:abstractNumId w:val="8"/>
  </w:num>
  <w:num w:numId="4">
    <w:abstractNumId w:val="2"/>
  </w:num>
  <w:num w:numId="5">
    <w:abstractNumId w:val="5"/>
  </w:num>
  <w:num w:numId="6">
    <w:abstractNumId w:val="10"/>
  </w:num>
  <w:num w:numId="7">
    <w:abstractNumId w:val="9"/>
  </w:num>
  <w:num w:numId="8">
    <w:abstractNumId w:val="6"/>
  </w:num>
  <w:num w:numId="9">
    <w:abstractNumId w:val="1"/>
  </w:num>
  <w:num w:numId="10">
    <w:abstractNumId w:val="3"/>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ice Latinne">
    <w15:presenceInfo w15:providerId="AD" w15:userId="S-1-5-21-720876877-761932538-156770170-2179"/>
  </w15:person>
  <w15:person w15:author="Utilisateur de Microsoft Office">
    <w15:presenceInfo w15:providerId="None" w15:userId="Utilisateur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E1"/>
    <w:rsid w:val="00014677"/>
    <w:rsid w:val="000244DC"/>
    <w:rsid w:val="00024D26"/>
    <w:rsid w:val="0002764B"/>
    <w:rsid w:val="0003268B"/>
    <w:rsid w:val="00044C6D"/>
    <w:rsid w:val="00047E8F"/>
    <w:rsid w:val="00052E53"/>
    <w:rsid w:val="0007058C"/>
    <w:rsid w:val="00072681"/>
    <w:rsid w:val="00075006"/>
    <w:rsid w:val="00077FAE"/>
    <w:rsid w:val="0008493F"/>
    <w:rsid w:val="000858E9"/>
    <w:rsid w:val="00093295"/>
    <w:rsid w:val="000A01E1"/>
    <w:rsid w:val="000A1846"/>
    <w:rsid w:val="000A6280"/>
    <w:rsid w:val="000B3CDD"/>
    <w:rsid w:val="000B5DFA"/>
    <w:rsid w:val="000B61AC"/>
    <w:rsid w:val="000B68B0"/>
    <w:rsid w:val="000D173E"/>
    <w:rsid w:val="000D75AC"/>
    <w:rsid w:val="000E2BD6"/>
    <w:rsid w:val="000E3B47"/>
    <w:rsid w:val="000E4F0C"/>
    <w:rsid w:val="000F2AF5"/>
    <w:rsid w:val="000F4BA0"/>
    <w:rsid w:val="00100C6F"/>
    <w:rsid w:val="001064E2"/>
    <w:rsid w:val="001222D4"/>
    <w:rsid w:val="001248D2"/>
    <w:rsid w:val="00132E66"/>
    <w:rsid w:val="00134E14"/>
    <w:rsid w:val="001457AA"/>
    <w:rsid w:val="0015588D"/>
    <w:rsid w:val="00164C83"/>
    <w:rsid w:val="00166784"/>
    <w:rsid w:val="00172C82"/>
    <w:rsid w:val="00183BBC"/>
    <w:rsid w:val="00186500"/>
    <w:rsid w:val="00194049"/>
    <w:rsid w:val="0019639E"/>
    <w:rsid w:val="00196D23"/>
    <w:rsid w:val="001A2047"/>
    <w:rsid w:val="001A20AB"/>
    <w:rsid w:val="001A7A94"/>
    <w:rsid w:val="001C0276"/>
    <w:rsid w:val="001C7A0D"/>
    <w:rsid w:val="001D18AE"/>
    <w:rsid w:val="001D2A0E"/>
    <w:rsid w:val="001D7228"/>
    <w:rsid w:val="001D792E"/>
    <w:rsid w:val="001E6E05"/>
    <w:rsid w:val="001F2853"/>
    <w:rsid w:val="00205E3F"/>
    <w:rsid w:val="00211BFD"/>
    <w:rsid w:val="002162C5"/>
    <w:rsid w:val="002165E4"/>
    <w:rsid w:val="002249ED"/>
    <w:rsid w:val="00226038"/>
    <w:rsid w:val="0023072F"/>
    <w:rsid w:val="00235D4B"/>
    <w:rsid w:val="00237F6B"/>
    <w:rsid w:val="00245F47"/>
    <w:rsid w:val="00246446"/>
    <w:rsid w:val="002475A8"/>
    <w:rsid w:val="00251449"/>
    <w:rsid w:val="0025419A"/>
    <w:rsid w:val="002572B9"/>
    <w:rsid w:val="00267ADC"/>
    <w:rsid w:val="0027132D"/>
    <w:rsid w:val="002727A8"/>
    <w:rsid w:val="00273468"/>
    <w:rsid w:val="0027503C"/>
    <w:rsid w:val="00275B60"/>
    <w:rsid w:val="00293885"/>
    <w:rsid w:val="0029461E"/>
    <w:rsid w:val="00297016"/>
    <w:rsid w:val="002A0C2E"/>
    <w:rsid w:val="002A24B4"/>
    <w:rsid w:val="002B217C"/>
    <w:rsid w:val="002B75D8"/>
    <w:rsid w:val="002C759F"/>
    <w:rsid w:val="002D3FE5"/>
    <w:rsid w:val="002E5FA3"/>
    <w:rsid w:val="002E7569"/>
    <w:rsid w:val="002F0DB3"/>
    <w:rsid w:val="002F4501"/>
    <w:rsid w:val="002F7A7F"/>
    <w:rsid w:val="003000FD"/>
    <w:rsid w:val="003011F0"/>
    <w:rsid w:val="00301F95"/>
    <w:rsid w:val="00305B03"/>
    <w:rsid w:val="00310184"/>
    <w:rsid w:val="00321021"/>
    <w:rsid w:val="003236F3"/>
    <w:rsid w:val="0032697A"/>
    <w:rsid w:val="003367BC"/>
    <w:rsid w:val="00343E0B"/>
    <w:rsid w:val="00350408"/>
    <w:rsid w:val="0035318A"/>
    <w:rsid w:val="00365F7D"/>
    <w:rsid w:val="00380929"/>
    <w:rsid w:val="003814A7"/>
    <w:rsid w:val="0038437C"/>
    <w:rsid w:val="0039476B"/>
    <w:rsid w:val="003A508C"/>
    <w:rsid w:val="003B18F9"/>
    <w:rsid w:val="003B2619"/>
    <w:rsid w:val="003B4275"/>
    <w:rsid w:val="003B7FD3"/>
    <w:rsid w:val="003C2A92"/>
    <w:rsid w:val="003C5C8D"/>
    <w:rsid w:val="003C6939"/>
    <w:rsid w:val="003C79AF"/>
    <w:rsid w:val="003D085E"/>
    <w:rsid w:val="003D50B6"/>
    <w:rsid w:val="003D707D"/>
    <w:rsid w:val="003E1B60"/>
    <w:rsid w:val="003E5702"/>
    <w:rsid w:val="003F4366"/>
    <w:rsid w:val="003F4FFF"/>
    <w:rsid w:val="003F5C90"/>
    <w:rsid w:val="0040573D"/>
    <w:rsid w:val="0043639A"/>
    <w:rsid w:val="0044251F"/>
    <w:rsid w:val="004449EE"/>
    <w:rsid w:val="004456F7"/>
    <w:rsid w:val="00445D5B"/>
    <w:rsid w:val="00452321"/>
    <w:rsid w:val="004552A9"/>
    <w:rsid w:val="00456899"/>
    <w:rsid w:val="004702A6"/>
    <w:rsid w:val="00471484"/>
    <w:rsid w:val="004735E1"/>
    <w:rsid w:val="0047672B"/>
    <w:rsid w:val="00477165"/>
    <w:rsid w:val="00481601"/>
    <w:rsid w:val="00485C54"/>
    <w:rsid w:val="004B4E9B"/>
    <w:rsid w:val="004C0CFF"/>
    <w:rsid w:val="004D10B2"/>
    <w:rsid w:val="004D6847"/>
    <w:rsid w:val="004E050C"/>
    <w:rsid w:val="004E537B"/>
    <w:rsid w:val="004F6D0E"/>
    <w:rsid w:val="005049EA"/>
    <w:rsid w:val="00504ED9"/>
    <w:rsid w:val="00505720"/>
    <w:rsid w:val="005071CE"/>
    <w:rsid w:val="00511F30"/>
    <w:rsid w:val="0051261F"/>
    <w:rsid w:val="00513FD0"/>
    <w:rsid w:val="005221A4"/>
    <w:rsid w:val="005234A3"/>
    <w:rsid w:val="00530D90"/>
    <w:rsid w:val="00537BA2"/>
    <w:rsid w:val="0054139A"/>
    <w:rsid w:val="00543262"/>
    <w:rsid w:val="005474BC"/>
    <w:rsid w:val="00547749"/>
    <w:rsid w:val="0055009A"/>
    <w:rsid w:val="00553565"/>
    <w:rsid w:val="00554F3E"/>
    <w:rsid w:val="005572E4"/>
    <w:rsid w:val="00557E17"/>
    <w:rsid w:val="00564EFF"/>
    <w:rsid w:val="005674FE"/>
    <w:rsid w:val="00567F19"/>
    <w:rsid w:val="005738C2"/>
    <w:rsid w:val="00574044"/>
    <w:rsid w:val="005837CD"/>
    <w:rsid w:val="00596433"/>
    <w:rsid w:val="005A0393"/>
    <w:rsid w:val="005B001B"/>
    <w:rsid w:val="005B062E"/>
    <w:rsid w:val="005B7A58"/>
    <w:rsid w:val="005C1FB4"/>
    <w:rsid w:val="005C4368"/>
    <w:rsid w:val="005C5A30"/>
    <w:rsid w:val="005D7049"/>
    <w:rsid w:val="005E2F31"/>
    <w:rsid w:val="005E5130"/>
    <w:rsid w:val="005E5761"/>
    <w:rsid w:val="005E657B"/>
    <w:rsid w:val="005F13C1"/>
    <w:rsid w:val="005F1853"/>
    <w:rsid w:val="005F49FF"/>
    <w:rsid w:val="005F65CA"/>
    <w:rsid w:val="00600D59"/>
    <w:rsid w:val="00603EE3"/>
    <w:rsid w:val="006177E0"/>
    <w:rsid w:val="006234AC"/>
    <w:rsid w:val="00624DB4"/>
    <w:rsid w:val="00626E4F"/>
    <w:rsid w:val="00632A88"/>
    <w:rsid w:val="00633123"/>
    <w:rsid w:val="00640F08"/>
    <w:rsid w:val="00645743"/>
    <w:rsid w:val="00660D43"/>
    <w:rsid w:val="00663C2E"/>
    <w:rsid w:val="00670212"/>
    <w:rsid w:val="00673D43"/>
    <w:rsid w:val="00674BF1"/>
    <w:rsid w:val="00693DF9"/>
    <w:rsid w:val="00695E97"/>
    <w:rsid w:val="006973A4"/>
    <w:rsid w:val="00697D53"/>
    <w:rsid w:val="006C0400"/>
    <w:rsid w:val="006C446D"/>
    <w:rsid w:val="006C7621"/>
    <w:rsid w:val="006C7E18"/>
    <w:rsid w:val="006D236F"/>
    <w:rsid w:val="006E0362"/>
    <w:rsid w:val="006E27A3"/>
    <w:rsid w:val="006E33D5"/>
    <w:rsid w:val="006E564C"/>
    <w:rsid w:val="006F23A7"/>
    <w:rsid w:val="006F2BCC"/>
    <w:rsid w:val="006F50D7"/>
    <w:rsid w:val="00702830"/>
    <w:rsid w:val="007057D6"/>
    <w:rsid w:val="00705A20"/>
    <w:rsid w:val="00706128"/>
    <w:rsid w:val="0071140E"/>
    <w:rsid w:val="00717556"/>
    <w:rsid w:val="00724FD4"/>
    <w:rsid w:val="007250E8"/>
    <w:rsid w:val="00725851"/>
    <w:rsid w:val="00731274"/>
    <w:rsid w:val="00731FDA"/>
    <w:rsid w:val="00740056"/>
    <w:rsid w:val="00740E73"/>
    <w:rsid w:val="007427B8"/>
    <w:rsid w:val="007441B0"/>
    <w:rsid w:val="007502CE"/>
    <w:rsid w:val="00751D69"/>
    <w:rsid w:val="00756F4E"/>
    <w:rsid w:val="007571CD"/>
    <w:rsid w:val="00757C4B"/>
    <w:rsid w:val="00764863"/>
    <w:rsid w:val="007770E1"/>
    <w:rsid w:val="00785ACE"/>
    <w:rsid w:val="00790375"/>
    <w:rsid w:val="00794D23"/>
    <w:rsid w:val="007A0548"/>
    <w:rsid w:val="007A475A"/>
    <w:rsid w:val="007A529E"/>
    <w:rsid w:val="007A6436"/>
    <w:rsid w:val="007B1DC7"/>
    <w:rsid w:val="007C6EE9"/>
    <w:rsid w:val="007D4D0D"/>
    <w:rsid w:val="007D5862"/>
    <w:rsid w:val="007D69D2"/>
    <w:rsid w:val="007D7C0E"/>
    <w:rsid w:val="007E1554"/>
    <w:rsid w:val="007E293A"/>
    <w:rsid w:val="007F12EB"/>
    <w:rsid w:val="00801B2D"/>
    <w:rsid w:val="00801C16"/>
    <w:rsid w:val="00803C91"/>
    <w:rsid w:val="008043FE"/>
    <w:rsid w:val="0080659E"/>
    <w:rsid w:val="00810587"/>
    <w:rsid w:val="0081075C"/>
    <w:rsid w:val="00814761"/>
    <w:rsid w:val="00816E3E"/>
    <w:rsid w:val="00817308"/>
    <w:rsid w:val="00826C7B"/>
    <w:rsid w:val="00834E40"/>
    <w:rsid w:val="00842FD0"/>
    <w:rsid w:val="00850473"/>
    <w:rsid w:val="00850574"/>
    <w:rsid w:val="00855431"/>
    <w:rsid w:val="00856191"/>
    <w:rsid w:val="0086004C"/>
    <w:rsid w:val="0086091F"/>
    <w:rsid w:val="00875E83"/>
    <w:rsid w:val="0087601C"/>
    <w:rsid w:val="00881472"/>
    <w:rsid w:val="00882BD5"/>
    <w:rsid w:val="0089765B"/>
    <w:rsid w:val="008A0C2C"/>
    <w:rsid w:val="008A7EB3"/>
    <w:rsid w:val="008B0B0E"/>
    <w:rsid w:val="008C3050"/>
    <w:rsid w:val="008C6B22"/>
    <w:rsid w:val="008D2A99"/>
    <w:rsid w:val="008E0727"/>
    <w:rsid w:val="008E1B78"/>
    <w:rsid w:val="008E7550"/>
    <w:rsid w:val="008F0ACF"/>
    <w:rsid w:val="008F2CB4"/>
    <w:rsid w:val="008F5C5B"/>
    <w:rsid w:val="008F7383"/>
    <w:rsid w:val="009042CF"/>
    <w:rsid w:val="009170F3"/>
    <w:rsid w:val="00921834"/>
    <w:rsid w:val="00926E44"/>
    <w:rsid w:val="00934006"/>
    <w:rsid w:val="00937E64"/>
    <w:rsid w:val="00942EFB"/>
    <w:rsid w:val="00946FE1"/>
    <w:rsid w:val="0095667F"/>
    <w:rsid w:val="00957D89"/>
    <w:rsid w:val="009603E0"/>
    <w:rsid w:val="00960DF4"/>
    <w:rsid w:val="00961FC2"/>
    <w:rsid w:val="00964F42"/>
    <w:rsid w:val="0097064B"/>
    <w:rsid w:val="009714CD"/>
    <w:rsid w:val="00977225"/>
    <w:rsid w:val="00982E77"/>
    <w:rsid w:val="00983279"/>
    <w:rsid w:val="00983DEA"/>
    <w:rsid w:val="00984936"/>
    <w:rsid w:val="009948B7"/>
    <w:rsid w:val="009A1A88"/>
    <w:rsid w:val="009A35A6"/>
    <w:rsid w:val="009B772B"/>
    <w:rsid w:val="009B7D1B"/>
    <w:rsid w:val="009C2A3F"/>
    <w:rsid w:val="009D6A17"/>
    <w:rsid w:val="009E1AD6"/>
    <w:rsid w:val="009E5E0D"/>
    <w:rsid w:val="009E6C99"/>
    <w:rsid w:val="00A021FC"/>
    <w:rsid w:val="00A042CC"/>
    <w:rsid w:val="00A074A4"/>
    <w:rsid w:val="00A12163"/>
    <w:rsid w:val="00A20E10"/>
    <w:rsid w:val="00A2150F"/>
    <w:rsid w:val="00A35AF4"/>
    <w:rsid w:val="00A36140"/>
    <w:rsid w:val="00A37611"/>
    <w:rsid w:val="00A4079E"/>
    <w:rsid w:val="00A448D5"/>
    <w:rsid w:val="00A4556A"/>
    <w:rsid w:val="00A465C0"/>
    <w:rsid w:val="00A52282"/>
    <w:rsid w:val="00A54439"/>
    <w:rsid w:val="00A56CE4"/>
    <w:rsid w:val="00A6237D"/>
    <w:rsid w:val="00A6757D"/>
    <w:rsid w:val="00A74A0D"/>
    <w:rsid w:val="00A7554F"/>
    <w:rsid w:val="00A9586F"/>
    <w:rsid w:val="00A95A5F"/>
    <w:rsid w:val="00AA25B3"/>
    <w:rsid w:val="00AB1E56"/>
    <w:rsid w:val="00AB201F"/>
    <w:rsid w:val="00AB372E"/>
    <w:rsid w:val="00AB4B00"/>
    <w:rsid w:val="00AB5AD9"/>
    <w:rsid w:val="00AB7B65"/>
    <w:rsid w:val="00AC57E4"/>
    <w:rsid w:val="00AC7B20"/>
    <w:rsid w:val="00AD5901"/>
    <w:rsid w:val="00AE4EBD"/>
    <w:rsid w:val="00AE5A77"/>
    <w:rsid w:val="00AE6DA9"/>
    <w:rsid w:val="00B12CFD"/>
    <w:rsid w:val="00B16E76"/>
    <w:rsid w:val="00B337DB"/>
    <w:rsid w:val="00B36A05"/>
    <w:rsid w:val="00B46811"/>
    <w:rsid w:val="00B51C31"/>
    <w:rsid w:val="00B60F38"/>
    <w:rsid w:val="00B63CB5"/>
    <w:rsid w:val="00B80115"/>
    <w:rsid w:val="00B8375E"/>
    <w:rsid w:val="00B9052F"/>
    <w:rsid w:val="00B94CA4"/>
    <w:rsid w:val="00BA0479"/>
    <w:rsid w:val="00BA1CDB"/>
    <w:rsid w:val="00BA2F8C"/>
    <w:rsid w:val="00BA5232"/>
    <w:rsid w:val="00BA6775"/>
    <w:rsid w:val="00BB6EDB"/>
    <w:rsid w:val="00BC543B"/>
    <w:rsid w:val="00BD3AF2"/>
    <w:rsid w:val="00BE0787"/>
    <w:rsid w:val="00BF0FB1"/>
    <w:rsid w:val="00BF2423"/>
    <w:rsid w:val="00C04810"/>
    <w:rsid w:val="00C256A0"/>
    <w:rsid w:val="00C32AFD"/>
    <w:rsid w:val="00C3669E"/>
    <w:rsid w:val="00C50218"/>
    <w:rsid w:val="00C52551"/>
    <w:rsid w:val="00C55F27"/>
    <w:rsid w:val="00C61B6A"/>
    <w:rsid w:val="00C65D77"/>
    <w:rsid w:val="00C667F5"/>
    <w:rsid w:val="00C74681"/>
    <w:rsid w:val="00C76930"/>
    <w:rsid w:val="00C84B7B"/>
    <w:rsid w:val="00C86DF8"/>
    <w:rsid w:val="00C90A24"/>
    <w:rsid w:val="00C922C5"/>
    <w:rsid w:val="00C92328"/>
    <w:rsid w:val="00CA0BC6"/>
    <w:rsid w:val="00CA12FD"/>
    <w:rsid w:val="00CC1FF9"/>
    <w:rsid w:val="00CC65F7"/>
    <w:rsid w:val="00CD61F3"/>
    <w:rsid w:val="00CD68B7"/>
    <w:rsid w:val="00CD7A46"/>
    <w:rsid w:val="00CE50E8"/>
    <w:rsid w:val="00CE672B"/>
    <w:rsid w:val="00CF2A44"/>
    <w:rsid w:val="00CF46AF"/>
    <w:rsid w:val="00CF7DF1"/>
    <w:rsid w:val="00D0114C"/>
    <w:rsid w:val="00D02AEB"/>
    <w:rsid w:val="00D04509"/>
    <w:rsid w:val="00D102D4"/>
    <w:rsid w:val="00D1161D"/>
    <w:rsid w:val="00D1306C"/>
    <w:rsid w:val="00D14D93"/>
    <w:rsid w:val="00D16F42"/>
    <w:rsid w:val="00D22E19"/>
    <w:rsid w:val="00D275FF"/>
    <w:rsid w:val="00D34380"/>
    <w:rsid w:val="00D403D5"/>
    <w:rsid w:val="00D4091F"/>
    <w:rsid w:val="00D417DA"/>
    <w:rsid w:val="00D41E7A"/>
    <w:rsid w:val="00D44A2E"/>
    <w:rsid w:val="00D44AA2"/>
    <w:rsid w:val="00D46C4E"/>
    <w:rsid w:val="00D5677B"/>
    <w:rsid w:val="00D60139"/>
    <w:rsid w:val="00D63B55"/>
    <w:rsid w:val="00D663D4"/>
    <w:rsid w:val="00D77DB8"/>
    <w:rsid w:val="00D77ECE"/>
    <w:rsid w:val="00D85C61"/>
    <w:rsid w:val="00D932AD"/>
    <w:rsid w:val="00D95BE9"/>
    <w:rsid w:val="00DA0E74"/>
    <w:rsid w:val="00DA53EA"/>
    <w:rsid w:val="00DA6565"/>
    <w:rsid w:val="00DB0932"/>
    <w:rsid w:val="00DB336D"/>
    <w:rsid w:val="00DB69E7"/>
    <w:rsid w:val="00DB720C"/>
    <w:rsid w:val="00DC5390"/>
    <w:rsid w:val="00DC60C4"/>
    <w:rsid w:val="00DC6327"/>
    <w:rsid w:val="00DC760B"/>
    <w:rsid w:val="00DD766A"/>
    <w:rsid w:val="00DF1089"/>
    <w:rsid w:val="00DF2C0E"/>
    <w:rsid w:val="00DF462C"/>
    <w:rsid w:val="00E01350"/>
    <w:rsid w:val="00E01702"/>
    <w:rsid w:val="00E02170"/>
    <w:rsid w:val="00E0232F"/>
    <w:rsid w:val="00E22D78"/>
    <w:rsid w:val="00E33F38"/>
    <w:rsid w:val="00E3551E"/>
    <w:rsid w:val="00E370FF"/>
    <w:rsid w:val="00E375E4"/>
    <w:rsid w:val="00E37C57"/>
    <w:rsid w:val="00E40623"/>
    <w:rsid w:val="00E41B60"/>
    <w:rsid w:val="00E52CBF"/>
    <w:rsid w:val="00E54748"/>
    <w:rsid w:val="00E578D6"/>
    <w:rsid w:val="00E57AF1"/>
    <w:rsid w:val="00E7555B"/>
    <w:rsid w:val="00E76807"/>
    <w:rsid w:val="00E81AC3"/>
    <w:rsid w:val="00E83031"/>
    <w:rsid w:val="00E863F9"/>
    <w:rsid w:val="00E869D6"/>
    <w:rsid w:val="00E933F9"/>
    <w:rsid w:val="00EB24D0"/>
    <w:rsid w:val="00EB2C4E"/>
    <w:rsid w:val="00EB7B40"/>
    <w:rsid w:val="00EC508D"/>
    <w:rsid w:val="00EC6237"/>
    <w:rsid w:val="00EE315C"/>
    <w:rsid w:val="00EE3E3D"/>
    <w:rsid w:val="00EF1E84"/>
    <w:rsid w:val="00EF3B65"/>
    <w:rsid w:val="00F0419B"/>
    <w:rsid w:val="00F064D4"/>
    <w:rsid w:val="00F214C8"/>
    <w:rsid w:val="00F27E2E"/>
    <w:rsid w:val="00F36606"/>
    <w:rsid w:val="00F37684"/>
    <w:rsid w:val="00F40E62"/>
    <w:rsid w:val="00F41535"/>
    <w:rsid w:val="00F424A4"/>
    <w:rsid w:val="00F50B23"/>
    <w:rsid w:val="00F520C7"/>
    <w:rsid w:val="00F54D4F"/>
    <w:rsid w:val="00F5651C"/>
    <w:rsid w:val="00F627A8"/>
    <w:rsid w:val="00F63601"/>
    <w:rsid w:val="00F71748"/>
    <w:rsid w:val="00F72F1B"/>
    <w:rsid w:val="00F74307"/>
    <w:rsid w:val="00F7435C"/>
    <w:rsid w:val="00F843A6"/>
    <w:rsid w:val="00F84EA4"/>
    <w:rsid w:val="00F87556"/>
    <w:rsid w:val="00F92B3E"/>
    <w:rsid w:val="00F9485C"/>
    <w:rsid w:val="00F95AB4"/>
    <w:rsid w:val="00F97472"/>
    <w:rsid w:val="00FA237A"/>
    <w:rsid w:val="00FB3256"/>
    <w:rsid w:val="00FB4F04"/>
    <w:rsid w:val="00FB5A75"/>
    <w:rsid w:val="00FB5B59"/>
    <w:rsid w:val="00FD2846"/>
    <w:rsid w:val="00FE0A18"/>
    <w:rsid w:val="00FF04B2"/>
    <w:rsid w:val="00FF2049"/>
    <w:rsid w:val="00FF3F12"/>
    <w:rsid w:val="00FF46B0"/>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C305"/>
  <w15:docId w15:val="{7879999D-B63D-4516-87B1-D0D1139F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4"/>
        <w:szCs w:val="24"/>
        <w:lang w:val="fr-FR" w:eastAsia="fr-F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390"/>
    <w:rPr>
      <w:rFonts w:ascii="Times New Roman" w:hAnsi="Times New Roman"/>
    </w:rPr>
  </w:style>
  <w:style w:type="paragraph" w:styleId="Titre1">
    <w:name w:val="heading 1"/>
    <w:basedOn w:val="Normal"/>
    <w:link w:val="Titre1Car"/>
    <w:uiPriority w:val="9"/>
    <w:qFormat/>
    <w:rsid w:val="004735E1"/>
    <w:pPr>
      <w:spacing w:before="100" w:beforeAutospacing="1" w:after="100" w:afterAutospacing="1"/>
      <w:outlineLvl w:val="0"/>
    </w:pPr>
    <w:rPr>
      <w:b/>
      <w:bCs/>
      <w:kern w:val="36"/>
      <w:sz w:val="48"/>
      <w:szCs w:val="48"/>
    </w:rPr>
  </w:style>
  <w:style w:type="paragraph" w:styleId="Titre2">
    <w:name w:val="heading 2"/>
    <w:basedOn w:val="Normal"/>
    <w:next w:val="Normal"/>
    <w:link w:val="Titre2Car"/>
    <w:uiPriority w:val="9"/>
    <w:semiHidden/>
    <w:unhideWhenUsed/>
    <w:qFormat/>
    <w:rsid w:val="004552A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DC5390"/>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
    <w:name w:val="Emphasis"/>
    <w:basedOn w:val="Policepardfaut"/>
    <w:uiPriority w:val="20"/>
    <w:qFormat/>
    <w:rsid w:val="00946FE1"/>
    <w:rPr>
      <w:i/>
      <w:iCs/>
    </w:rPr>
  </w:style>
  <w:style w:type="paragraph" w:styleId="PrformatHTML">
    <w:name w:val="HTML Preformatted"/>
    <w:basedOn w:val="Normal"/>
    <w:link w:val="PrformatHTMLCar"/>
    <w:rsid w:val="00946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PrformatHTMLCar">
    <w:name w:val="Préformaté HTML Car"/>
    <w:basedOn w:val="Policepardfaut"/>
    <w:link w:val="PrformatHTML"/>
    <w:rsid w:val="00946FE1"/>
    <w:rPr>
      <w:rFonts w:ascii="Courier New" w:eastAsia="Times New Roman" w:hAnsi="Courier New" w:cs="Courier New"/>
      <w:color w:val="000000"/>
      <w:sz w:val="18"/>
      <w:szCs w:val="18"/>
      <w:lang w:val="fr-FR" w:eastAsia="fr-FR"/>
    </w:rPr>
  </w:style>
  <w:style w:type="paragraph" w:styleId="Normalweb">
    <w:name w:val="Normal (Web)"/>
    <w:basedOn w:val="Normal"/>
    <w:uiPriority w:val="99"/>
    <w:unhideWhenUsed/>
    <w:rsid w:val="000E2788"/>
    <w:pPr>
      <w:spacing w:before="100" w:beforeAutospacing="1" w:after="100" w:afterAutospacing="1"/>
    </w:pPr>
    <w:rPr>
      <w:lang w:val="en-US" w:eastAsia="en-US"/>
    </w:rPr>
  </w:style>
  <w:style w:type="paragraph" w:styleId="Textedebulles">
    <w:name w:val="Balloon Text"/>
    <w:basedOn w:val="Normal"/>
    <w:link w:val="TextedebullesCar"/>
    <w:uiPriority w:val="99"/>
    <w:semiHidden/>
    <w:unhideWhenUsed/>
    <w:rsid w:val="0086004C"/>
    <w:rPr>
      <w:rFonts w:ascii="Lucida Grande" w:hAnsi="Lucida Grande"/>
      <w:sz w:val="18"/>
      <w:szCs w:val="18"/>
    </w:rPr>
  </w:style>
  <w:style w:type="character" w:customStyle="1" w:styleId="TextedebullesCar">
    <w:name w:val="Texte de bulles Car"/>
    <w:basedOn w:val="Policepardfaut"/>
    <w:link w:val="Textedebulles"/>
    <w:uiPriority w:val="99"/>
    <w:semiHidden/>
    <w:rsid w:val="0086004C"/>
    <w:rPr>
      <w:rFonts w:ascii="Lucida Grande" w:eastAsia="Times New Roman" w:hAnsi="Lucida Grande"/>
      <w:sz w:val="18"/>
      <w:szCs w:val="18"/>
      <w:lang w:val="en-GB"/>
    </w:rPr>
  </w:style>
  <w:style w:type="paragraph" w:customStyle="1" w:styleId="Default">
    <w:name w:val="Default"/>
    <w:rsid w:val="001C0276"/>
    <w:pPr>
      <w:widowControl w:val="0"/>
      <w:autoSpaceDE w:val="0"/>
      <w:autoSpaceDN w:val="0"/>
      <w:adjustRightInd w:val="0"/>
    </w:pPr>
    <w:rPr>
      <w:rFonts w:ascii="T T 8 DA Fo 00" w:hAnsi="T T 8 DA Fo 00" w:cs="T T 8 DA Fo 00"/>
      <w:color w:val="000000"/>
    </w:rPr>
  </w:style>
  <w:style w:type="paragraph" w:customStyle="1" w:styleId="SP147472">
    <w:name w:val="SP147472"/>
    <w:basedOn w:val="Default"/>
    <w:next w:val="Default"/>
    <w:uiPriority w:val="99"/>
    <w:rsid w:val="001C0276"/>
    <w:rPr>
      <w:rFonts w:cs="Times New Roman"/>
      <w:color w:val="auto"/>
    </w:rPr>
  </w:style>
  <w:style w:type="character" w:customStyle="1" w:styleId="SC1645">
    <w:name w:val="SC1645"/>
    <w:uiPriority w:val="99"/>
    <w:rsid w:val="001C0276"/>
    <w:rPr>
      <w:rFonts w:cs="T T 8 DA Fo 00"/>
      <w:color w:val="000000"/>
      <w:sz w:val="10"/>
      <w:szCs w:val="10"/>
    </w:rPr>
  </w:style>
  <w:style w:type="character" w:customStyle="1" w:styleId="SC1624">
    <w:name w:val="SC1624"/>
    <w:uiPriority w:val="99"/>
    <w:rsid w:val="001C0276"/>
    <w:rPr>
      <w:rFonts w:ascii="T T 8 DA 0o 00" w:hAnsi="T T 8 DA 0o 00" w:cs="T T 8 DA 0o 00"/>
      <w:color w:val="000000"/>
      <w:sz w:val="18"/>
      <w:szCs w:val="18"/>
    </w:rPr>
  </w:style>
  <w:style w:type="character" w:customStyle="1" w:styleId="SC1647">
    <w:name w:val="SC1647"/>
    <w:uiPriority w:val="99"/>
    <w:rsid w:val="001C0276"/>
    <w:rPr>
      <w:rFonts w:ascii="T T 8 DA 0o 00" w:hAnsi="T T 8 DA 0o 00" w:cs="T T 8 DA 0o 00"/>
      <w:color w:val="000000"/>
      <w:sz w:val="18"/>
      <w:szCs w:val="18"/>
    </w:rPr>
  </w:style>
  <w:style w:type="character" w:styleId="Marquedecommentaire">
    <w:name w:val="annotation reference"/>
    <w:basedOn w:val="Policepardfaut"/>
    <w:uiPriority w:val="99"/>
    <w:semiHidden/>
    <w:unhideWhenUsed/>
    <w:rsid w:val="00100C6F"/>
    <w:rPr>
      <w:sz w:val="16"/>
      <w:szCs w:val="16"/>
    </w:rPr>
  </w:style>
  <w:style w:type="paragraph" w:styleId="Commentaire">
    <w:name w:val="annotation text"/>
    <w:basedOn w:val="Normal"/>
    <w:link w:val="CommentaireCar"/>
    <w:unhideWhenUsed/>
    <w:rsid w:val="00100C6F"/>
    <w:rPr>
      <w:sz w:val="20"/>
      <w:szCs w:val="20"/>
    </w:rPr>
  </w:style>
  <w:style w:type="character" w:customStyle="1" w:styleId="CommentaireCar">
    <w:name w:val="Commentaire Car"/>
    <w:basedOn w:val="Policepardfaut"/>
    <w:link w:val="Commentaire"/>
    <w:uiPriority w:val="99"/>
    <w:semiHidden/>
    <w:rsid w:val="00100C6F"/>
    <w:rPr>
      <w:rFonts w:ascii="Times New Roman" w:eastAsia="Times New Roman" w:hAnsi="Times New Roman"/>
      <w:sz w:val="20"/>
      <w:szCs w:val="20"/>
      <w:lang w:val="en-GB"/>
    </w:rPr>
  </w:style>
  <w:style w:type="paragraph" w:styleId="Objetducommentaire">
    <w:name w:val="annotation subject"/>
    <w:basedOn w:val="Commentaire"/>
    <w:next w:val="Commentaire"/>
    <w:link w:val="ObjetducommentaireCar"/>
    <w:uiPriority w:val="99"/>
    <w:semiHidden/>
    <w:unhideWhenUsed/>
    <w:rsid w:val="00100C6F"/>
    <w:rPr>
      <w:b/>
      <w:bCs/>
    </w:rPr>
  </w:style>
  <w:style w:type="character" w:customStyle="1" w:styleId="ObjetducommentaireCar">
    <w:name w:val="Objet du commentaire Car"/>
    <w:basedOn w:val="CommentaireCar"/>
    <w:link w:val="Objetducommentaire"/>
    <w:uiPriority w:val="99"/>
    <w:semiHidden/>
    <w:rsid w:val="00100C6F"/>
    <w:rPr>
      <w:rFonts w:ascii="Times New Roman" w:eastAsia="Times New Roman" w:hAnsi="Times New Roman"/>
      <w:b/>
      <w:bCs/>
      <w:sz w:val="20"/>
      <w:szCs w:val="20"/>
      <w:lang w:val="en-GB"/>
    </w:rPr>
  </w:style>
  <w:style w:type="paragraph" w:customStyle="1" w:styleId="Standard">
    <w:name w:val="Standard"/>
    <w:rsid w:val="00C90A24"/>
    <w:pPr>
      <w:widowControl w:val="0"/>
      <w:suppressAutoHyphens/>
      <w:autoSpaceDN w:val="0"/>
      <w:textAlignment w:val="baseline"/>
    </w:pPr>
    <w:rPr>
      <w:rFonts w:ascii="Liberation Serif" w:eastAsia="Droid Sans Fallback" w:hAnsi="Liberation Serif" w:cs="FreeSans"/>
      <w:kern w:val="3"/>
      <w:lang w:val="en-US" w:eastAsia="zh-CN" w:bidi="hi-IN"/>
    </w:rPr>
  </w:style>
  <w:style w:type="table" w:styleId="Grilledutableau">
    <w:name w:val="Table Grid"/>
    <w:basedOn w:val="TableauNormal"/>
    <w:uiPriority w:val="59"/>
    <w:rsid w:val="00AC57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15588D"/>
    <w:rPr>
      <w:color w:val="808080"/>
    </w:rPr>
  </w:style>
  <w:style w:type="paragraph" w:customStyle="1" w:styleId="TableContents">
    <w:name w:val="Table Contents"/>
    <w:basedOn w:val="Standard"/>
    <w:rsid w:val="0015588D"/>
  </w:style>
  <w:style w:type="paragraph" w:styleId="Rvision">
    <w:name w:val="Revision"/>
    <w:hidden/>
    <w:uiPriority w:val="99"/>
    <w:semiHidden/>
    <w:rsid w:val="000B5DFA"/>
    <w:rPr>
      <w:rFonts w:ascii="Times New Roman" w:eastAsia="Times New Roman" w:hAnsi="Times New Roman"/>
      <w:lang w:val="en-GB"/>
    </w:rPr>
  </w:style>
  <w:style w:type="paragraph" w:styleId="Pardeliste">
    <w:name w:val="List Paragraph"/>
    <w:basedOn w:val="Normal"/>
    <w:uiPriority w:val="34"/>
    <w:qFormat/>
    <w:rsid w:val="00731FDA"/>
    <w:pPr>
      <w:ind w:left="720"/>
      <w:contextualSpacing/>
    </w:pPr>
  </w:style>
  <w:style w:type="paragraph" w:customStyle="1" w:styleId="Bibliography1">
    <w:name w:val="Bibliography 1"/>
    <w:basedOn w:val="Normal"/>
    <w:rsid w:val="002A24B4"/>
    <w:pPr>
      <w:widowControl w:val="0"/>
      <w:suppressLineNumbers/>
      <w:suppressAutoHyphens/>
      <w:autoSpaceDN w:val="0"/>
      <w:spacing w:after="240" w:line="240" w:lineRule="atLeast"/>
      <w:textAlignment w:val="baseline"/>
    </w:pPr>
    <w:rPr>
      <w:rFonts w:ascii="Liberation Serif" w:eastAsia="Droid Sans Fallback" w:hAnsi="Liberation Serif" w:cs="FreeSans"/>
      <w:kern w:val="3"/>
      <w:lang w:val="en-US" w:eastAsia="zh-CN" w:bidi="hi-IN"/>
    </w:rPr>
  </w:style>
  <w:style w:type="character" w:customStyle="1" w:styleId="Titre1Car">
    <w:name w:val="Titre 1 Car"/>
    <w:basedOn w:val="Policepardfaut"/>
    <w:link w:val="Titre1"/>
    <w:uiPriority w:val="9"/>
    <w:rsid w:val="004735E1"/>
    <w:rPr>
      <w:rFonts w:ascii="Times New Roman" w:hAnsi="Times New Roman"/>
      <w:b/>
      <w:bCs/>
      <w:kern w:val="36"/>
      <w:sz w:val="48"/>
      <w:szCs w:val="48"/>
    </w:rPr>
  </w:style>
  <w:style w:type="character" w:styleId="Lienhypertexte">
    <w:name w:val="Hyperlink"/>
    <w:basedOn w:val="Policepardfaut"/>
    <w:uiPriority w:val="99"/>
    <w:semiHidden/>
    <w:unhideWhenUsed/>
    <w:rsid w:val="004735E1"/>
    <w:rPr>
      <w:color w:val="0000FF"/>
      <w:u w:val="single"/>
    </w:rPr>
  </w:style>
  <w:style w:type="character" w:customStyle="1" w:styleId="Titre2Car">
    <w:name w:val="Titre 2 Car"/>
    <w:basedOn w:val="Policepardfaut"/>
    <w:link w:val="Titre2"/>
    <w:uiPriority w:val="9"/>
    <w:semiHidden/>
    <w:rsid w:val="004552A9"/>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DC5390"/>
    <w:rPr>
      <w:rFonts w:asciiTheme="majorHAnsi" w:eastAsiaTheme="majorEastAsia" w:hAnsiTheme="majorHAnsi" w:cstheme="majorBidi"/>
      <w:color w:val="243F60" w:themeColor="accent1" w:themeShade="7F"/>
    </w:rPr>
  </w:style>
  <w:style w:type="character" w:customStyle="1" w:styleId="displayfields">
    <w:name w:val="displayfields"/>
    <w:basedOn w:val="Policepardfaut"/>
    <w:rsid w:val="00DC5390"/>
  </w:style>
  <w:style w:type="character" w:customStyle="1" w:styleId="cit">
    <w:name w:val="cit"/>
    <w:basedOn w:val="Policepardfaut"/>
    <w:rsid w:val="0023072F"/>
  </w:style>
  <w:style w:type="character" w:customStyle="1" w:styleId="fm-vol-iss-date">
    <w:name w:val="fm-vol-iss-date"/>
    <w:basedOn w:val="Policepardfaut"/>
    <w:rsid w:val="0023072F"/>
  </w:style>
  <w:style w:type="character" w:customStyle="1" w:styleId="doi">
    <w:name w:val="doi"/>
    <w:basedOn w:val="Policepardfaut"/>
    <w:rsid w:val="0023072F"/>
  </w:style>
  <w:style w:type="character" w:customStyle="1" w:styleId="fm-citation-ids-label">
    <w:name w:val="fm-citation-ids-label"/>
    <w:basedOn w:val="Policepardfaut"/>
    <w:rsid w:val="0023072F"/>
  </w:style>
  <w:style w:type="character" w:customStyle="1" w:styleId="fm-role">
    <w:name w:val="fm-role"/>
    <w:basedOn w:val="Policepardfaut"/>
    <w:rsid w:val="0023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4356">
      <w:bodyDiv w:val="1"/>
      <w:marLeft w:val="0"/>
      <w:marRight w:val="0"/>
      <w:marTop w:val="0"/>
      <w:marBottom w:val="0"/>
      <w:divBdr>
        <w:top w:val="none" w:sz="0" w:space="0" w:color="auto"/>
        <w:left w:val="none" w:sz="0" w:space="0" w:color="auto"/>
        <w:bottom w:val="none" w:sz="0" w:space="0" w:color="auto"/>
        <w:right w:val="none" w:sz="0" w:space="0" w:color="auto"/>
      </w:divBdr>
    </w:div>
    <w:div w:id="179205807">
      <w:bodyDiv w:val="1"/>
      <w:marLeft w:val="0"/>
      <w:marRight w:val="0"/>
      <w:marTop w:val="0"/>
      <w:marBottom w:val="0"/>
      <w:divBdr>
        <w:top w:val="none" w:sz="0" w:space="0" w:color="auto"/>
        <w:left w:val="none" w:sz="0" w:space="0" w:color="auto"/>
        <w:bottom w:val="none" w:sz="0" w:space="0" w:color="auto"/>
        <w:right w:val="none" w:sz="0" w:space="0" w:color="auto"/>
      </w:divBdr>
    </w:div>
    <w:div w:id="183325804">
      <w:bodyDiv w:val="1"/>
      <w:marLeft w:val="0"/>
      <w:marRight w:val="0"/>
      <w:marTop w:val="0"/>
      <w:marBottom w:val="0"/>
      <w:divBdr>
        <w:top w:val="none" w:sz="0" w:space="0" w:color="auto"/>
        <w:left w:val="none" w:sz="0" w:space="0" w:color="auto"/>
        <w:bottom w:val="none" w:sz="0" w:space="0" w:color="auto"/>
        <w:right w:val="none" w:sz="0" w:space="0" w:color="auto"/>
      </w:divBdr>
    </w:div>
    <w:div w:id="259724979">
      <w:bodyDiv w:val="1"/>
      <w:marLeft w:val="0"/>
      <w:marRight w:val="0"/>
      <w:marTop w:val="0"/>
      <w:marBottom w:val="0"/>
      <w:divBdr>
        <w:top w:val="none" w:sz="0" w:space="0" w:color="auto"/>
        <w:left w:val="none" w:sz="0" w:space="0" w:color="auto"/>
        <w:bottom w:val="none" w:sz="0" w:space="0" w:color="auto"/>
        <w:right w:val="none" w:sz="0" w:space="0" w:color="auto"/>
      </w:divBdr>
    </w:div>
    <w:div w:id="267351796">
      <w:bodyDiv w:val="1"/>
      <w:marLeft w:val="0"/>
      <w:marRight w:val="0"/>
      <w:marTop w:val="0"/>
      <w:marBottom w:val="0"/>
      <w:divBdr>
        <w:top w:val="none" w:sz="0" w:space="0" w:color="auto"/>
        <w:left w:val="none" w:sz="0" w:space="0" w:color="auto"/>
        <w:bottom w:val="none" w:sz="0" w:space="0" w:color="auto"/>
        <w:right w:val="none" w:sz="0" w:space="0" w:color="auto"/>
      </w:divBdr>
    </w:div>
    <w:div w:id="281232659">
      <w:bodyDiv w:val="1"/>
      <w:marLeft w:val="0"/>
      <w:marRight w:val="0"/>
      <w:marTop w:val="0"/>
      <w:marBottom w:val="0"/>
      <w:divBdr>
        <w:top w:val="none" w:sz="0" w:space="0" w:color="auto"/>
        <w:left w:val="none" w:sz="0" w:space="0" w:color="auto"/>
        <w:bottom w:val="none" w:sz="0" w:space="0" w:color="auto"/>
        <w:right w:val="none" w:sz="0" w:space="0" w:color="auto"/>
      </w:divBdr>
    </w:div>
    <w:div w:id="308630770">
      <w:bodyDiv w:val="1"/>
      <w:marLeft w:val="0"/>
      <w:marRight w:val="0"/>
      <w:marTop w:val="0"/>
      <w:marBottom w:val="0"/>
      <w:divBdr>
        <w:top w:val="none" w:sz="0" w:space="0" w:color="auto"/>
        <w:left w:val="none" w:sz="0" w:space="0" w:color="auto"/>
        <w:bottom w:val="none" w:sz="0" w:space="0" w:color="auto"/>
        <w:right w:val="none" w:sz="0" w:space="0" w:color="auto"/>
      </w:divBdr>
      <w:divsChild>
        <w:div w:id="834414349">
          <w:marLeft w:val="0"/>
          <w:marRight w:val="0"/>
          <w:marTop w:val="0"/>
          <w:marBottom w:val="0"/>
          <w:divBdr>
            <w:top w:val="none" w:sz="0" w:space="0" w:color="auto"/>
            <w:left w:val="none" w:sz="0" w:space="0" w:color="auto"/>
            <w:bottom w:val="none" w:sz="0" w:space="0" w:color="auto"/>
            <w:right w:val="none" w:sz="0" w:space="0" w:color="auto"/>
          </w:divBdr>
        </w:div>
        <w:div w:id="770929362">
          <w:marLeft w:val="0"/>
          <w:marRight w:val="0"/>
          <w:marTop w:val="0"/>
          <w:marBottom w:val="0"/>
          <w:divBdr>
            <w:top w:val="none" w:sz="0" w:space="0" w:color="auto"/>
            <w:left w:val="none" w:sz="0" w:space="0" w:color="auto"/>
            <w:bottom w:val="none" w:sz="0" w:space="0" w:color="auto"/>
            <w:right w:val="none" w:sz="0" w:space="0" w:color="auto"/>
          </w:divBdr>
        </w:div>
      </w:divsChild>
    </w:div>
    <w:div w:id="327366162">
      <w:bodyDiv w:val="1"/>
      <w:marLeft w:val="0"/>
      <w:marRight w:val="0"/>
      <w:marTop w:val="0"/>
      <w:marBottom w:val="0"/>
      <w:divBdr>
        <w:top w:val="none" w:sz="0" w:space="0" w:color="auto"/>
        <w:left w:val="none" w:sz="0" w:space="0" w:color="auto"/>
        <w:bottom w:val="none" w:sz="0" w:space="0" w:color="auto"/>
        <w:right w:val="none" w:sz="0" w:space="0" w:color="auto"/>
      </w:divBdr>
    </w:div>
    <w:div w:id="340284342">
      <w:bodyDiv w:val="1"/>
      <w:marLeft w:val="0"/>
      <w:marRight w:val="0"/>
      <w:marTop w:val="0"/>
      <w:marBottom w:val="0"/>
      <w:divBdr>
        <w:top w:val="none" w:sz="0" w:space="0" w:color="auto"/>
        <w:left w:val="none" w:sz="0" w:space="0" w:color="auto"/>
        <w:bottom w:val="none" w:sz="0" w:space="0" w:color="auto"/>
        <w:right w:val="none" w:sz="0" w:space="0" w:color="auto"/>
      </w:divBdr>
    </w:div>
    <w:div w:id="465708955">
      <w:bodyDiv w:val="1"/>
      <w:marLeft w:val="0"/>
      <w:marRight w:val="0"/>
      <w:marTop w:val="0"/>
      <w:marBottom w:val="0"/>
      <w:divBdr>
        <w:top w:val="none" w:sz="0" w:space="0" w:color="auto"/>
        <w:left w:val="none" w:sz="0" w:space="0" w:color="auto"/>
        <w:bottom w:val="none" w:sz="0" w:space="0" w:color="auto"/>
        <w:right w:val="none" w:sz="0" w:space="0" w:color="auto"/>
      </w:divBdr>
    </w:div>
    <w:div w:id="499349560">
      <w:bodyDiv w:val="1"/>
      <w:marLeft w:val="0"/>
      <w:marRight w:val="0"/>
      <w:marTop w:val="0"/>
      <w:marBottom w:val="0"/>
      <w:divBdr>
        <w:top w:val="none" w:sz="0" w:space="0" w:color="auto"/>
        <w:left w:val="none" w:sz="0" w:space="0" w:color="auto"/>
        <w:bottom w:val="none" w:sz="0" w:space="0" w:color="auto"/>
        <w:right w:val="none" w:sz="0" w:space="0" w:color="auto"/>
      </w:divBdr>
    </w:div>
    <w:div w:id="505217431">
      <w:bodyDiv w:val="1"/>
      <w:marLeft w:val="0"/>
      <w:marRight w:val="0"/>
      <w:marTop w:val="0"/>
      <w:marBottom w:val="0"/>
      <w:divBdr>
        <w:top w:val="none" w:sz="0" w:space="0" w:color="auto"/>
        <w:left w:val="none" w:sz="0" w:space="0" w:color="auto"/>
        <w:bottom w:val="none" w:sz="0" w:space="0" w:color="auto"/>
        <w:right w:val="none" w:sz="0" w:space="0" w:color="auto"/>
      </w:divBdr>
    </w:div>
    <w:div w:id="530993987">
      <w:bodyDiv w:val="1"/>
      <w:marLeft w:val="0"/>
      <w:marRight w:val="0"/>
      <w:marTop w:val="0"/>
      <w:marBottom w:val="0"/>
      <w:divBdr>
        <w:top w:val="none" w:sz="0" w:space="0" w:color="auto"/>
        <w:left w:val="none" w:sz="0" w:space="0" w:color="auto"/>
        <w:bottom w:val="none" w:sz="0" w:space="0" w:color="auto"/>
        <w:right w:val="none" w:sz="0" w:space="0" w:color="auto"/>
      </w:divBdr>
    </w:div>
    <w:div w:id="566499610">
      <w:bodyDiv w:val="1"/>
      <w:marLeft w:val="0"/>
      <w:marRight w:val="0"/>
      <w:marTop w:val="0"/>
      <w:marBottom w:val="0"/>
      <w:divBdr>
        <w:top w:val="none" w:sz="0" w:space="0" w:color="auto"/>
        <w:left w:val="none" w:sz="0" w:space="0" w:color="auto"/>
        <w:bottom w:val="none" w:sz="0" w:space="0" w:color="auto"/>
        <w:right w:val="none" w:sz="0" w:space="0" w:color="auto"/>
      </w:divBdr>
    </w:div>
    <w:div w:id="594167472">
      <w:bodyDiv w:val="1"/>
      <w:marLeft w:val="0"/>
      <w:marRight w:val="0"/>
      <w:marTop w:val="0"/>
      <w:marBottom w:val="0"/>
      <w:divBdr>
        <w:top w:val="none" w:sz="0" w:space="0" w:color="auto"/>
        <w:left w:val="none" w:sz="0" w:space="0" w:color="auto"/>
        <w:bottom w:val="none" w:sz="0" w:space="0" w:color="auto"/>
        <w:right w:val="none" w:sz="0" w:space="0" w:color="auto"/>
      </w:divBdr>
    </w:div>
    <w:div w:id="597786563">
      <w:bodyDiv w:val="1"/>
      <w:marLeft w:val="0"/>
      <w:marRight w:val="0"/>
      <w:marTop w:val="0"/>
      <w:marBottom w:val="0"/>
      <w:divBdr>
        <w:top w:val="none" w:sz="0" w:space="0" w:color="auto"/>
        <w:left w:val="none" w:sz="0" w:space="0" w:color="auto"/>
        <w:bottom w:val="none" w:sz="0" w:space="0" w:color="auto"/>
        <w:right w:val="none" w:sz="0" w:space="0" w:color="auto"/>
      </w:divBdr>
    </w:div>
    <w:div w:id="631639555">
      <w:bodyDiv w:val="1"/>
      <w:marLeft w:val="0"/>
      <w:marRight w:val="0"/>
      <w:marTop w:val="0"/>
      <w:marBottom w:val="0"/>
      <w:divBdr>
        <w:top w:val="none" w:sz="0" w:space="0" w:color="auto"/>
        <w:left w:val="none" w:sz="0" w:space="0" w:color="auto"/>
        <w:bottom w:val="none" w:sz="0" w:space="0" w:color="auto"/>
        <w:right w:val="none" w:sz="0" w:space="0" w:color="auto"/>
      </w:divBdr>
    </w:div>
    <w:div w:id="651494437">
      <w:bodyDiv w:val="1"/>
      <w:marLeft w:val="0"/>
      <w:marRight w:val="0"/>
      <w:marTop w:val="0"/>
      <w:marBottom w:val="0"/>
      <w:divBdr>
        <w:top w:val="none" w:sz="0" w:space="0" w:color="auto"/>
        <w:left w:val="none" w:sz="0" w:space="0" w:color="auto"/>
        <w:bottom w:val="none" w:sz="0" w:space="0" w:color="auto"/>
        <w:right w:val="none" w:sz="0" w:space="0" w:color="auto"/>
      </w:divBdr>
    </w:div>
    <w:div w:id="660697680">
      <w:bodyDiv w:val="1"/>
      <w:marLeft w:val="0"/>
      <w:marRight w:val="0"/>
      <w:marTop w:val="0"/>
      <w:marBottom w:val="0"/>
      <w:divBdr>
        <w:top w:val="none" w:sz="0" w:space="0" w:color="auto"/>
        <w:left w:val="none" w:sz="0" w:space="0" w:color="auto"/>
        <w:bottom w:val="none" w:sz="0" w:space="0" w:color="auto"/>
        <w:right w:val="none" w:sz="0" w:space="0" w:color="auto"/>
      </w:divBdr>
      <w:divsChild>
        <w:div w:id="1839416876">
          <w:marLeft w:val="0"/>
          <w:marRight w:val="0"/>
          <w:marTop w:val="0"/>
          <w:marBottom w:val="0"/>
          <w:divBdr>
            <w:top w:val="none" w:sz="0" w:space="0" w:color="auto"/>
            <w:left w:val="none" w:sz="0" w:space="0" w:color="auto"/>
            <w:bottom w:val="none" w:sz="0" w:space="0" w:color="auto"/>
            <w:right w:val="none" w:sz="0" w:space="0" w:color="auto"/>
          </w:divBdr>
          <w:divsChild>
            <w:div w:id="962464435">
              <w:marLeft w:val="0"/>
              <w:marRight w:val="0"/>
              <w:marTop w:val="0"/>
              <w:marBottom w:val="0"/>
              <w:divBdr>
                <w:top w:val="none" w:sz="0" w:space="0" w:color="auto"/>
                <w:left w:val="none" w:sz="0" w:space="0" w:color="auto"/>
                <w:bottom w:val="none" w:sz="0" w:space="0" w:color="auto"/>
                <w:right w:val="none" w:sz="0" w:space="0" w:color="auto"/>
              </w:divBdr>
              <w:divsChild>
                <w:div w:id="1910993988">
                  <w:marLeft w:val="0"/>
                  <w:marRight w:val="0"/>
                  <w:marTop w:val="0"/>
                  <w:marBottom w:val="0"/>
                  <w:divBdr>
                    <w:top w:val="none" w:sz="0" w:space="0" w:color="auto"/>
                    <w:left w:val="none" w:sz="0" w:space="0" w:color="auto"/>
                    <w:bottom w:val="none" w:sz="0" w:space="0" w:color="auto"/>
                    <w:right w:val="none" w:sz="0" w:space="0" w:color="auto"/>
                  </w:divBdr>
                  <w:divsChild>
                    <w:div w:id="1313606736">
                      <w:marLeft w:val="0"/>
                      <w:marRight w:val="0"/>
                      <w:marTop w:val="0"/>
                      <w:marBottom w:val="0"/>
                      <w:divBdr>
                        <w:top w:val="none" w:sz="0" w:space="0" w:color="auto"/>
                        <w:left w:val="none" w:sz="0" w:space="0" w:color="auto"/>
                        <w:bottom w:val="none" w:sz="0" w:space="0" w:color="auto"/>
                        <w:right w:val="none" w:sz="0" w:space="0" w:color="auto"/>
                      </w:divBdr>
                      <w:divsChild>
                        <w:div w:id="1639065043">
                          <w:marLeft w:val="0"/>
                          <w:marRight w:val="0"/>
                          <w:marTop w:val="0"/>
                          <w:marBottom w:val="0"/>
                          <w:divBdr>
                            <w:top w:val="none" w:sz="0" w:space="0" w:color="auto"/>
                            <w:left w:val="none" w:sz="0" w:space="0" w:color="auto"/>
                            <w:bottom w:val="none" w:sz="0" w:space="0" w:color="auto"/>
                            <w:right w:val="none" w:sz="0" w:space="0" w:color="auto"/>
                          </w:divBdr>
                        </w:div>
                        <w:div w:id="5913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381">
                  <w:marLeft w:val="0"/>
                  <w:marRight w:val="0"/>
                  <w:marTop w:val="0"/>
                  <w:marBottom w:val="0"/>
                  <w:divBdr>
                    <w:top w:val="none" w:sz="0" w:space="0" w:color="auto"/>
                    <w:left w:val="none" w:sz="0" w:space="0" w:color="auto"/>
                    <w:bottom w:val="none" w:sz="0" w:space="0" w:color="auto"/>
                    <w:right w:val="none" w:sz="0" w:space="0" w:color="auto"/>
                  </w:divBdr>
                  <w:divsChild>
                    <w:div w:id="1603293277">
                      <w:marLeft w:val="0"/>
                      <w:marRight w:val="0"/>
                      <w:marTop w:val="0"/>
                      <w:marBottom w:val="0"/>
                      <w:divBdr>
                        <w:top w:val="none" w:sz="0" w:space="0" w:color="auto"/>
                        <w:left w:val="none" w:sz="0" w:space="0" w:color="auto"/>
                        <w:bottom w:val="none" w:sz="0" w:space="0" w:color="auto"/>
                        <w:right w:val="none" w:sz="0" w:space="0" w:color="auto"/>
                      </w:divBdr>
                      <w:divsChild>
                        <w:div w:id="2540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06629">
          <w:marLeft w:val="0"/>
          <w:marRight w:val="0"/>
          <w:marTop w:val="0"/>
          <w:marBottom w:val="0"/>
          <w:divBdr>
            <w:top w:val="none" w:sz="0" w:space="0" w:color="auto"/>
            <w:left w:val="none" w:sz="0" w:space="0" w:color="auto"/>
            <w:bottom w:val="none" w:sz="0" w:space="0" w:color="auto"/>
            <w:right w:val="none" w:sz="0" w:space="0" w:color="auto"/>
          </w:divBdr>
          <w:divsChild>
            <w:div w:id="668866612">
              <w:marLeft w:val="0"/>
              <w:marRight w:val="0"/>
              <w:marTop w:val="0"/>
              <w:marBottom w:val="0"/>
              <w:divBdr>
                <w:top w:val="none" w:sz="0" w:space="0" w:color="auto"/>
                <w:left w:val="none" w:sz="0" w:space="0" w:color="auto"/>
                <w:bottom w:val="none" w:sz="0" w:space="0" w:color="auto"/>
                <w:right w:val="none" w:sz="0" w:space="0" w:color="auto"/>
              </w:divBdr>
            </w:div>
          </w:divsChild>
        </w:div>
        <w:div w:id="1593777869">
          <w:marLeft w:val="0"/>
          <w:marRight w:val="0"/>
          <w:marTop w:val="0"/>
          <w:marBottom w:val="0"/>
          <w:divBdr>
            <w:top w:val="none" w:sz="0" w:space="0" w:color="auto"/>
            <w:left w:val="none" w:sz="0" w:space="0" w:color="auto"/>
            <w:bottom w:val="none" w:sz="0" w:space="0" w:color="auto"/>
            <w:right w:val="none" w:sz="0" w:space="0" w:color="auto"/>
          </w:divBdr>
        </w:div>
      </w:divsChild>
    </w:div>
    <w:div w:id="698626658">
      <w:bodyDiv w:val="1"/>
      <w:marLeft w:val="0"/>
      <w:marRight w:val="0"/>
      <w:marTop w:val="0"/>
      <w:marBottom w:val="0"/>
      <w:divBdr>
        <w:top w:val="none" w:sz="0" w:space="0" w:color="auto"/>
        <w:left w:val="none" w:sz="0" w:space="0" w:color="auto"/>
        <w:bottom w:val="none" w:sz="0" w:space="0" w:color="auto"/>
        <w:right w:val="none" w:sz="0" w:space="0" w:color="auto"/>
      </w:divBdr>
    </w:div>
    <w:div w:id="700397420">
      <w:bodyDiv w:val="1"/>
      <w:marLeft w:val="0"/>
      <w:marRight w:val="0"/>
      <w:marTop w:val="0"/>
      <w:marBottom w:val="0"/>
      <w:divBdr>
        <w:top w:val="none" w:sz="0" w:space="0" w:color="auto"/>
        <w:left w:val="none" w:sz="0" w:space="0" w:color="auto"/>
        <w:bottom w:val="none" w:sz="0" w:space="0" w:color="auto"/>
        <w:right w:val="none" w:sz="0" w:space="0" w:color="auto"/>
      </w:divBdr>
    </w:div>
    <w:div w:id="737170844">
      <w:bodyDiv w:val="1"/>
      <w:marLeft w:val="0"/>
      <w:marRight w:val="0"/>
      <w:marTop w:val="0"/>
      <w:marBottom w:val="0"/>
      <w:divBdr>
        <w:top w:val="none" w:sz="0" w:space="0" w:color="auto"/>
        <w:left w:val="none" w:sz="0" w:space="0" w:color="auto"/>
        <w:bottom w:val="none" w:sz="0" w:space="0" w:color="auto"/>
        <w:right w:val="none" w:sz="0" w:space="0" w:color="auto"/>
      </w:divBdr>
    </w:div>
    <w:div w:id="741173336">
      <w:bodyDiv w:val="1"/>
      <w:marLeft w:val="0"/>
      <w:marRight w:val="0"/>
      <w:marTop w:val="0"/>
      <w:marBottom w:val="0"/>
      <w:divBdr>
        <w:top w:val="none" w:sz="0" w:space="0" w:color="auto"/>
        <w:left w:val="none" w:sz="0" w:space="0" w:color="auto"/>
        <w:bottom w:val="none" w:sz="0" w:space="0" w:color="auto"/>
        <w:right w:val="none" w:sz="0" w:space="0" w:color="auto"/>
      </w:divBdr>
    </w:div>
    <w:div w:id="749036562">
      <w:bodyDiv w:val="1"/>
      <w:marLeft w:val="0"/>
      <w:marRight w:val="0"/>
      <w:marTop w:val="0"/>
      <w:marBottom w:val="0"/>
      <w:divBdr>
        <w:top w:val="none" w:sz="0" w:space="0" w:color="auto"/>
        <w:left w:val="none" w:sz="0" w:space="0" w:color="auto"/>
        <w:bottom w:val="none" w:sz="0" w:space="0" w:color="auto"/>
        <w:right w:val="none" w:sz="0" w:space="0" w:color="auto"/>
      </w:divBdr>
    </w:div>
    <w:div w:id="752358629">
      <w:bodyDiv w:val="1"/>
      <w:marLeft w:val="0"/>
      <w:marRight w:val="0"/>
      <w:marTop w:val="0"/>
      <w:marBottom w:val="0"/>
      <w:divBdr>
        <w:top w:val="none" w:sz="0" w:space="0" w:color="auto"/>
        <w:left w:val="none" w:sz="0" w:space="0" w:color="auto"/>
        <w:bottom w:val="none" w:sz="0" w:space="0" w:color="auto"/>
        <w:right w:val="none" w:sz="0" w:space="0" w:color="auto"/>
      </w:divBdr>
      <w:divsChild>
        <w:div w:id="228006781">
          <w:marLeft w:val="0"/>
          <w:marRight w:val="0"/>
          <w:marTop w:val="0"/>
          <w:marBottom w:val="0"/>
          <w:divBdr>
            <w:top w:val="none" w:sz="0" w:space="0" w:color="auto"/>
            <w:left w:val="none" w:sz="0" w:space="0" w:color="auto"/>
            <w:bottom w:val="none" w:sz="0" w:space="0" w:color="auto"/>
            <w:right w:val="none" w:sz="0" w:space="0" w:color="auto"/>
          </w:divBdr>
        </w:div>
        <w:div w:id="414859817">
          <w:marLeft w:val="0"/>
          <w:marRight w:val="0"/>
          <w:marTop w:val="0"/>
          <w:marBottom w:val="0"/>
          <w:divBdr>
            <w:top w:val="none" w:sz="0" w:space="0" w:color="auto"/>
            <w:left w:val="none" w:sz="0" w:space="0" w:color="auto"/>
            <w:bottom w:val="none" w:sz="0" w:space="0" w:color="auto"/>
            <w:right w:val="none" w:sz="0" w:space="0" w:color="auto"/>
          </w:divBdr>
        </w:div>
      </w:divsChild>
    </w:div>
    <w:div w:id="759256457">
      <w:bodyDiv w:val="1"/>
      <w:marLeft w:val="0"/>
      <w:marRight w:val="0"/>
      <w:marTop w:val="0"/>
      <w:marBottom w:val="0"/>
      <w:divBdr>
        <w:top w:val="none" w:sz="0" w:space="0" w:color="auto"/>
        <w:left w:val="none" w:sz="0" w:space="0" w:color="auto"/>
        <w:bottom w:val="none" w:sz="0" w:space="0" w:color="auto"/>
        <w:right w:val="none" w:sz="0" w:space="0" w:color="auto"/>
      </w:divBdr>
    </w:div>
    <w:div w:id="785612338">
      <w:bodyDiv w:val="1"/>
      <w:marLeft w:val="0"/>
      <w:marRight w:val="0"/>
      <w:marTop w:val="0"/>
      <w:marBottom w:val="0"/>
      <w:divBdr>
        <w:top w:val="none" w:sz="0" w:space="0" w:color="auto"/>
        <w:left w:val="none" w:sz="0" w:space="0" w:color="auto"/>
        <w:bottom w:val="none" w:sz="0" w:space="0" w:color="auto"/>
        <w:right w:val="none" w:sz="0" w:space="0" w:color="auto"/>
      </w:divBdr>
    </w:div>
    <w:div w:id="824901698">
      <w:bodyDiv w:val="1"/>
      <w:marLeft w:val="0"/>
      <w:marRight w:val="0"/>
      <w:marTop w:val="0"/>
      <w:marBottom w:val="0"/>
      <w:divBdr>
        <w:top w:val="none" w:sz="0" w:space="0" w:color="auto"/>
        <w:left w:val="none" w:sz="0" w:space="0" w:color="auto"/>
        <w:bottom w:val="none" w:sz="0" w:space="0" w:color="auto"/>
        <w:right w:val="none" w:sz="0" w:space="0" w:color="auto"/>
      </w:divBdr>
    </w:div>
    <w:div w:id="895773318">
      <w:bodyDiv w:val="1"/>
      <w:marLeft w:val="0"/>
      <w:marRight w:val="0"/>
      <w:marTop w:val="0"/>
      <w:marBottom w:val="0"/>
      <w:divBdr>
        <w:top w:val="none" w:sz="0" w:space="0" w:color="auto"/>
        <w:left w:val="none" w:sz="0" w:space="0" w:color="auto"/>
        <w:bottom w:val="none" w:sz="0" w:space="0" w:color="auto"/>
        <w:right w:val="none" w:sz="0" w:space="0" w:color="auto"/>
      </w:divBdr>
    </w:div>
    <w:div w:id="969281995">
      <w:bodyDiv w:val="1"/>
      <w:marLeft w:val="0"/>
      <w:marRight w:val="0"/>
      <w:marTop w:val="0"/>
      <w:marBottom w:val="0"/>
      <w:divBdr>
        <w:top w:val="none" w:sz="0" w:space="0" w:color="auto"/>
        <w:left w:val="none" w:sz="0" w:space="0" w:color="auto"/>
        <w:bottom w:val="none" w:sz="0" w:space="0" w:color="auto"/>
        <w:right w:val="none" w:sz="0" w:space="0" w:color="auto"/>
      </w:divBdr>
    </w:div>
    <w:div w:id="1020165574">
      <w:bodyDiv w:val="1"/>
      <w:marLeft w:val="0"/>
      <w:marRight w:val="0"/>
      <w:marTop w:val="0"/>
      <w:marBottom w:val="0"/>
      <w:divBdr>
        <w:top w:val="none" w:sz="0" w:space="0" w:color="auto"/>
        <w:left w:val="none" w:sz="0" w:space="0" w:color="auto"/>
        <w:bottom w:val="none" w:sz="0" w:space="0" w:color="auto"/>
        <w:right w:val="none" w:sz="0" w:space="0" w:color="auto"/>
      </w:divBdr>
    </w:div>
    <w:div w:id="1030228852">
      <w:bodyDiv w:val="1"/>
      <w:marLeft w:val="0"/>
      <w:marRight w:val="0"/>
      <w:marTop w:val="0"/>
      <w:marBottom w:val="0"/>
      <w:divBdr>
        <w:top w:val="none" w:sz="0" w:space="0" w:color="auto"/>
        <w:left w:val="none" w:sz="0" w:space="0" w:color="auto"/>
        <w:bottom w:val="none" w:sz="0" w:space="0" w:color="auto"/>
        <w:right w:val="none" w:sz="0" w:space="0" w:color="auto"/>
      </w:divBdr>
    </w:div>
    <w:div w:id="1153447320">
      <w:bodyDiv w:val="1"/>
      <w:marLeft w:val="0"/>
      <w:marRight w:val="0"/>
      <w:marTop w:val="0"/>
      <w:marBottom w:val="0"/>
      <w:divBdr>
        <w:top w:val="none" w:sz="0" w:space="0" w:color="auto"/>
        <w:left w:val="none" w:sz="0" w:space="0" w:color="auto"/>
        <w:bottom w:val="none" w:sz="0" w:space="0" w:color="auto"/>
        <w:right w:val="none" w:sz="0" w:space="0" w:color="auto"/>
      </w:divBdr>
    </w:div>
    <w:div w:id="1304459597">
      <w:bodyDiv w:val="1"/>
      <w:marLeft w:val="0"/>
      <w:marRight w:val="0"/>
      <w:marTop w:val="0"/>
      <w:marBottom w:val="0"/>
      <w:divBdr>
        <w:top w:val="none" w:sz="0" w:space="0" w:color="auto"/>
        <w:left w:val="none" w:sz="0" w:space="0" w:color="auto"/>
        <w:bottom w:val="none" w:sz="0" w:space="0" w:color="auto"/>
        <w:right w:val="none" w:sz="0" w:space="0" w:color="auto"/>
      </w:divBdr>
    </w:div>
    <w:div w:id="1330905629">
      <w:bodyDiv w:val="1"/>
      <w:marLeft w:val="0"/>
      <w:marRight w:val="0"/>
      <w:marTop w:val="0"/>
      <w:marBottom w:val="0"/>
      <w:divBdr>
        <w:top w:val="none" w:sz="0" w:space="0" w:color="auto"/>
        <w:left w:val="none" w:sz="0" w:space="0" w:color="auto"/>
        <w:bottom w:val="none" w:sz="0" w:space="0" w:color="auto"/>
        <w:right w:val="none" w:sz="0" w:space="0" w:color="auto"/>
      </w:divBdr>
    </w:div>
    <w:div w:id="1419861233">
      <w:bodyDiv w:val="1"/>
      <w:marLeft w:val="0"/>
      <w:marRight w:val="0"/>
      <w:marTop w:val="0"/>
      <w:marBottom w:val="0"/>
      <w:divBdr>
        <w:top w:val="none" w:sz="0" w:space="0" w:color="auto"/>
        <w:left w:val="none" w:sz="0" w:space="0" w:color="auto"/>
        <w:bottom w:val="none" w:sz="0" w:space="0" w:color="auto"/>
        <w:right w:val="none" w:sz="0" w:space="0" w:color="auto"/>
      </w:divBdr>
    </w:div>
    <w:div w:id="1516573677">
      <w:bodyDiv w:val="1"/>
      <w:marLeft w:val="0"/>
      <w:marRight w:val="0"/>
      <w:marTop w:val="0"/>
      <w:marBottom w:val="0"/>
      <w:divBdr>
        <w:top w:val="none" w:sz="0" w:space="0" w:color="auto"/>
        <w:left w:val="none" w:sz="0" w:space="0" w:color="auto"/>
        <w:bottom w:val="none" w:sz="0" w:space="0" w:color="auto"/>
        <w:right w:val="none" w:sz="0" w:space="0" w:color="auto"/>
      </w:divBdr>
    </w:div>
    <w:div w:id="1597864369">
      <w:bodyDiv w:val="1"/>
      <w:marLeft w:val="0"/>
      <w:marRight w:val="0"/>
      <w:marTop w:val="0"/>
      <w:marBottom w:val="0"/>
      <w:divBdr>
        <w:top w:val="none" w:sz="0" w:space="0" w:color="auto"/>
        <w:left w:val="none" w:sz="0" w:space="0" w:color="auto"/>
        <w:bottom w:val="none" w:sz="0" w:space="0" w:color="auto"/>
        <w:right w:val="none" w:sz="0" w:space="0" w:color="auto"/>
      </w:divBdr>
    </w:div>
    <w:div w:id="1655839866">
      <w:bodyDiv w:val="1"/>
      <w:marLeft w:val="0"/>
      <w:marRight w:val="0"/>
      <w:marTop w:val="0"/>
      <w:marBottom w:val="0"/>
      <w:divBdr>
        <w:top w:val="none" w:sz="0" w:space="0" w:color="auto"/>
        <w:left w:val="none" w:sz="0" w:space="0" w:color="auto"/>
        <w:bottom w:val="none" w:sz="0" w:space="0" w:color="auto"/>
        <w:right w:val="none" w:sz="0" w:space="0" w:color="auto"/>
      </w:divBdr>
    </w:div>
    <w:div w:id="1693799974">
      <w:bodyDiv w:val="1"/>
      <w:marLeft w:val="0"/>
      <w:marRight w:val="0"/>
      <w:marTop w:val="0"/>
      <w:marBottom w:val="0"/>
      <w:divBdr>
        <w:top w:val="none" w:sz="0" w:space="0" w:color="auto"/>
        <w:left w:val="none" w:sz="0" w:space="0" w:color="auto"/>
        <w:bottom w:val="none" w:sz="0" w:space="0" w:color="auto"/>
        <w:right w:val="none" w:sz="0" w:space="0" w:color="auto"/>
      </w:divBdr>
    </w:div>
    <w:div w:id="1734230276">
      <w:bodyDiv w:val="1"/>
      <w:marLeft w:val="0"/>
      <w:marRight w:val="0"/>
      <w:marTop w:val="0"/>
      <w:marBottom w:val="0"/>
      <w:divBdr>
        <w:top w:val="none" w:sz="0" w:space="0" w:color="auto"/>
        <w:left w:val="none" w:sz="0" w:space="0" w:color="auto"/>
        <w:bottom w:val="none" w:sz="0" w:space="0" w:color="auto"/>
        <w:right w:val="none" w:sz="0" w:space="0" w:color="auto"/>
      </w:divBdr>
    </w:div>
    <w:div w:id="1735082604">
      <w:bodyDiv w:val="1"/>
      <w:marLeft w:val="0"/>
      <w:marRight w:val="0"/>
      <w:marTop w:val="0"/>
      <w:marBottom w:val="0"/>
      <w:divBdr>
        <w:top w:val="none" w:sz="0" w:space="0" w:color="auto"/>
        <w:left w:val="none" w:sz="0" w:space="0" w:color="auto"/>
        <w:bottom w:val="none" w:sz="0" w:space="0" w:color="auto"/>
        <w:right w:val="none" w:sz="0" w:space="0" w:color="auto"/>
      </w:divBdr>
    </w:div>
    <w:div w:id="1741295793">
      <w:bodyDiv w:val="1"/>
      <w:marLeft w:val="0"/>
      <w:marRight w:val="0"/>
      <w:marTop w:val="0"/>
      <w:marBottom w:val="0"/>
      <w:divBdr>
        <w:top w:val="none" w:sz="0" w:space="0" w:color="auto"/>
        <w:left w:val="none" w:sz="0" w:space="0" w:color="auto"/>
        <w:bottom w:val="none" w:sz="0" w:space="0" w:color="auto"/>
        <w:right w:val="none" w:sz="0" w:space="0" w:color="auto"/>
      </w:divBdr>
    </w:div>
    <w:div w:id="1744453606">
      <w:bodyDiv w:val="1"/>
      <w:marLeft w:val="0"/>
      <w:marRight w:val="0"/>
      <w:marTop w:val="0"/>
      <w:marBottom w:val="0"/>
      <w:divBdr>
        <w:top w:val="none" w:sz="0" w:space="0" w:color="auto"/>
        <w:left w:val="none" w:sz="0" w:space="0" w:color="auto"/>
        <w:bottom w:val="none" w:sz="0" w:space="0" w:color="auto"/>
        <w:right w:val="none" w:sz="0" w:space="0" w:color="auto"/>
      </w:divBdr>
    </w:div>
    <w:div w:id="1875188072">
      <w:bodyDiv w:val="1"/>
      <w:marLeft w:val="0"/>
      <w:marRight w:val="0"/>
      <w:marTop w:val="0"/>
      <w:marBottom w:val="0"/>
      <w:divBdr>
        <w:top w:val="none" w:sz="0" w:space="0" w:color="auto"/>
        <w:left w:val="none" w:sz="0" w:space="0" w:color="auto"/>
        <w:bottom w:val="none" w:sz="0" w:space="0" w:color="auto"/>
        <w:right w:val="none" w:sz="0" w:space="0" w:color="auto"/>
      </w:divBdr>
    </w:div>
    <w:div w:id="1916158140">
      <w:bodyDiv w:val="1"/>
      <w:marLeft w:val="0"/>
      <w:marRight w:val="0"/>
      <w:marTop w:val="0"/>
      <w:marBottom w:val="0"/>
      <w:divBdr>
        <w:top w:val="none" w:sz="0" w:space="0" w:color="auto"/>
        <w:left w:val="none" w:sz="0" w:space="0" w:color="auto"/>
        <w:bottom w:val="none" w:sz="0" w:space="0" w:color="auto"/>
        <w:right w:val="none" w:sz="0" w:space="0" w:color="auto"/>
      </w:divBdr>
    </w:div>
    <w:div w:id="1967617510">
      <w:bodyDiv w:val="1"/>
      <w:marLeft w:val="0"/>
      <w:marRight w:val="0"/>
      <w:marTop w:val="0"/>
      <w:marBottom w:val="0"/>
      <w:divBdr>
        <w:top w:val="none" w:sz="0" w:space="0" w:color="auto"/>
        <w:left w:val="none" w:sz="0" w:space="0" w:color="auto"/>
        <w:bottom w:val="none" w:sz="0" w:space="0" w:color="auto"/>
        <w:right w:val="none" w:sz="0" w:space="0" w:color="auto"/>
      </w:divBdr>
    </w:div>
    <w:div w:id="1985548215">
      <w:bodyDiv w:val="1"/>
      <w:marLeft w:val="0"/>
      <w:marRight w:val="0"/>
      <w:marTop w:val="0"/>
      <w:marBottom w:val="0"/>
      <w:divBdr>
        <w:top w:val="none" w:sz="0" w:space="0" w:color="auto"/>
        <w:left w:val="none" w:sz="0" w:space="0" w:color="auto"/>
        <w:bottom w:val="none" w:sz="0" w:space="0" w:color="auto"/>
        <w:right w:val="none" w:sz="0" w:space="0" w:color="auto"/>
      </w:divBdr>
    </w:div>
    <w:div w:id="2017228231">
      <w:bodyDiv w:val="1"/>
      <w:marLeft w:val="0"/>
      <w:marRight w:val="0"/>
      <w:marTop w:val="0"/>
      <w:marBottom w:val="0"/>
      <w:divBdr>
        <w:top w:val="none" w:sz="0" w:space="0" w:color="auto"/>
        <w:left w:val="none" w:sz="0" w:space="0" w:color="auto"/>
        <w:bottom w:val="none" w:sz="0" w:space="0" w:color="auto"/>
        <w:right w:val="none" w:sz="0" w:space="0" w:color="auto"/>
      </w:divBdr>
      <w:divsChild>
        <w:div w:id="1146897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20" Type="http://schemas.openxmlformats.org/officeDocument/2006/relationships/hyperlink" Target="mailto:syskoss@chungbuk.ac.kr" TargetMode="External"/><Relationship Id="rId21" Type="http://schemas.openxmlformats.org/officeDocument/2006/relationships/hyperlink" Target="https://www.scopus.com/authid/detail.uri?authorId=15129272400&amp;amp;eid=2-s2.0-84900016391" TargetMode="External"/><Relationship Id="rId22"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 Id="rId23" Type="http://schemas.openxmlformats.org/officeDocument/2006/relationships/hyperlink" Target="https://www.scopus.com/authid/detail.uri?authorId=6602309077&amp;amp;eid=2-s2.0-84900016391" TargetMode="External"/><Relationship Id="rId24"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 Id="rId25" Type="http://schemas.openxmlformats.org/officeDocument/2006/relationships/hyperlink" Target="https://www.scopus.com/authid/detail.uri?authorId=56153229100&amp;amp;eid=2-s2.0-84900016391" TargetMode="External"/><Relationship Id="rId26"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 Id="rId27" Type="http://schemas.openxmlformats.org/officeDocument/2006/relationships/hyperlink" Target="https://www.scopus.com/authid/detail.uri?authorId=45361196200&amp;amp;eid=2-s2.0-84900016391" TargetMode="External"/><Relationship Id="rId28"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 Id="rId29" Type="http://schemas.openxmlformats.org/officeDocument/2006/relationships/hyperlink" Target="https://www.scopus.com/authid/detail.uri?authorId=55444740600&amp;amp;eid=2-s2.0-8490001639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30"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 Id="rId31" Type="http://schemas.openxmlformats.org/officeDocument/2006/relationships/hyperlink" Target="https://www.scopus.com/sourceid/24077?origin=recordpage" TargetMode="External"/><Relationship Id="rId32" Type="http://schemas.openxmlformats.org/officeDocument/2006/relationships/fontTable" Target="fontTable.xml"/><Relationship Id="rId9" Type="http://schemas.openxmlformats.org/officeDocument/2006/relationships/image" Target="media/image4.png"/><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image" Target="media/image3.png"/><Relationship Id="rId33" Type="http://schemas.microsoft.com/office/2011/relationships/people" Target="people.xml"/><Relationship Id="rId34" Type="http://schemas.openxmlformats.org/officeDocument/2006/relationships/theme" Target="theme/theme1.xml"/><Relationship Id="rId10" Type="http://schemas.openxmlformats.org/officeDocument/2006/relationships/hyperlink" Target="https://www.scopus.com/authid/detail.uri?authorId=17433555000&amp;amp;eid=2-s2.0-34848890952" TargetMode="External"/><Relationship Id="rId11" Type="http://schemas.openxmlformats.org/officeDocument/2006/relationships/hyperlink" Target="https://www.scopus.com/authid/detail.uri?authorId=7201674758&amp;amp;eid=2-s2.0-34848890952" TargetMode="External"/><Relationship Id="rId12" Type="http://schemas.openxmlformats.org/officeDocument/2006/relationships/hyperlink" Target="https://www.scopus.com/authid/detail.uri?authorId=7004007545&amp;amp;eid=2-s2.0-34848890952" TargetMode="External"/><Relationship Id="rId13" Type="http://schemas.openxmlformats.org/officeDocument/2006/relationships/hyperlink" Target="https://www.scopus.com/sourceid/13334?origin=recordpage" TargetMode="External"/><Relationship Id="rId14" Type="http://schemas.openxmlformats.org/officeDocument/2006/relationships/hyperlink" Target="https://www.scopus.com/authid/detail.uri?authorId=56779389200&amp;amp;eid=2-s2.0-84941601126" TargetMode="External"/><Relationship Id="rId15" Type="http://schemas.openxmlformats.org/officeDocument/2006/relationships/hyperlink" Target="https://www.scopus.com/authid/detail.uri?authorId=55494376600&amp;amp;eid=2-s2.0-84941601126" TargetMode="External"/><Relationship Id="rId16" Type="http://schemas.openxmlformats.org/officeDocument/2006/relationships/hyperlink" Target="mailto:parky@kangwon.ac.kr" TargetMode="External"/><Relationship Id="rId17" Type="http://schemas.openxmlformats.org/officeDocument/2006/relationships/hyperlink" Target="https://www.scopus.com/sourceid/15636?origin=recordpage" TargetMode="External"/><Relationship Id="rId18" Type="http://schemas.openxmlformats.org/officeDocument/2006/relationships/hyperlink" Target="https://www.scopus.com/authid/detail.uri?authorId=7202301028&amp;amp;eid=2-s2.0-84900016391" TargetMode="External"/><Relationship Id="rId19" Type="http://schemas.openxmlformats.org/officeDocument/2006/relationships/hyperlink" Target="https://www.scopus.com/record/display.uri?eid=2-s2.0-84900016391&amp;origin=resultslist&amp;sort=plf-f&amp;src=s&amp;nlo=&amp;nlr=&amp;nls=&amp;sid=98BDC78B23CC629FCB803FCCCCE4987D.wsnAw8kcdt7IPYLO0V48gA%3a50&amp;sot=b&amp;sdt=b&amp;sl=41&amp;s=TITLE-ABS-KEY%28apodemus+agrarius+genetics%29&amp;relpos=23&amp;citeCnt=1&amp;searchTerm="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27</Pages>
  <Words>9491</Words>
  <Characters>52203</Characters>
  <Application>Microsoft Macintosh Word</Application>
  <DocSecurity>0</DocSecurity>
  <Lines>435</Lines>
  <Paragraphs>123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cp:lastModifiedBy>Utilisateur de Microsoft Office</cp:lastModifiedBy>
  <cp:revision>7</cp:revision>
  <dcterms:created xsi:type="dcterms:W3CDTF">2017-06-20T09:42:00Z</dcterms:created>
  <dcterms:modified xsi:type="dcterms:W3CDTF">2017-06-20T10:06:00Z</dcterms:modified>
</cp:coreProperties>
</file>